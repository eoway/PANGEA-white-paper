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d5kohilrhl2y" w:id="0"/>
      <w:bookmarkEnd w:id="0"/>
      <w:r w:rsidDel="00000000" w:rsidR="00000000" w:rsidRPr="00000000">
        <w:rPr>
          <w:rtl w:val="0"/>
        </w:rPr>
        <w:t xml:space="preserve">PANGEA Draft White Paper</w:t>
      </w:r>
    </w:p>
    <w:p w:rsidR="00000000" w:rsidDel="00000000" w:rsidP="00000000" w:rsidRDefault="00000000" w:rsidRPr="00000000" w14:paraId="00000002">
      <w:pPr>
        <w:jc w:val="center"/>
        <w:rPr>
          <w:b w:val="1"/>
          <w:sz w:val="28"/>
          <w:szCs w:val="28"/>
          <w:highlight w:val="yellow"/>
        </w:rPr>
      </w:pPr>
      <w:hyperlink r:id="rId8">
        <w:r w:rsidDel="00000000" w:rsidR="00000000" w:rsidRPr="00000000">
          <w:rPr>
            <w:b w:val="1"/>
            <w:color w:val="1155cc"/>
            <w:sz w:val="28"/>
            <w:szCs w:val="28"/>
            <w:highlight w:val="yellow"/>
            <w:u w:val="single"/>
            <w:rtl w:val="0"/>
          </w:rPr>
          <w:t xml:space="preserve">WRITING ASSIGNMENTS HERE</w:t>
        </w:r>
      </w:hyperlink>
      <w:r w:rsidDel="00000000" w:rsidR="00000000" w:rsidRPr="00000000">
        <w:rPr>
          <w:rtl w:val="0"/>
        </w:rPr>
      </w:r>
    </w:p>
    <w:p w:rsidR="00000000" w:rsidDel="00000000" w:rsidP="00000000" w:rsidRDefault="00000000" w:rsidRPr="00000000" w14:paraId="00000003">
      <w:pPr>
        <w:rPr>
          <w:b w:val="1"/>
          <w:sz w:val="28"/>
          <w:szCs w:val="28"/>
          <w:highlight w:val="yellow"/>
        </w:rPr>
      </w:pPr>
      <w:r w:rsidDel="00000000" w:rsidR="00000000" w:rsidRPr="00000000">
        <w:rPr>
          <w:b w:val="1"/>
          <w:i w:val="1"/>
          <w:rtl w:val="0"/>
        </w:rPr>
        <w:t xml:space="preserve">Questions, Hypotheses, Data Needed Table:  </w:t>
      </w:r>
      <w:hyperlink r:id="rId9">
        <w:r w:rsidDel="00000000" w:rsidR="00000000" w:rsidRPr="00000000">
          <w:rPr>
            <w:b w:val="1"/>
            <w:i w:val="1"/>
            <w:color w:val="1155cc"/>
            <w:u w:val="single"/>
            <w:rtl w:val="0"/>
          </w:rPr>
          <w:t xml:space="preserve">PANGEA Questions &amp; Hypotheses</w:t>
        </w:r>
      </w:hyperlink>
      <w:r w:rsidDel="00000000" w:rsidR="00000000" w:rsidRPr="00000000">
        <w:rPr>
          <w:rtl w:val="0"/>
        </w:rPr>
      </w:r>
    </w:p>
    <w:p w:rsidR="00000000" w:rsidDel="00000000" w:rsidP="00000000" w:rsidRDefault="00000000" w:rsidRPr="00000000" w14:paraId="00000004">
      <w:pPr>
        <w:jc w:val="center"/>
        <w:rPr/>
      </w:pPr>
      <w:hyperlink r:id="rId10">
        <w:r w:rsidDel="00000000" w:rsidR="00000000" w:rsidRPr="00000000">
          <w:rPr>
            <w:color w:val="1155cc"/>
            <w:u w:val="single"/>
            <w:rtl w:val="0"/>
          </w:rPr>
          <w:t xml:space="preserve">NASA Tropical Ecology Scoping Solicitation</w:t>
        </w:r>
      </w:hyperlink>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ABoVE White Paper: </w:t>
      </w:r>
      <w:hyperlink r:id="rId11">
        <w:r w:rsidDel="00000000" w:rsidR="00000000" w:rsidRPr="00000000">
          <w:rPr>
            <w:color w:val="0000ee"/>
            <w:u w:val="single"/>
            <w:shd w:fill="auto" w:val="clear"/>
            <w:rtl w:val="0"/>
          </w:rPr>
          <w:t xml:space="preserve">ABoVE Final Scoping Report 2010.pdf</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i w:val="1"/>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From Solicitation: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main deliverable will be a scoping report that lays out the scientific issues at stake, the logistical framework, and one or more paths forward toward implementation. Scoping studies will be required to address the following elements:rere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7"/>
        </w:numPr>
        <w:ind w:left="720" w:hanging="360"/>
      </w:pPr>
      <w:r w:rsidDel="00000000" w:rsidR="00000000" w:rsidRPr="00000000">
        <w:rPr>
          <w:rtl w:val="0"/>
        </w:rPr>
        <w:t xml:space="preserve">The science questions and issues</w:t>
      </w:r>
      <w:r w:rsidDel="00000000" w:rsidR="00000000" w:rsidRPr="00000000">
        <w:rPr>
          <w:rtl w:val="0"/>
        </w:rPr>
      </w:r>
    </w:p>
    <w:p w:rsidR="00000000" w:rsidDel="00000000" w:rsidP="00000000" w:rsidRDefault="00000000" w:rsidRPr="00000000" w14:paraId="0000000E">
      <w:pPr>
        <w:numPr>
          <w:ilvl w:val="0"/>
          <w:numId w:val="7"/>
        </w:numPr>
        <w:ind w:left="720" w:hanging="360"/>
      </w:pPr>
      <w:r w:rsidDel="00000000" w:rsidR="00000000" w:rsidRPr="00000000">
        <w:rPr>
          <w:rtl w:val="0"/>
        </w:rPr>
        <w:t xml:space="preserve">The current state-of-the-science </w:t>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The potential for a major, significant scientific advancement</w:t>
      </w:r>
    </w:p>
    <w:p w:rsidR="00000000" w:rsidDel="00000000" w:rsidP="00000000" w:rsidRDefault="00000000" w:rsidRPr="00000000" w14:paraId="00000010">
      <w:pPr>
        <w:numPr>
          <w:ilvl w:val="0"/>
          <w:numId w:val="7"/>
        </w:numPr>
        <w:ind w:left="720" w:hanging="360"/>
      </w:pPr>
      <w:r w:rsidDel="00000000" w:rsidR="00000000" w:rsidRPr="00000000">
        <w:rPr>
          <w:rtl w:val="0"/>
        </w:rPr>
        <w:t xml:space="preserve">The central, critical role of NASA remote sensing</w:t>
      </w:r>
    </w:p>
    <w:p w:rsidR="00000000" w:rsidDel="00000000" w:rsidP="00000000" w:rsidRDefault="00000000" w:rsidRPr="00000000" w14:paraId="00000011">
      <w:pPr>
        <w:numPr>
          <w:ilvl w:val="0"/>
          <w:numId w:val="7"/>
        </w:numPr>
        <w:ind w:left="720" w:hanging="360"/>
      </w:pPr>
      <w:r w:rsidDel="00000000" w:rsidR="00000000" w:rsidRPr="00000000">
        <w:rPr>
          <w:rtl w:val="0"/>
        </w:rPr>
        <w:t xml:space="preserve">The essential scientific components of the study and why coordinated teamwork is required in their implementation</w:t>
      </w:r>
    </w:p>
    <w:p w:rsidR="00000000" w:rsidDel="00000000" w:rsidP="00000000" w:rsidRDefault="00000000" w:rsidRPr="00000000" w14:paraId="00000012">
      <w:pPr>
        <w:numPr>
          <w:ilvl w:val="0"/>
          <w:numId w:val="7"/>
        </w:numPr>
        <w:ind w:left="720" w:hanging="360"/>
      </w:pPr>
      <w:r w:rsidDel="00000000" w:rsidR="00000000" w:rsidRPr="00000000">
        <w:rPr>
          <w:rtl w:val="0"/>
        </w:rPr>
        <w:t xml:space="preserve">An overall study design identifying the required observational (e.g., spaceborne, airborne, and/or supporting in situ observations) and analytical (e.g., models, data, and information system) infrastructure</w:t>
      </w:r>
    </w:p>
    <w:p w:rsidR="00000000" w:rsidDel="00000000" w:rsidP="00000000" w:rsidRDefault="00000000" w:rsidRPr="00000000" w14:paraId="00000013">
      <w:pPr>
        <w:numPr>
          <w:ilvl w:val="0"/>
          <w:numId w:val="7"/>
        </w:numPr>
        <w:ind w:left="720" w:hanging="360"/>
      </w:pPr>
      <w:r w:rsidDel="00000000" w:rsidR="00000000" w:rsidRPr="00000000">
        <w:rPr>
          <w:rtl w:val="0"/>
        </w:rPr>
        <w:t xml:space="preserve">The feasibility of the proposed project, both technical and logistical</w:t>
      </w:r>
    </w:p>
    <w:p w:rsidR="00000000" w:rsidDel="00000000" w:rsidP="00000000" w:rsidRDefault="00000000" w:rsidRPr="00000000" w14:paraId="00000014">
      <w:pPr>
        <w:numPr>
          <w:ilvl w:val="0"/>
          <w:numId w:val="7"/>
        </w:numPr>
        <w:ind w:left="720" w:hanging="360"/>
      </w:pPr>
      <w:r w:rsidDel="00000000" w:rsidR="00000000" w:rsidRPr="00000000">
        <w:rPr>
          <w:rtl w:val="0"/>
        </w:rPr>
        <w:t xml:space="preserve">The engagement of the broader research community to seek feedback on the ideas, to assess interest, and to foster diversity and inclusion</w:t>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The disciplinary skills needed to conduct the study and engage potential partners in their planning activities</w:t>
      </w:r>
    </w:p>
    <w:p w:rsidR="00000000" w:rsidDel="00000000" w:rsidP="00000000" w:rsidRDefault="00000000" w:rsidRPr="00000000" w14:paraId="00000016">
      <w:pPr>
        <w:numPr>
          <w:ilvl w:val="0"/>
          <w:numId w:val="7"/>
        </w:numPr>
        <w:ind w:left="720" w:hanging="360"/>
      </w:pPr>
      <w:r w:rsidDel="00000000" w:rsidR="00000000" w:rsidRPr="00000000">
        <w:rPr>
          <w:rtl w:val="0"/>
        </w:rPr>
        <w:t xml:space="preserve">Potential use of results for applications and decision support.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Scoping studies must produce a written report that </w:t>
      </w:r>
      <w:r w:rsidDel="00000000" w:rsidR="00000000" w:rsidRPr="00000000">
        <w:rPr>
          <w:b w:val="1"/>
          <w:rtl w:val="0"/>
        </w:rPr>
        <w:t xml:space="preserve">provides the scientific rationale and an initial study design concept</w:t>
      </w:r>
      <w:r w:rsidDel="00000000" w:rsidR="00000000" w:rsidRPr="00000000">
        <w:rPr>
          <w:rtl w:val="0"/>
        </w:rPr>
        <w:t xml:space="preserve"> for a new field campaign or related team project. While this report need not be lengthy, it </w:t>
      </w:r>
      <w:r w:rsidDel="00000000" w:rsidR="00000000" w:rsidRPr="00000000">
        <w:rPr>
          <w:b w:val="1"/>
          <w:rtl w:val="0"/>
        </w:rPr>
        <w:t xml:space="preserve">must include a thorough presentation of science questions, goals, and objectives; the underlying rationale in terms of state-of-the-art, relevance, and expected advances; implementation concepts</w:t>
      </w:r>
      <w:r w:rsidDel="00000000" w:rsidR="00000000" w:rsidRPr="00000000">
        <w:rPr>
          <w:rtl w:val="0"/>
        </w:rPr>
        <w:t xml:space="preserve">; and other information to enable NASA to fully evaluate the project.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widowControl w:val="0"/>
        <w:spacing w:line="458.9959716796875"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D">
      <w:pPr>
        <w:widowControl w:val="0"/>
        <w:spacing w:line="276"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Fonts w:ascii="Times New Roman" w:cs="Times New Roman" w:eastAsia="Times New Roman" w:hAnsi="Times New Roman"/>
          <w:b w:val="1"/>
          <w:sz w:val="32.040000915527344"/>
          <w:szCs w:val="32.040000915527344"/>
        </w:rPr>
        <w:drawing>
          <wp:inline distB="114300" distT="114300" distL="114300" distR="114300">
            <wp:extent cx="5900738" cy="1766402"/>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00738" cy="176640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line="276" w:lineRule="auto"/>
        <w:ind w:left="0" w:right="0" w:firstLine="0"/>
        <w:jc w:val="center"/>
        <w:rPr>
          <w:rFonts w:ascii="Times New Roman" w:cs="Times New Roman" w:eastAsia="Times New Roman" w:hAnsi="Times New Roman"/>
          <w:b w:val="1"/>
          <w:sz w:val="32.040000915527344"/>
          <w:szCs w:val="32.040000915527344"/>
        </w:rPr>
      </w:pPr>
      <w:r w:rsidDel="00000000" w:rsidR="00000000" w:rsidRPr="00000000">
        <w:rPr>
          <w:rtl w:val="0"/>
        </w:rPr>
      </w:r>
    </w:p>
    <w:p w:rsidR="00000000" w:rsidDel="00000000" w:rsidP="00000000" w:rsidRDefault="00000000" w:rsidRPr="00000000" w14:paraId="0000001F">
      <w:pPr>
        <w:widowControl w:val="0"/>
        <w:spacing w:line="276" w:lineRule="auto"/>
        <w:ind w:left="0" w:right="0" w:firstLine="0"/>
        <w:jc w:val="center"/>
        <w:rPr>
          <w:rFonts w:ascii="Avenir" w:cs="Avenir" w:eastAsia="Avenir" w:hAnsi="Avenir"/>
          <w:b w:val="1"/>
          <w:sz w:val="32.040000915527344"/>
          <w:szCs w:val="32.040000915527344"/>
          <w:highlight w:val="yellow"/>
        </w:rPr>
      </w:pPr>
      <w:r w:rsidDel="00000000" w:rsidR="00000000" w:rsidRPr="00000000">
        <w:rPr>
          <w:rFonts w:ascii="Avenir" w:cs="Avenir" w:eastAsia="Avenir" w:hAnsi="Avenir"/>
          <w:b w:val="1"/>
          <w:sz w:val="32.040000915527344"/>
          <w:szCs w:val="32.040000915527344"/>
          <w:rtl w:val="0"/>
        </w:rPr>
        <w:t xml:space="preserve">The PAN tropical investigation of bioGeochemistry and Ecological Adaptation (PANGEA): Scoping a NASA-Sponsored Field Campaign</w:t>
      </w:r>
      <w:r w:rsidDel="00000000" w:rsidR="00000000" w:rsidRPr="00000000">
        <w:rPr>
          <w:rtl w:val="0"/>
        </w:rPr>
      </w:r>
    </w:p>
    <w:p w:rsidR="00000000" w:rsidDel="00000000" w:rsidP="00000000" w:rsidRDefault="00000000" w:rsidRPr="00000000" w14:paraId="00000020">
      <w:pPr>
        <w:widowControl w:val="0"/>
        <w:spacing w:before="400" w:line="276" w:lineRule="auto"/>
        <w:jc w:val="center"/>
        <w:rPr>
          <w:rFonts w:ascii="Avenir" w:cs="Avenir" w:eastAsia="Avenir" w:hAnsi="Avenir"/>
          <w:b w:val="1"/>
          <w:sz w:val="27.959999084472656"/>
          <w:szCs w:val="27.959999084472656"/>
        </w:rPr>
      </w:pPr>
      <w:r w:rsidDel="00000000" w:rsidR="00000000" w:rsidRPr="00000000">
        <w:rPr>
          <w:rFonts w:ascii="Avenir" w:cs="Avenir" w:eastAsia="Avenir" w:hAnsi="Avenir"/>
          <w:b w:val="1"/>
          <w:sz w:val="27.959999084472656"/>
          <w:szCs w:val="27.959999084472656"/>
          <w:rtl w:val="0"/>
        </w:rPr>
        <w:t xml:space="preserve">Draft Report  - September 2024</w:t>
      </w:r>
    </w:p>
    <w:p w:rsidR="00000000" w:rsidDel="00000000" w:rsidP="00000000" w:rsidRDefault="00000000" w:rsidRPr="00000000" w14:paraId="00000021">
      <w:pPr>
        <w:widowControl w:val="0"/>
        <w:spacing w:before="480" w:line="276" w:lineRule="auto"/>
        <w:ind w:left="0" w:right="0" w:firstLine="0"/>
        <w:jc w:val="center"/>
        <w:rPr>
          <w:rFonts w:ascii="Avenir" w:cs="Avenir" w:eastAsia="Avenir" w:hAnsi="Avenir"/>
          <w:b w:val="1"/>
          <w:sz w:val="27.959999084472656"/>
          <w:szCs w:val="27.959999084472656"/>
        </w:rPr>
      </w:pPr>
      <w:r w:rsidDel="00000000" w:rsidR="00000000" w:rsidRPr="00000000">
        <w:rPr>
          <w:rFonts w:ascii="Avenir" w:cs="Avenir" w:eastAsia="Avenir" w:hAnsi="Avenir"/>
          <w:b w:val="1"/>
          <w:sz w:val="27.959999084472656"/>
          <w:szCs w:val="27.959999084472656"/>
          <w:rtl w:val="0"/>
        </w:rPr>
        <w:t xml:space="preserve">Lead Authors:</w:t>
      </w:r>
    </w:p>
    <w:p w:rsidR="00000000" w:rsidDel="00000000" w:rsidP="00000000" w:rsidRDefault="00000000" w:rsidRPr="00000000" w14:paraId="00000022">
      <w:pPr>
        <w:widowControl w:val="0"/>
        <w:spacing w:before="0" w:line="276" w:lineRule="auto"/>
        <w:ind w:left="0" w:right="0" w:firstLine="0"/>
        <w:jc w:val="center"/>
        <w:rPr>
          <w:rFonts w:ascii="Avenir" w:cs="Avenir" w:eastAsia="Avenir" w:hAnsi="Avenir"/>
          <w:b w:val="1"/>
          <w:sz w:val="21.959999084472656"/>
          <w:szCs w:val="21.959999084472656"/>
        </w:rPr>
      </w:pPr>
      <w:r w:rsidDel="00000000" w:rsidR="00000000" w:rsidRPr="00000000">
        <w:rPr>
          <w:rFonts w:ascii="Avenir" w:cs="Avenir" w:eastAsia="Avenir" w:hAnsi="Avenir"/>
          <w:b w:val="1"/>
          <w:sz w:val="21.959999084472656"/>
          <w:szCs w:val="21.959999084472656"/>
          <w:rtl w:val="0"/>
        </w:rPr>
        <w:t xml:space="preserve">* Denotes coordinating authors  </w:t>
      </w:r>
    </w:p>
    <w:p w:rsidR="00000000" w:rsidDel="00000000" w:rsidP="00000000" w:rsidRDefault="00000000" w:rsidRPr="00000000" w14:paraId="00000023">
      <w:pPr>
        <w:widowControl w:val="0"/>
        <w:spacing w:before="120"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rPr>
          <w:rFonts w:ascii="Avenir" w:cs="Avenir" w:eastAsia="Avenir" w:hAnsi="Avenir"/>
          <w:b w:val="1"/>
          <w:sz w:val="20"/>
          <w:szCs w:val="20"/>
          <w:rtl w:val="0"/>
        </w:rPr>
        <w:t xml:space="preserve">Elsa M. Ordway* (University of California, Los Angeles), </w:t>
      </w:r>
      <w:r w:rsidDel="00000000" w:rsidR="00000000" w:rsidRPr="00000000">
        <w:rPr>
          <w:rFonts w:ascii="Avenir" w:cs="Avenir" w:eastAsia="Avenir" w:hAnsi="Avenir"/>
          <w:b w:val="1"/>
          <w:color w:val="222222"/>
          <w:sz w:val="20"/>
          <w:szCs w:val="20"/>
          <w:highlight w:val="white"/>
          <w:rtl w:val="0"/>
        </w:rPr>
        <w:t xml:space="preserve">Michael Keller* (USFS, JPL), Isaac N. Aguilar Rivera (Caltech), Ane Alencar (IPAM), Adia Bey (NASA Goddard Space Flight Center, UMD), Renato K. Braghiere (Caltech/JPL), Anabelle Cardoso (Univ. of Buffalo &amp; Univ. of Cape Town), Dana Chadwick (JPL), Jose D. Fuentes (Penn State), Regina Eckert (JPL), Temilola Fatoyinb</w:t>
      </w:r>
      <w:r w:rsidDel="00000000" w:rsidR="00000000" w:rsidRPr="00000000">
        <w:rPr>
          <w:rFonts w:ascii="Avenir" w:cs="Avenir" w:eastAsia="Avenir" w:hAnsi="Avenir"/>
          <w:b w:val="1"/>
          <w:color w:val="222222"/>
          <w:sz w:val="20"/>
          <w:szCs w:val="20"/>
          <w:rtl w:val="0"/>
        </w:rPr>
        <w:t xml:space="preserve">o (GSFC), Yanlei Feng (MIT), António Ferraz (JPL), Liane Guild (NASA Ames),  Matthew Johnson (NASA Ames), </w:t>
      </w:r>
      <w:r w:rsidDel="00000000" w:rsidR="00000000" w:rsidRPr="00000000">
        <w:rPr>
          <w:rFonts w:ascii="Avenir" w:cs="Avenir" w:eastAsia="Avenir" w:hAnsi="Avenir"/>
          <w:b w:val="1"/>
          <w:color w:val="222222"/>
          <w:sz w:val="20"/>
          <w:szCs w:val="20"/>
          <w:rtl w:val="0"/>
        </w:rPr>
        <w:t xml:space="preserve">Esi Kane (University of Energy and Natural Resources, Sunyani-Ghana)</w:t>
      </w:r>
      <w:r w:rsidDel="00000000" w:rsidR="00000000" w:rsidRPr="00000000">
        <w:rPr>
          <w:rFonts w:ascii="Avenir" w:cs="Avenir" w:eastAsia="Avenir" w:hAnsi="Avenir"/>
          <w:b w:val="1"/>
          <w:color w:val="222222"/>
          <w:sz w:val="20"/>
          <w:szCs w:val="20"/>
          <w:rtl w:val="0"/>
        </w:rPr>
        <w:t xml:space="preserve">, Lydie-Stella Koutik</w:t>
      </w:r>
      <w:r w:rsidDel="00000000" w:rsidR="00000000" w:rsidRPr="00000000">
        <w:rPr>
          <w:rFonts w:ascii="Avenir" w:cs="Avenir" w:eastAsia="Avenir" w:hAnsi="Avenir"/>
          <w:b w:val="1"/>
          <w:color w:val="222222"/>
          <w:sz w:val="20"/>
          <w:szCs w:val="20"/>
          <w:highlight w:val="white"/>
          <w:rtl w:val="0"/>
        </w:rPr>
        <w:t xml:space="preserve">a (</w:t>
      </w:r>
      <w:r w:rsidDel="00000000" w:rsidR="00000000" w:rsidRPr="00000000">
        <w:rPr>
          <w:rFonts w:ascii="Avenir" w:cs="Avenir" w:eastAsia="Avenir" w:hAnsi="Avenir"/>
          <w:b w:val="1"/>
          <w:color w:val="222222"/>
          <w:sz w:val="20"/>
          <w:szCs w:val="20"/>
          <w:rtl w:val="0"/>
        </w:rPr>
        <w:t xml:space="preserve">CRDPI</w:t>
      </w:r>
      <w:r w:rsidDel="00000000" w:rsidR="00000000" w:rsidRPr="00000000">
        <w:rPr>
          <w:rFonts w:ascii="Avenir" w:cs="Avenir" w:eastAsia="Avenir" w:hAnsi="Avenir"/>
          <w:b w:val="1"/>
          <w:color w:val="222222"/>
          <w:sz w:val="20"/>
          <w:szCs w:val="20"/>
          <w:highlight w:val="white"/>
          <w:rtl w:val="0"/>
        </w:rPr>
        <w:t xml:space="preserve">), Yue Li (UCLA)</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b w:val="1"/>
          <w:color w:val="222222"/>
          <w:sz w:val="20"/>
          <w:szCs w:val="20"/>
          <w:highlight w:val="white"/>
          <w:rtl w:val="0"/>
        </w:rPr>
        <w:t xml:space="preserve">Junjie Liu (JPL), Marcos Longo (Lawrence Berkeley National Lab, LBNL), Ian Mccubbin (JPL), Félicien Meunier (Ghent University), Charles Miller (</w:t>
      </w:r>
      <w:r w:rsidDel="00000000" w:rsidR="00000000" w:rsidRPr="00000000">
        <w:rPr>
          <w:rFonts w:ascii="Avenir" w:cs="Avenir" w:eastAsia="Avenir" w:hAnsi="Avenir"/>
          <w:b w:val="1"/>
          <w:color w:val="222222"/>
          <w:sz w:val="20"/>
          <w:szCs w:val="20"/>
          <w:highlight w:val="white"/>
          <w:rtl w:val="0"/>
        </w:rPr>
        <w:t xml:space="preserve">Jet Propulsion Laboratory, California Institute of Technology</w:t>
      </w:r>
      <w:r w:rsidDel="00000000" w:rsidR="00000000" w:rsidRPr="00000000">
        <w:rPr>
          <w:rFonts w:ascii="Avenir" w:cs="Avenir" w:eastAsia="Avenir" w:hAnsi="Avenir"/>
          <w:b w:val="1"/>
          <w:color w:val="222222"/>
          <w:sz w:val="20"/>
          <w:szCs w:val="20"/>
          <w:highlight w:val="white"/>
          <w:rtl w:val="0"/>
        </w:rPr>
        <w:t xml:space="preserve">), Helene C. Muller-Landau (Smithsonian), Robinson Negron-Juarez (LBNL),</w:t>
      </w:r>
      <w:r w:rsidDel="00000000" w:rsidR="00000000" w:rsidRPr="00000000">
        <w:rPr>
          <w:rFonts w:ascii="Avenir" w:cs="Avenir" w:eastAsia="Avenir" w:hAnsi="Avenir"/>
          <w:b w:val="1"/>
          <w:sz w:val="20"/>
          <w:szCs w:val="20"/>
          <w:rtl w:val="0"/>
        </w:rPr>
        <w:t xml:space="preserve"> Teodyl Nkuintchua (World Resources Institute),Matheus Nunes (UMD), Le Bienfaiteur Sagang Takougoum (UCLA), Maria J. Santos (Univ. of Zurich), Fabian D. Schneider (Aarhus University), Marc Simard (JPL), Bonaventure Sonké (Univ. of Yaounde I), </w:t>
      </w:r>
      <w:r w:rsidDel="00000000" w:rsidR="00000000" w:rsidRPr="00000000">
        <w:rPr>
          <w:rFonts w:ascii="Avenir" w:cs="Avenir" w:eastAsia="Avenir" w:hAnsi="Avenir"/>
          <w:b w:val="1"/>
          <w:color w:val="222222"/>
          <w:sz w:val="20"/>
          <w:szCs w:val="20"/>
          <w:rtl w:val="0"/>
        </w:rPr>
        <w:t xml:space="preserve">Hannah Stouter (UCLA)</w:t>
      </w:r>
      <w:r w:rsidDel="00000000" w:rsidR="00000000" w:rsidRPr="00000000">
        <w:rPr>
          <w:rFonts w:ascii="Avenir" w:cs="Avenir" w:eastAsia="Avenir" w:hAnsi="Avenir"/>
          <w:b w:val="1"/>
          <w:color w:val="222222"/>
          <w:sz w:val="20"/>
          <w:szCs w:val="20"/>
          <w:highlight w:val="white"/>
          <w:rtl w:val="0"/>
        </w:rPr>
        <w:t xml:space="preserve">, César Terrer (MIT), Marius von Essen (UCLA), Michelle Y. Wong (Yale), Sarah Worden (JPL),</w:t>
      </w:r>
      <w:r w:rsidDel="00000000" w:rsidR="00000000" w:rsidRPr="00000000">
        <w:rPr>
          <w:rFonts w:ascii="Avenir" w:cs="Avenir" w:eastAsia="Avenir" w:hAnsi="Avenir"/>
          <w:b w:val="1"/>
          <w:color w:val="222222"/>
          <w:sz w:val="20"/>
          <w:szCs w:val="20"/>
          <w:rtl w:val="0"/>
        </w:rPr>
        <w:t xml:space="preserve"> Xiangming Xiao (OU), Virginia Zaunbrecher (UCLA)</w:t>
      </w:r>
      <w:r w:rsidDel="00000000" w:rsidR="00000000" w:rsidRPr="00000000">
        <w:rPr>
          <w:rtl w:val="0"/>
        </w:rPr>
      </w:r>
    </w:p>
    <w:p w:rsidR="00000000" w:rsidDel="00000000" w:rsidP="00000000" w:rsidRDefault="00000000" w:rsidRPr="00000000" w14:paraId="00000024">
      <w:pPr>
        <w:widowControl w:val="0"/>
        <w:spacing w:before="120" w:line="276" w:lineRule="auto"/>
        <w:ind w:left="0" w:right="0" w:firstLine="0"/>
        <w:jc w:val="center"/>
        <w:rPr>
          <w:rFonts w:ascii="Avenir" w:cs="Avenir" w:eastAsia="Avenir" w:hAnsi="Avenir"/>
          <w:b w:val="1"/>
          <w:sz w:val="27.959999084472656"/>
          <w:szCs w:val="27.959999084472656"/>
        </w:rPr>
      </w:pPr>
      <w:r w:rsidDel="00000000" w:rsidR="00000000" w:rsidRPr="00000000">
        <w:rPr>
          <w:rFonts w:ascii="Avenir" w:cs="Avenir" w:eastAsia="Avenir" w:hAnsi="Avenir"/>
          <w:b w:val="1"/>
          <w:sz w:val="27.959999084472656"/>
          <w:szCs w:val="27.959999084472656"/>
          <w:rtl w:val="0"/>
        </w:rPr>
        <w:t xml:space="preserve">Contributing Authors: </w:t>
      </w:r>
    </w:p>
    <w:p w:rsidR="00000000" w:rsidDel="00000000" w:rsidP="00000000" w:rsidRDefault="00000000" w:rsidRPr="00000000" w14:paraId="00000025">
      <w:pPr>
        <w:widowControl w:val="0"/>
        <w:spacing w:before="120" w:lineRule="auto"/>
        <w:jc w:val="center"/>
        <w:rPr>
          <w:rFonts w:ascii="Times New Roman" w:cs="Times New Roman" w:eastAsia="Times New Roman" w:hAnsi="Times New Roman"/>
          <w:b w:val="1"/>
          <w:sz w:val="24"/>
          <w:szCs w:val="24"/>
        </w:rPr>
      </w:pPr>
      <w:r w:rsidDel="00000000" w:rsidR="00000000" w:rsidRPr="00000000">
        <w:rPr>
          <w:rFonts w:ascii="Avenir" w:cs="Avenir" w:eastAsia="Avenir" w:hAnsi="Avenir"/>
          <w:b w:val="1"/>
          <w:color w:val="222222"/>
          <w:sz w:val="20"/>
          <w:szCs w:val="20"/>
          <w:highlight w:val="white"/>
          <w:rtl w:val="0"/>
        </w:rPr>
        <w:t xml:space="preserve">Marijn Bauters (Ghent University), Pascal Boeckx (Ghent University), Jennifer Bowen (Stanford), Iniquilipi Chiari (Global Alliance of Territorial Communities, GATC), Ovidiu Csillik (Wake Forest), Gloria Diez (GATC), Marcelo Doroso (GATC), Deborah Delgado Pugley (PUCP), Wannes Hubau (Ghent University), Alejandra Echeverri Ochoa (University of Califonia-Berkeley), </w:t>
      </w:r>
      <w:r w:rsidDel="00000000" w:rsidR="00000000" w:rsidRPr="00000000">
        <w:rPr>
          <w:rFonts w:ascii="Avenir" w:cs="Avenir" w:eastAsia="Avenir" w:hAnsi="Avenir"/>
          <w:b w:val="1"/>
          <w:color w:val="222222"/>
          <w:sz w:val="20"/>
          <w:szCs w:val="20"/>
          <w:rtl w:val="0"/>
        </w:rPr>
        <w:t xml:space="preserve">Evan Gora (Cary Institute), Alison Hoyt (Stanford), </w:t>
      </w:r>
      <w:r w:rsidDel="00000000" w:rsidR="00000000" w:rsidRPr="00000000">
        <w:rPr>
          <w:rFonts w:ascii="Avenir" w:cs="Avenir" w:eastAsia="Avenir" w:hAnsi="Avenir"/>
          <w:b w:val="1"/>
          <w:color w:val="222222"/>
          <w:sz w:val="20"/>
          <w:szCs w:val="20"/>
          <w:highlight w:val="white"/>
          <w:rtl w:val="0"/>
        </w:rPr>
        <w:t xml:space="preserve">Juan Carlos Jintiach (GATC), Victor Maqque (University of Oklahoma, OU), </w:t>
      </w:r>
      <w:r w:rsidDel="00000000" w:rsidR="00000000" w:rsidRPr="00000000">
        <w:rPr>
          <w:rFonts w:ascii="Avenir" w:cs="Avenir" w:eastAsia="Avenir" w:hAnsi="Avenir"/>
          <w:b w:val="1"/>
          <w:sz w:val="20"/>
          <w:szCs w:val="20"/>
          <w:rtl w:val="0"/>
        </w:rPr>
        <w:t xml:space="preserve">Clarice Perryman (Stanford), Zoe Pierrat (JPL), </w:t>
      </w:r>
      <w:r w:rsidDel="00000000" w:rsidR="00000000" w:rsidRPr="00000000">
        <w:rPr>
          <w:rFonts w:ascii="Avenir" w:cs="Avenir" w:eastAsia="Avenir" w:hAnsi="Avenir"/>
          <w:b w:val="1"/>
          <w:color w:val="222222"/>
          <w:sz w:val="20"/>
          <w:szCs w:val="20"/>
          <w:highlight w:val="white"/>
          <w:rtl w:val="0"/>
        </w:rPr>
        <w:t xml:space="preserve">Leila Saraiva (GATC), </w:t>
      </w:r>
      <w:r w:rsidDel="00000000" w:rsidR="00000000" w:rsidRPr="00000000">
        <w:rPr>
          <w:rFonts w:ascii="Avenir" w:cs="Avenir" w:eastAsia="Avenir" w:hAnsi="Avenir"/>
          <w:b w:val="1"/>
          <w:sz w:val="20"/>
          <w:szCs w:val="20"/>
          <w:rtl w:val="0"/>
        </w:rPr>
        <w:t xml:space="preserve">Debjani Singh (ORNL), </w:t>
      </w:r>
      <w:r w:rsidDel="00000000" w:rsidR="00000000" w:rsidRPr="00000000">
        <w:rPr>
          <w:rFonts w:ascii="Avenir" w:cs="Avenir" w:eastAsia="Avenir" w:hAnsi="Avenir"/>
          <w:b w:val="1"/>
          <w:sz w:val="20"/>
          <w:szCs w:val="20"/>
          <w:rtl w:val="0"/>
        </w:rPr>
        <w:t xml:space="preserve">Iroro Tansh</w:t>
      </w:r>
      <w:r w:rsidDel="00000000" w:rsidR="00000000" w:rsidRPr="00000000">
        <w:rPr>
          <w:rFonts w:ascii="Avenir" w:cs="Avenir" w:eastAsia="Avenir" w:hAnsi="Avenir"/>
          <w:b w:val="1"/>
          <w:sz w:val="20"/>
          <w:szCs w:val="20"/>
          <w:rtl w:val="0"/>
        </w:rPr>
        <w:t xml:space="preserve">i (Washington University &amp; SMACON), </w:t>
      </w:r>
      <w:r w:rsidDel="00000000" w:rsidR="00000000" w:rsidRPr="00000000">
        <w:rPr>
          <w:rFonts w:ascii="Avenir" w:cs="Avenir" w:eastAsia="Avenir" w:hAnsi="Avenir"/>
          <w:b w:val="1"/>
          <w:color w:val="222222"/>
          <w:sz w:val="20"/>
          <w:szCs w:val="20"/>
          <w:highlight w:val="white"/>
          <w:rtl w:val="0"/>
        </w:rPr>
        <w:t xml:space="preserve">Hans Verbeeck (Ghent University)</w:t>
      </w:r>
      <w:r w:rsidDel="00000000" w:rsidR="00000000" w:rsidRPr="00000000">
        <w:br w:type="page"/>
      </w:r>
      <w:r w:rsidDel="00000000" w:rsidR="00000000" w:rsidRPr="00000000">
        <w:rPr>
          <w:rtl w:val="0"/>
        </w:rPr>
      </w:r>
    </w:p>
    <w:p w:rsidR="00000000" w:rsidDel="00000000" w:rsidP="00000000" w:rsidRDefault="00000000" w:rsidRPr="00000000" w14:paraId="00000026">
      <w:pPr>
        <w:widowControl w:val="0"/>
        <w:spacing w:before="316.8994140625"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Foreword</w:t>
      </w:r>
    </w:p>
    <w:p w:rsidR="00000000" w:rsidDel="00000000" w:rsidP="00000000" w:rsidRDefault="00000000" w:rsidRPr="00000000" w14:paraId="00000027">
      <w:pPr>
        <w:widowControl w:val="0"/>
        <w:spacing w:before="316.907958984375" w:line="276" w:lineRule="auto"/>
        <w:ind w:left="0" w:right="41.66259765625" w:firstLine="0"/>
        <w:rPr>
          <w:rFonts w:ascii="Avenir" w:cs="Avenir" w:eastAsia="Avenir" w:hAnsi="Avenir"/>
        </w:rPr>
      </w:pPr>
      <w:r w:rsidDel="00000000" w:rsidR="00000000" w:rsidRPr="00000000">
        <w:rPr>
          <w:rFonts w:ascii="Avenir" w:cs="Avenir" w:eastAsia="Avenir" w:hAnsi="Avenir"/>
          <w:rtl w:val="0"/>
        </w:rPr>
        <w:t xml:space="preserve">NASA’s Research Opportunities in Space and Earth Sciences released in 2022 called for proposals to conduct scoping studies to identify the scientific questions and develop the initial study design and implementation concept for a new NASA Terrestrial Ecology field campaign. In the spring of 2023, NASA selected two projects for funding, including a project entitled: “</w:t>
      </w:r>
      <w:r w:rsidDel="00000000" w:rsidR="00000000" w:rsidRPr="00000000">
        <w:rPr>
          <w:rFonts w:ascii="Avenir" w:cs="Avenir" w:eastAsia="Avenir" w:hAnsi="Avenir"/>
          <w:i w:val="1"/>
          <w:rtl w:val="0"/>
        </w:rPr>
        <w:t xml:space="preserve">A Scoping Study for the NASA Tropical Terrestrial Ecology Campaign” </w:t>
      </w:r>
      <w:r w:rsidDel="00000000" w:rsidR="00000000" w:rsidRPr="00000000">
        <w:rPr>
          <w:rFonts w:ascii="Avenir" w:cs="Avenir" w:eastAsia="Avenir" w:hAnsi="Avenir"/>
          <w:rtl w:val="0"/>
        </w:rPr>
        <w:t xml:space="preserve">(NASA Grant 80NSSC23K1019 to the University of California, Los Angeles). This report contains the recommendations from this scoping study, which presents the </w:t>
      </w:r>
      <w:r w:rsidDel="00000000" w:rsidR="00000000" w:rsidRPr="00000000">
        <w:rPr>
          <w:rFonts w:ascii="Avenir" w:cs="Avenir" w:eastAsia="Avenir" w:hAnsi="Avenir"/>
          <w:b w:val="1"/>
          <w:rtl w:val="0"/>
        </w:rPr>
        <w:t xml:space="preserve">PAN tropical investigation of bioGeochemistry and Ecological Adaptation (PANGEA). </w:t>
      </w:r>
      <w:r w:rsidDel="00000000" w:rsidR="00000000" w:rsidRPr="00000000">
        <w:rPr>
          <w:rFonts w:ascii="Avenir" w:cs="Avenir" w:eastAsia="Avenir" w:hAnsi="Avenir"/>
          <w:rtl w:val="0"/>
        </w:rPr>
        <w:t xml:space="preserve">NASA outlined ten expectations to be identified for each scoping study:  </w:t>
      </w:r>
    </w:p>
    <w:p w:rsidR="00000000" w:rsidDel="00000000" w:rsidP="00000000" w:rsidRDefault="00000000" w:rsidRPr="00000000" w14:paraId="00000028">
      <w:pPr>
        <w:spacing w:line="276"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29">
      <w:pPr>
        <w:numPr>
          <w:ilvl w:val="0"/>
          <w:numId w:val="8"/>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science questions and issues.</w:t>
      </w:r>
    </w:p>
    <w:p w:rsidR="00000000" w:rsidDel="00000000" w:rsidP="00000000" w:rsidRDefault="00000000" w:rsidRPr="00000000" w14:paraId="0000002A">
      <w:pPr>
        <w:numPr>
          <w:ilvl w:val="0"/>
          <w:numId w:val="8"/>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current state-of-the-science.</w:t>
      </w:r>
    </w:p>
    <w:p w:rsidR="00000000" w:rsidDel="00000000" w:rsidP="00000000" w:rsidRDefault="00000000" w:rsidRPr="00000000" w14:paraId="0000002B">
      <w:pPr>
        <w:numPr>
          <w:ilvl w:val="0"/>
          <w:numId w:val="8"/>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potential for a major, significant scientific advancement.</w:t>
      </w:r>
    </w:p>
    <w:p w:rsidR="00000000" w:rsidDel="00000000" w:rsidP="00000000" w:rsidRDefault="00000000" w:rsidRPr="00000000" w14:paraId="0000002C">
      <w:pPr>
        <w:numPr>
          <w:ilvl w:val="0"/>
          <w:numId w:val="8"/>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central, critical role of NASA remote sensing.</w:t>
      </w:r>
    </w:p>
    <w:p w:rsidR="00000000" w:rsidDel="00000000" w:rsidP="00000000" w:rsidRDefault="00000000" w:rsidRPr="00000000" w14:paraId="0000002D">
      <w:pPr>
        <w:numPr>
          <w:ilvl w:val="0"/>
          <w:numId w:val="8"/>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essential scientific components of the study and why coordinated teamwork is required in their implementation.</w:t>
      </w:r>
      <w:r w:rsidDel="00000000" w:rsidR="00000000" w:rsidRPr="00000000">
        <w:rPr>
          <w:rtl w:val="0"/>
        </w:rPr>
      </w:r>
    </w:p>
    <w:p w:rsidR="00000000" w:rsidDel="00000000" w:rsidP="00000000" w:rsidRDefault="00000000" w:rsidRPr="00000000" w14:paraId="0000002E">
      <w:pPr>
        <w:numPr>
          <w:ilvl w:val="0"/>
          <w:numId w:val="8"/>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An overall study design identifying the required observational (e.g., spaceborne, airborne, and/or supporting in situ observations) and analytical (e.g., models, data, and information system) infrastructure.</w:t>
      </w:r>
    </w:p>
    <w:p w:rsidR="00000000" w:rsidDel="00000000" w:rsidP="00000000" w:rsidRDefault="00000000" w:rsidRPr="00000000" w14:paraId="0000002F">
      <w:pPr>
        <w:numPr>
          <w:ilvl w:val="0"/>
          <w:numId w:val="8"/>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feasibility of the proposed project, both technical and logistical. </w:t>
      </w:r>
    </w:p>
    <w:p w:rsidR="00000000" w:rsidDel="00000000" w:rsidP="00000000" w:rsidRDefault="00000000" w:rsidRPr="00000000" w14:paraId="00000030">
      <w:pPr>
        <w:numPr>
          <w:ilvl w:val="0"/>
          <w:numId w:val="8"/>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engagement of the broader research community to seek feedback on the ideas, to assess interest, and to foster diversity and inclusion. </w:t>
      </w:r>
    </w:p>
    <w:p w:rsidR="00000000" w:rsidDel="00000000" w:rsidP="00000000" w:rsidRDefault="00000000" w:rsidRPr="00000000" w14:paraId="00000031">
      <w:pPr>
        <w:numPr>
          <w:ilvl w:val="0"/>
          <w:numId w:val="8"/>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The disciplinary skills needed to conduct the study and engage potential partners in their planning activities. </w:t>
      </w:r>
    </w:p>
    <w:p w:rsidR="00000000" w:rsidDel="00000000" w:rsidP="00000000" w:rsidRDefault="00000000" w:rsidRPr="00000000" w14:paraId="00000032">
      <w:pPr>
        <w:numPr>
          <w:ilvl w:val="0"/>
          <w:numId w:val="8"/>
        </w:numPr>
        <w:spacing w:line="276" w:lineRule="auto"/>
        <w:ind w:left="720" w:hanging="360"/>
        <w:rPr>
          <w:rFonts w:ascii="Avenir" w:cs="Avenir" w:eastAsia="Avenir" w:hAnsi="Avenir"/>
        </w:rPr>
      </w:pPr>
      <w:r w:rsidDel="00000000" w:rsidR="00000000" w:rsidRPr="00000000">
        <w:rPr>
          <w:rFonts w:ascii="Avenir" w:cs="Avenir" w:eastAsia="Avenir" w:hAnsi="Avenir"/>
          <w:rtl w:val="0"/>
        </w:rPr>
        <w:t xml:space="preserve">Potential use of results for applications and decision support. </w:t>
      </w:r>
    </w:p>
    <w:p w:rsidR="00000000" w:rsidDel="00000000" w:rsidP="00000000" w:rsidRDefault="00000000" w:rsidRPr="00000000" w14:paraId="00000033">
      <w:pPr>
        <w:spacing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034">
      <w:pPr>
        <w:rPr>
          <w:rFonts w:ascii="Avenir" w:cs="Avenir" w:eastAsia="Avenir" w:hAnsi="Avenir"/>
        </w:rPr>
      </w:pPr>
      <w:r w:rsidDel="00000000" w:rsidR="00000000" w:rsidRPr="00000000">
        <w:rPr>
          <w:rFonts w:ascii="Avenir" w:cs="Avenir" w:eastAsia="Avenir" w:hAnsi="Avenir"/>
          <w:rtl w:val="0"/>
        </w:rPr>
        <w:t xml:space="preserve">This white paper provides: 1) the scientific rationale; 2) an initial study design concept for a new field campaign or related team project; 3) a presentation of science questions, goals, and objectives; 4) the rationale in terms of state-of-the-art, relevance, and expected advances; 5) implementation concepts; and 6) other information to enable NASA to fully evaluate the project. W</w:t>
      </w:r>
      <w:r w:rsidDel="00000000" w:rsidR="00000000" w:rsidRPr="00000000">
        <w:rPr>
          <w:rFonts w:ascii="Avenir" w:cs="Avenir" w:eastAsia="Avenir" w:hAnsi="Avenir"/>
          <w:rtl w:val="0"/>
        </w:rPr>
        <w:t xml:space="preserve">e outline the PANGEA campaign concept, including the PANGEA Science Themes (</w:t>
      </w:r>
      <w:r w:rsidDel="00000000" w:rsidR="00000000" w:rsidRPr="00000000">
        <w:rPr>
          <w:rFonts w:ascii="Avenir" w:cs="Avenir" w:eastAsia="Avenir" w:hAnsi="Avenir"/>
          <w:i w:val="1"/>
          <w:highlight w:val="yellow"/>
          <w:rtl w:val="0"/>
        </w:rPr>
        <w:t xml:space="preserve">Section 2</w:t>
      </w:r>
      <w:r w:rsidDel="00000000" w:rsidR="00000000" w:rsidRPr="00000000">
        <w:rPr>
          <w:rFonts w:ascii="Avenir" w:cs="Avenir" w:eastAsia="Avenir" w:hAnsi="Avenir"/>
          <w:rtl w:val="0"/>
        </w:rPr>
        <w:t xml:space="preserve">), Science Questions (</w:t>
      </w:r>
      <w:r w:rsidDel="00000000" w:rsidR="00000000" w:rsidRPr="00000000">
        <w:rPr>
          <w:rFonts w:ascii="Avenir" w:cs="Avenir" w:eastAsia="Avenir" w:hAnsi="Avenir"/>
          <w:i w:val="1"/>
          <w:highlight w:val="yellow"/>
          <w:rtl w:val="0"/>
        </w:rPr>
        <w:t xml:space="preserve">Section 3</w:t>
      </w:r>
      <w:r w:rsidDel="00000000" w:rsidR="00000000" w:rsidRPr="00000000">
        <w:rPr>
          <w:rFonts w:ascii="Avenir" w:cs="Avenir" w:eastAsia="Avenir" w:hAnsi="Avenir"/>
          <w:rtl w:val="0"/>
        </w:rPr>
        <w:t xml:space="preserve">), the scientific and technical advancement arising from PANGEA (</w:t>
      </w:r>
      <w:r w:rsidDel="00000000" w:rsidR="00000000" w:rsidRPr="00000000">
        <w:rPr>
          <w:rFonts w:ascii="Avenir" w:cs="Avenir" w:eastAsia="Avenir" w:hAnsi="Avenir"/>
          <w:i w:val="1"/>
          <w:highlight w:val="yellow"/>
          <w:rtl w:val="0"/>
        </w:rPr>
        <w:t xml:space="preserve">Section 4</w:t>
      </w:r>
      <w:r w:rsidDel="00000000" w:rsidR="00000000" w:rsidRPr="00000000">
        <w:rPr>
          <w:rFonts w:ascii="Avenir" w:cs="Avenir" w:eastAsia="Avenir" w:hAnsi="Avenir"/>
          <w:rtl w:val="0"/>
        </w:rPr>
        <w:t xml:space="preserve">), the critical role of NASA remote sensing (</w:t>
      </w:r>
      <w:r w:rsidDel="00000000" w:rsidR="00000000" w:rsidRPr="00000000">
        <w:rPr>
          <w:rFonts w:ascii="Avenir" w:cs="Avenir" w:eastAsia="Avenir" w:hAnsi="Avenir"/>
          <w:i w:val="1"/>
          <w:highlight w:val="yellow"/>
          <w:rtl w:val="0"/>
        </w:rPr>
        <w:t xml:space="preserve">Section 5</w:t>
      </w:r>
      <w:r w:rsidDel="00000000" w:rsidR="00000000" w:rsidRPr="00000000">
        <w:rPr>
          <w:rFonts w:ascii="Avenir" w:cs="Avenir" w:eastAsia="Avenir" w:hAnsi="Avenir"/>
          <w:rtl w:val="0"/>
        </w:rPr>
        <w:t xml:space="preserve">), PANGEA’s research strategy and study design (</w:t>
      </w:r>
      <w:r w:rsidDel="00000000" w:rsidR="00000000" w:rsidRPr="00000000">
        <w:rPr>
          <w:rFonts w:ascii="Avenir" w:cs="Avenir" w:eastAsia="Avenir" w:hAnsi="Avenir"/>
          <w:i w:val="1"/>
          <w:highlight w:val="yellow"/>
          <w:rtl w:val="0"/>
        </w:rPr>
        <w:t xml:space="preserve">Section 6</w:t>
      </w:r>
      <w:r w:rsidDel="00000000" w:rsidR="00000000" w:rsidRPr="00000000">
        <w:rPr>
          <w:rFonts w:ascii="Avenir" w:cs="Avenir" w:eastAsia="Avenir" w:hAnsi="Avenir"/>
          <w:rtl w:val="0"/>
        </w:rPr>
        <w:t xml:space="preserve">), technical and logistical feasibility (</w:t>
      </w:r>
      <w:r w:rsidDel="00000000" w:rsidR="00000000" w:rsidRPr="00000000">
        <w:rPr>
          <w:rFonts w:ascii="Avenir" w:cs="Avenir" w:eastAsia="Avenir" w:hAnsi="Avenir"/>
          <w:i w:val="1"/>
          <w:highlight w:val="yellow"/>
          <w:rtl w:val="0"/>
        </w:rPr>
        <w:t xml:space="preserve">Section 7</w:t>
      </w:r>
      <w:r w:rsidDel="00000000" w:rsidR="00000000" w:rsidRPr="00000000">
        <w:rPr>
          <w:rFonts w:ascii="Avenir" w:cs="Avenir" w:eastAsia="Avenir" w:hAnsi="Avenir"/>
          <w:rtl w:val="0"/>
        </w:rPr>
        <w:t xml:space="preserve">), ability to enable Earth Action (</w:t>
      </w:r>
      <w:r w:rsidDel="00000000" w:rsidR="00000000" w:rsidRPr="00000000">
        <w:rPr>
          <w:rFonts w:ascii="Avenir" w:cs="Avenir" w:eastAsia="Avenir" w:hAnsi="Avenir"/>
          <w:i w:val="1"/>
          <w:highlight w:val="yellow"/>
          <w:rtl w:val="0"/>
        </w:rPr>
        <w:t xml:space="preserve">Section 8</w:t>
      </w:r>
      <w:r w:rsidDel="00000000" w:rsidR="00000000" w:rsidRPr="00000000">
        <w:rPr>
          <w:rFonts w:ascii="Avenir" w:cs="Avenir" w:eastAsia="Avenir" w:hAnsi="Avenir"/>
          <w:rtl w:val="0"/>
        </w:rPr>
        <w:t xml:space="preserve">), and PANGEA’s capacity building and training priorities (</w:t>
      </w:r>
      <w:r w:rsidDel="00000000" w:rsidR="00000000" w:rsidRPr="00000000">
        <w:rPr>
          <w:rFonts w:ascii="Avenir" w:cs="Avenir" w:eastAsia="Avenir" w:hAnsi="Avenir"/>
          <w:i w:val="1"/>
          <w:highlight w:val="yellow"/>
          <w:rtl w:val="0"/>
        </w:rPr>
        <w:t xml:space="preserve">Section 9</w:t>
      </w:r>
      <w:r w:rsidDel="00000000" w:rsidR="00000000" w:rsidRPr="00000000">
        <w:rPr>
          <w:rFonts w:ascii="Avenir" w:cs="Avenir" w:eastAsia="Avenir" w:hAnsi="Avenir"/>
          <w:rtl w:val="0"/>
        </w:rPr>
        <w:t xml:space="preserve">). </w:t>
      </w:r>
    </w:p>
    <w:p w:rsidR="00000000" w:rsidDel="00000000" w:rsidP="00000000" w:rsidRDefault="00000000" w:rsidRPr="00000000" w14:paraId="00000035">
      <w:pPr>
        <w:spacing w:line="276" w:lineRule="auto"/>
        <w:rPr>
          <w:rFonts w:ascii="Avenir" w:cs="Avenir" w:eastAsia="Avenir" w:hAnsi="Avenir"/>
          <w:color w:val="ff0000"/>
        </w:rPr>
      </w:pPr>
      <w:r w:rsidDel="00000000" w:rsidR="00000000" w:rsidRPr="00000000">
        <w:rPr>
          <w:rtl w:val="0"/>
        </w:rPr>
      </w:r>
    </w:p>
    <w:p w:rsidR="00000000" w:rsidDel="00000000" w:rsidP="00000000" w:rsidRDefault="00000000" w:rsidRPr="00000000" w14:paraId="00000036">
      <w:pPr>
        <w:spacing w:line="276" w:lineRule="auto"/>
        <w:rPr>
          <w:rFonts w:ascii="Avenir" w:cs="Avenir" w:eastAsia="Avenir" w:hAnsi="Avenir"/>
          <w:color w:val="ff0000"/>
        </w:rPr>
      </w:pPr>
      <w:r w:rsidDel="00000000" w:rsidR="00000000" w:rsidRPr="00000000">
        <w:rPr>
          <w:rFonts w:ascii="Avenir" w:cs="Avenir" w:eastAsia="Avenir" w:hAnsi="Avenir"/>
          <w:color w:val="ff0000"/>
          <w:rtl w:val="0"/>
        </w:rPr>
        <w:t xml:space="preserve">This concept reflects the voices of many … [cite stats here]</w:t>
      </w:r>
    </w:p>
    <w:p w:rsidR="00000000" w:rsidDel="00000000" w:rsidP="00000000" w:rsidRDefault="00000000" w:rsidRPr="00000000" w14:paraId="00000037">
      <w:pPr>
        <w:spacing w:line="276" w:lineRule="auto"/>
        <w:rPr>
          <w:rFonts w:ascii="Avenir" w:cs="Avenir" w:eastAsia="Avenir" w:hAnsi="Avenir"/>
          <w:color w:val="ff0000"/>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color w:val="ff0000"/>
          <w:sz w:val="24"/>
          <w:szCs w:val="24"/>
        </w:rPr>
      </w:pPr>
      <w:r w:rsidDel="00000000" w:rsidR="00000000" w:rsidRPr="00000000">
        <w:rPr>
          <w:rFonts w:ascii="Avenir" w:cs="Avenir" w:eastAsia="Avenir" w:hAnsi="Avenir"/>
          <w:color w:val="ff0000"/>
          <w:rtl w:val="0"/>
        </w:rPr>
        <w:t xml:space="preserve">As part of this modular approach, PANGEA prioritizes ground and airborne measurements in a Core Domain that emphasizes the African tropics owing to major data and knowledge gaps in the region, and the tropical Americas for important comparisons. A PANGEA extended domain encompasses pan-tropical forests for satellite remote sensing and modeling analyses (see </w:t>
      </w:r>
      <w:r w:rsidDel="00000000" w:rsidR="00000000" w:rsidRPr="00000000">
        <w:rPr>
          <w:rFonts w:ascii="Avenir" w:cs="Avenir" w:eastAsia="Avenir" w:hAnsi="Avenir"/>
          <w:i w:val="1"/>
          <w:color w:val="ff0000"/>
          <w:rtl w:val="0"/>
        </w:rPr>
        <w:t xml:space="preserve">Section 1.5 </w:t>
      </w:r>
      <w:r w:rsidDel="00000000" w:rsidR="00000000" w:rsidRPr="00000000">
        <w:rPr>
          <w:rFonts w:ascii="Avenir" w:cs="Avenir" w:eastAsia="Avenir" w:hAnsi="Avenir"/>
          <w:color w:val="ff0000"/>
          <w:rtl w:val="0"/>
        </w:rPr>
        <w:t xml:space="preserve">for more information). Candidate landscapes within the Core Domain are included in </w:t>
      </w:r>
      <w:r w:rsidDel="00000000" w:rsidR="00000000" w:rsidRPr="00000000">
        <w:rPr>
          <w:rFonts w:ascii="Avenir" w:cs="Avenir" w:eastAsia="Avenir" w:hAnsi="Avenir"/>
          <w:i w:val="1"/>
          <w:color w:val="ff0000"/>
          <w:highlight w:val="yellow"/>
          <w:rtl w:val="0"/>
        </w:rPr>
        <w:t xml:space="preserve">Section 6.3</w:t>
      </w:r>
      <w:r w:rsidDel="00000000" w:rsidR="00000000" w:rsidRPr="00000000">
        <w:rPr>
          <w:rFonts w:ascii="Avenir" w:cs="Avenir" w:eastAsia="Avenir" w:hAnsi="Avenir"/>
          <w:color w:val="ff0000"/>
          <w:rtl w:val="0"/>
        </w:rPr>
        <w:t xml:space="preserve">. During the scoping process, the PANGEA team engaged with a broad community of potential partners to ensure that, if PANGEA is selected, the campaign can effectively align and coordinate with ongoing and forthcoming activities. </w:t>
      </w: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b w:val="1"/>
          <w:sz w:val="24"/>
          <w:szCs w:val="24"/>
        </w:rPr>
        <w:sectPr>
          <w:headerReference r:id="rId13" w:type="default"/>
          <w:footerReference r:id="rId14" w:type="default"/>
          <w:pgSz w:h="15840" w:w="12240" w:orient="portrait"/>
          <w:pgMar w:bottom="1440" w:top="1440" w:left="1530" w:right="1440" w:header="720" w:footer="720"/>
          <w:pgNumType w:start="1"/>
        </w:sectPr>
      </w:pPr>
      <w:r w:rsidDel="00000000" w:rsidR="00000000" w:rsidRPr="00000000">
        <w:rPr>
          <w:rtl w:val="0"/>
        </w:rPr>
      </w:r>
    </w:p>
    <w:p w:rsidR="00000000" w:rsidDel="00000000" w:rsidP="00000000" w:rsidRDefault="00000000" w:rsidRPr="00000000" w14:paraId="00000044">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Acknowledgments</w:t>
      </w:r>
    </w:p>
    <w:p w:rsidR="00000000" w:rsidDel="00000000" w:rsidP="00000000" w:rsidRDefault="00000000" w:rsidRPr="00000000" w14:paraId="00000045">
      <w:pPr>
        <w:spacing w:before="120" w:line="276" w:lineRule="auto"/>
        <w:rPr>
          <w:rFonts w:ascii="Avenir" w:cs="Avenir" w:eastAsia="Avenir" w:hAnsi="Avenir"/>
          <w:b w:val="1"/>
          <w:sz w:val="20"/>
          <w:szCs w:val="20"/>
        </w:rPr>
      </w:pPr>
      <w:r w:rsidDel="00000000" w:rsidR="00000000" w:rsidRPr="00000000">
        <w:rPr>
          <w:rFonts w:ascii="Avenir" w:cs="Avenir" w:eastAsia="Avenir" w:hAnsi="Avenir"/>
          <w:sz w:val="20"/>
          <w:szCs w:val="20"/>
          <w:rtl w:val="0"/>
        </w:rPr>
        <w:t xml:space="preserve">The scoping of PANGEA is very much an international community effort. It would not be possible without the contributions of an untold number of individuals. We are deeply grateful to all who have contributed their ideas, time, energy, resources, and funding to scope this urgently needed field campaign. Specifically, we </w:t>
      </w:r>
      <w:r w:rsidDel="00000000" w:rsidR="00000000" w:rsidRPr="00000000">
        <w:rPr>
          <w:rFonts w:ascii="Avenir" w:cs="Avenir" w:eastAsia="Avenir" w:hAnsi="Avenir"/>
          <w:sz w:val="20"/>
          <w:szCs w:val="20"/>
          <w:rtl w:val="0"/>
        </w:rPr>
        <w:t xml:space="preserve">acknowledge additional funding support and resources beyond NASA that made this international scoping effort possible. This includes the USFS-International Programs, the University of California-Los Angeles (UCLA), the Governors’ Climate and Forests Task Force (GCF-TF), the Wildlife Conservation Society (</w:t>
      </w:r>
      <w:r w:rsidDel="00000000" w:rsidR="00000000" w:rsidRPr="00000000">
        <w:rPr>
          <w:rFonts w:ascii="Avenir" w:cs="Avenir" w:eastAsia="Avenir" w:hAnsi="Avenir"/>
          <w:sz w:val="20"/>
          <w:szCs w:val="20"/>
          <w:rtl w:val="0"/>
        </w:rPr>
        <w:t xml:space="preserve">WCS</w:t>
      </w:r>
      <w:r w:rsidDel="00000000" w:rsidR="00000000" w:rsidRPr="00000000">
        <w:rPr>
          <w:rFonts w:ascii="Avenir" w:cs="Avenir" w:eastAsia="Avenir" w:hAnsi="Avenir"/>
          <w:sz w:val="20"/>
          <w:szCs w:val="20"/>
          <w:rtl w:val="0"/>
        </w:rPr>
        <w:t xml:space="preserve">), the International Institute for Tropical Agriculture (IITA), Alliance Bioversity International and CIAT, the Center for International Forestry Research and World Agroforestry Center (CIFOR-ICRAF), the Pontificia Universidad Católica del Perú (PUCP), University of Yaoundé I, Penn State University, the Instituto Nacional de Pesquisas da Amazônia (INPA), the Congo Basin Forest Partnership (CBFP), the Congo Basin Institute (CBI), the Congo Basin Science Initiative (CBSI), and the NASA SERVIR Southeast Asia Hub. Marcos Longo and Robinson Negrón-Juárez were supported as part of the Next Generation Ecosystem Experiments-Tropics, funded by the U.S. Department of Energy, Office of Science, Office of Biological and Environmental Research. LBNL is managed and operated by the Regents of the University of California under prime contract number DEAC02-05CH11231.</w:t>
      </w:r>
      <w:r w:rsidDel="00000000" w:rsidR="00000000" w:rsidRPr="00000000">
        <w:rPr>
          <w:rtl w:val="0"/>
        </w:rPr>
      </w:r>
    </w:p>
    <w:p w:rsidR="00000000" w:rsidDel="00000000" w:rsidP="00000000" w:rsidRDefault="00000000" w:rsidRPr="00000000" w14:paraId="00000046">
      <w:pPr>
        <w:spacing w:before="120"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Many dedicated, hardworking staff made PANGEA workshops and events possible, bringing positive and problem-solving attitudes that guided PANGEA. These include Isaac Aguilar, Lucia Bolzoni, John Mosinge, Emily Johnson, Michelle Brown, Robert (Bob) Lavoie, Alfonso Villasenor, Cris Silva, Daniel Blackwell, Arlyne Gonzalez, Pilar Anaya Salazar, Karina Castaneda Checa, Martha Gutierrez Fontes, and many, many more. </w:t>
      </w:r>
    </w:p>
    <w:p w:rsidR="00000000" w:rsidDel="00000000" w:rsidP="00000000" w:rsidRDefault="00000000" w:rsidRPr="00000000" w14:paraId="00000047">
      <w:pPr>
        <w:spacing w:before="120" w:lineRule="auto"/>
        <w:rPr>
          <w:rFonts w:ascii="Avenir" w:cs="Avenir" w:eastAsia="Avenir" w:hAnsi="Avenir"/>
          <w:sz w:val="20"/>
          <w:szCs w:val="20"/>
          <w:highlight w:val="yellow"/>
        </w:rPr>
      </w:pPr>
      <w:r w:rsidDel="00000000" w:rsidR="00000000" w:rsidRPr="00000000">
        <w:rPr>
          <w:rFonts w:ascii="Avenir" w:cs="Avenir" w:eastAsia="Avenir" w:hAnsi="Avenir"/>
          <w:sz w:val="20"/>
          <w:szCs w:val="20"/>
          <w:rtl w:val="0"/>
        </w:rPr>
        <w:t xml:space="preserve">PANGEA is also indebted to the many researchers and practitioners who contributed their ideas and suggestions to the marathon that is scoping a NASA Terrestrial Ecology Field Campaign. In particular we would like to thank </w:t>
      </w:r>
      <w:r w:rsidDel="00000000" w:rsidR="00000000" w:rsidRPr="00000000">
        <w:rPr>
          <w:rFonts w:ascii="Avenir" w:cs="Avenir" w:eastAsia="Avenir" w:hAnsi="Avenir"/>
          <w:sz w:val="20"/>
          <w:szCs w:val="20"/>
          <w:highlight w:val="white"/>
          <w:rtl w:val="0"/>
        </w:rPr>
        <w:t xml:space="preserve">Yaxing Wei, Bruce Wilson, and Michele Thornton (Oak Ridge National Lab), Dario Papale (ICOS), </w:t>
      </w:r>
      <w:r w:rsidDel="00000000" w:rsidR="00000000" w:rsidRPr="00000000">
        <w:rPr>
          <w:rFonts w:ascii="Avenir" w:cs="Avenir" w:eastAsia="Avenir" w:hAnsi="Avenir"/>
          <w:sz w:val="20"/>
          <w:szCs w:val="20"/>
          <w:highlight w:val="white"/>
          <w:rtl w:val="0"/>
        </w:rPr>
        <w:t xml:space="preserve">Gilberto</w:t>
      </w:r>
      <w:r w:rsidDel="00000000" w:rsidR="00000000" w:rsidRPr="00000000">
        <w:rPr>
          <w:rFonts w:ascii="Avenir" w:cs="Avenir" w:eastAsia="Avenir" w:hAnsi="Avenir"/>
          <w:sz w:val="20"/>
          <w:szCs w:val="20"/>
          <w:highlight w:val="white"/>
          <w:rtl w:val="0"/>
        </w:rPr>
        <w:t xml:space="preserve"> Pastorello (AmeriFlux), Luiz Aragão and Bruce Forsberg (LBA), Simon Lewis (Leeds, UCL), Nicolas Barbier (IRD), Pascal Boeckx, Marijn Bauters, Wannes Hubau (Ghent), Denis Sonwa (CIFOR-ICRAF → WRI), and Stuart Davies (Smithsonian). In addition, we would like to thank all of the working group members who participated in meetings and contributed discussions, ideas, and iterations of many elements of this white paper. This includes: </w:t>
      </w:r>
      <w:r w:rsidDel="00000000" w:rsidR="00000000" w:rsidRPr="00000000">
        <w:rPr>
          <w:rtl w:val="0"/>
        </w:rPr>
      </w:r>
    </w:p>
    <w:p w:rsidR="00000000" w:rsidDel="00000000" w:rsidP="00000000" w:rsidRDefault="00000000" w:rsidRPr="00000000" w14:paraId="00000048">
      <w:pPr>
        <w:spacing w:before="12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Members of the Biogeochemical Cycles and Carbon Dynamics Working Group: </w:t>
      </w:r>
      <w:r w:rsidDel="00000000" w:rsidR="00000000" w:rsidRPr="00000000">
        <w:rPr>
          <w:rFonts w:ascii="Avenir" w:cs="Avenir" w:eastAsia="Avenir" w:hAnsi="Avenir"/>
          <w:b w:val="1"/>
          <w:sz w:val="20"/>
          <w:szCs w:val="20"/>
          <w:rtl w:val="0"/>
        </w:rPr>
        <w:t xml:space="preserve">Abhishek Chatterjee (JPL), Alfred Ngomanda (CENAREST), Alysson Bery (Congo Basin Institute), Anne Ola (INRS), Ashley Ballantyne (University of Montana), Asmadi Saad (Jambi University), Bassil El Masri (Murray State University), Beisit Luz Puma Vilca (Sylvera), Ben Taylor (Harvard), Bila-Isia Inogwabini (WWF), Carla Restrepo (University of Puerto Rico), Chima Iheaturu (University of Bern), Corneille Ewango (Okapi Faunal Reserve), Danielle Potocek (Spark Climate Solutions), David Lagomasino (East Carolina University), DHEERESH KUMAR, Doug Morton (NASA Goddard), Ekene Rangel, Elhadi Adam (University of the Witwatersrand), Eric Cosio (Pontifical Catholic University of Peru), Farrel Boucka (AGEOS), Fernanda Santos (ORNL), Fiona Soper (McGill), Flavia Durgante (Karlsruhe Institute of Technology), Francis Manfoumbi (AGEOS), Gerbrand Koren (Utrecht University), Gillian Galford (University of Vermont), Gislain MOFACK II (FAO), Gretchen Keppel-Aleks (University of Michigan), Hankui Zhang (SDSU), Hans Verbeeck (Ghent University), Jim Dalling (UIUC), Jingfeng Xiao (UNH), Joe Mohan (UCI), Josh Fisher (Chapman University), Kate Nelson (McGill University), Krista Anderson-Teixeira (Smithsonian), Laura Duncanson (University of Maryland), Luis Fernandez NGOULA  (University of Yaounde), Marcia Macedo (WHRC), Marijn Bauters (Ghent University), Moses Cho (University of Pretoria), Na Chen (MIT), Nate McDowell (PNNL), Patrick Namulisa (Columbia), Nick Parazoo (JPL), NIMPA NGUEMO Christiane Guillaine (University of Bamenda), Nohemi Huanca-Nunez (Yale), Norma Salinas (Pontifical Catholic University of Peru), Pascal Boeckx (Ghent University), Paul Arellano (NAU), Paulo Brando (Yale), Petya Campbell (University of Maryland Baltimore County), Robinson Negron-Juarez (LBNL), Rogelio Corona (UNAM), Rolf Obame (USTM), Ruofei Jia (MIT), Sarah Batterman (Cary Institute of Ecosystem Studies), Sparkle Malone (Yale), Steve Kwatcho Kengdo (UC Berkeley), Tana Wood (USDA Forest Service), Timothy Filley (University of Oklahoma), Tomasso Jucker (University of Bristol), Trevor Cambron (MIT), Vincent Medjibe (USDA Forest Service), Wu Sun (Carnegie Science), Yann Nouvellon (CIRAD), Yoseline Angel (NASA Goddard), Zeli Tan (PNNL)</w:t>
      </w:r>
      <w:r w:rsidDel="00000000" w:rsidR="00000000" w:rsidRPr="00000000">
        <w:rPr>
          <w:rtl w:val="0"/>
        </w:rPr>
      </w:r>
    </w:p>
    <w:p w:rsidR="00000000" w:rsidDel="00000000" w:rsidP="00000000" w:rsidRDefault="00000000" w:rsidRPr="00000000" w14:paraId="00000049">
      <w:pPr>
        <w:spacing w:before="120" w:lineRule="auto"/>
        <w:rPr>
          <w:rFonts w:ascii="Avenir" w:cs="Avenir" w:eastAsia="Avenir" w:hAnsi="Avenir"/>
          <w:b w:val="1"/>
          <w:sz w:val="20"/>
          <w:szCs w:val="20"/>
        </w:rPr>
      </w:pPr>
      <w:r w:rsidDel="00000000" w:rsidR="00000000" w:rsidRPr="00000000">
        <w:rPr>
          <w:rFonts w:ascii="Calibri" w:cs="Calibri" w:eastAsia="Calibri" w:hAnsi="Calibri"/>
          <w:b w:val="1"/>
          <w:sz w:val="24"/>
          <w:szCs w:val="24"/>
          <w:rtl w:val="0"/>
        </w:rPr>
        <w:t xml:space="preserve">Members of the Structure, Function and Diversity Working Group: </w:t>
      </w:r>
      <w:r w:rsidDel="00000000" w:rsidR="00000000" w:rsidRPr="00000000">
        <w:rPr>
          <w:rFonts w:ascii="Avenir" w:cs="Avenir" w:eastAsia="Avenir" w:hAnsi="Avenir"/>
          <w:b w:val="1"/>
          <w:sz w:val="20"/>
          <w:szCs w:val="20"/>
          <w:rtl w:val="0"/>
        </w:rPr>
        <w:t xml:space="preserve">Jesus Aguirre-Gutierrez </w:t>
      </w:r>
      <w:r w:rsidDel="00000000" w:rsidR="00000000" w:rsidRPr="00000000">
        <w:rPr>
          <w:rFonts w:ascii="Avenir" w:cs="Avenir" w:eastAsia="Avenir" w:hAnsi="Avenir"/>
          <w:b w:val="1"/>
          <w:sz w:val="20"/>
          <w:szCs w:val="20"/>
          <w:rtl w:val="0"/>
        </w:rPr>
        <w:t xml:space="preserve">(Oxford Univ.)</w:t>
      </w:r>
      <w:r w:rsidDel="00000000" w:rsidR="00000000" w:rsidRPr="00000000">
        <w:rPr>
          <w:rFonts w:ascii="Avenir" w:cs="Avenir" w:eastAsia="Avenir" w:hAnsi="Avenir"/>
          <w:b w:val="1"/>
          <w:sz w:val="20"/>
          <w:szCs w:val="20"/>
          <w:rtl w:val="0"/>
        </w:rPr>
        <w:t xml:space="preserve">, Loren Albert </w:t>
      </w:r>
      <w:r w:rsidDel="00000000" w:rsidR="00000000" w:rsidRPr="00000000">
        <w:rPr>
          <w:rFonts w:ascii="Avenir" w:cs="Avenir" w:eastAsia="Avenir" w:hAnsi="Avenir"/>
          <w:b w:val="1"/>
          <w:sz w:val="20"/>
          <w:szCs w:val="20"/>
          <w:rtl w:val="0"/>
        </w:rPr>
        <w:t xml:space="preserve">(Oregon State University)</w:t>
      </w:r>
      <w:r w:rsidDel="00000000" w:rsidR="00000000" w:rsidRPr="00000000">
        <w:rPr>
          <w:rFonts w:ascii="Avenir" w:cs="Avenir" w:eastAsia="Avenir" w:hAnsi="Avenir"/>
          <w:b w:val="1"/>
          <w:sz w:val="20"/>
          <w:szCs w:val="20"/>
          <w:rtl w:val="0"/>
        </w:rPr>
        <w:t xml:space="preserve">, Luciana Alves (UCLA), Junior Amboko </w:t>
      </w:r>
      <w:r w:rsidDel="00000000" w:rsidR="00000000" w:rsidRPr="00000000">
        <w:rPr>
          <w:rFonts w:ascii="Avenir" w:cs="Avenir" w:eastAsia="Avenir" w:hAnsi="Avenir"/>
          <w:b w:val="1"/>
          <w:sz w:val="20"/>
          <w:szCs w:val="20"/>
          <w:rtl w:val="0"/>
        </w:rPr>
        <w:t xml:space="preserve">(Florida Atlantic Univ.)</w:t>
      </w:r>
      <w:r w:rsidDel="00000000" w:rsidR="00000000" w:rsidRPr="00000000">
        <w:rPr>
          <w:rFonts w:ascii="Avenir" w:cs="Avenir" w:eastAsia="Avenir" w:hAnsi="Avenir"/>
          <w:b w:val="1"/>
          <w:sz w:val="20"/>
          <w:szCs w:val="20"/>
          <w:rtl w:val="0"/>
        </w:rPr>
        <w:t xml:space="preserve">, Nicolas Barbier (IRD), Stephanie Bohlman (University of Florida), Jeanine Cavender-Bares (Harvard), Caroline Chaves Arantes </w:t>
      </w:r>
      <w:r w:rsidDel="00000000" w:rsidR="00000000" w:rsidRPr="00000000">
        <w:rPr>
          <w:rFonts w:ascii="Avenir" w:cs="Avenir" w:eastAsia="Avenir" w:hAnsi="Avenir"/>
          <w:b w:val="1"/>
          <w:sz w:val="20"/>
          <w:szCs w:val="20"/>
          <w:rtl w:val="0"/>
        </w:rPr>
        <w:t xml:space="preserve">(West Virginia Univ.y)</w:t>
      </w:r>
      <w:r w:rsidDel="00000000" w:rsidR="00000000" w:rsidRPr="00000000">
        <w:rPr>
          <w:rFonts w:ascii="Avenir" w:cs="Avenir" w:eastAsia="Avenir" w:hAnsi="Avenir"/>
          <w:b w:val="1"/>
          <w:sz w:val="20"/>
          <w:szCs w:val="20"/>
          <w:rtl w:val="0"/>
        </w:rPr>
        <w:t xml:space="preserve">, Moses Cho </w:t>
      </w:r>
      <w:r w:rsidDel="00000000" w:rsidR="00000000" w:rsidRPr="00000000">
        <w:rPr>
          <w:rFonts w:ascii="Avenir" w:cs="Avenir" w:eastAsia="Avenir" w:hAnsi="Avenir"/>
          <w:b w:val="1"/>
          <w:sz w:val="20"/>
          <w:szCs w:val="20"/>
          <w:rtl w:val="0"/>
        </w:rPr>
        <w:t xml:space="preserve">(Univ. of Pretoria)</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b w:val="1"/>
          <w:sz w:val="20"/>
          <w:szCs w:val="20"/>
          <w:rtl w:val="0"/>
        </w:rPr>
        <w:t xml:space="preserve">Rogelio O. Corona-Núñez</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b w:val="1"/>
          <w:sz w:val="20"/>
          <w:szCs w:val="20"/>
          <w:rtl w:val="0"/>
        </w:rPr>
        <w:t xml:space="preserve">UNAM</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 Claudia Coronel Enríquez </w:t>
      </w:r>
      <w:r w:rsidDel="00000000" w:rsidR="00000000" w:rsidRPr="00000000">
        <w:rPr>
          <w:rFonts w:ascii="Avenir" w:cs="Avenir" w:eastAsia="Avenir" w:hAnsi="Avenir"/>
          <w:b w:val="1"/>
          <w:sz w:val="20"/>
          <w:szCs w:val="20"/>
          <w:rtl w:val="0"/>
        </w:rPr>
        <w:t xml:space="preserve">(Instituto Mora)</w:t>
      </w:r>
      <w:r w:rsidDel="00000000" w:rsidR="00000000" w:rsidRPr="00000000">
        <w:rPr>
          <w:rFonts w:ascii="Avenir" w:cs="Avenir" w:eastAsia="Avenir" w:hAnsi="Avenir"/>
          <w:b w:val="1"/>
          <w:sz w:val="20"/>
          <w:szCs w:val="20"/>
          <w:rtl w:val="0"/>
        </w:rPr>
        <w:t xml:space="preserve">, KC Cushman (ORNL), Stuart Davies (Smithsonian), Laura Duncanson (UMD), Alvaro Duque </w:t>
      </w:r>
      <w:r w:rsidDel="00000000" w:rsidR="00000000" w:rsidRPr="00000000">
        <w:rPr>
          <w:rFonts w:ascii="Avenir" w:cs="Avenir" w:eastAsia="Avenir" w:hAnsi="Avenir"/>
          <w:b w:val="1"/>
          <w:sz w:val="20"/>
          <w:szCs w:val="20"/>
          <w:rtl w:val="0"/>
        </w:rPr>
        <w:t xml:space="preserve">(Univ. Nacional de Colombia Sede Medellín)</w:t>
      </w:r>
      <w:r w:rsidDel="00000000" w:rsidR="00000000" w:rsidRPr="00000000">
        <w:rPr>
          <w:rFonts w:ascii="Avenir" w:cs="Avenir" w:eastAsia="Avenir" w:hAnsi="Avenir"/>
          <w:b w:val="1"/>
          <w:sz w:val="20"/>
          <w:szCs w:val="20"/>
          <w:rtl w:val="0"/>
        </w:rPr>
        <w:t xml:space="preserve">, Sandra M Duran </w:t>
      </w:r>
      <w:r w:rsidDel="00000000" w:rsidR="00000000" w:rsidRPr="00000000">
        <w:rPr>
          <w:rFonts w:ascii="Avenir" w:cs="Avenir" w:eastAsia="Avenir" w:hAnsi="Avenir"/>
          <w:b w:val="1"/>
          <w:sz w:val="20"/>
          <w:szCs w:val="20"/>
          <w:rtl w:val="0"/>
        </w:rPr>
        <w:t xml:space="preserve">(Colorado State Univ.)</w:t>
      </w:r>
      <w:r w:rsidDel="00000000" w:rsidR="00000000" w:rsidRPr="00000000">
        <w:rPr>
          <w:rFonts w:ascii="Avenir" w:cs="Avenir" w:eastAsia="Avenir" w:hAnsi="Avenir"/>
          <w:b w:val="1"/>
          <w:sz w:val="20"/>
          <w:szCs w:val="20"/>
          <w:rtl w:val="0"/>
        </w:rPr>
        <w:t xml:space="preserve">, Bassil El Masri </w:t>
      </w:r>
      <w:r w:rsidDel="00000000" w:rsidR="00000000" w:rsidRPr="00000000">
        <w:rPr>
          <w:rFonts w:ascii="Avenir" w:cs="Avenir" w:eastAsia="Avenir" w:hAnsi="Avenir"/>
          <w:b w:val="1"/>
          <w:sz w:val="20"/>
          <w:szCs w:val="20"/>
          <w:rtl w:val="0"/>
        </w:rPr>
        <w:t xml:space="preserve">(Murray State Univ.)</w:t>
      </w:r>
      <w:r w:rsidDel="00000000" w:rsidR="00000000" w:rsidRPr="00000000">
        <w:rPr>
          <w:rFonts w:ascii="Avenir" w:cs="Avenir" w:eastAsia="Avenir" w:hAnsi="Avenir"/>
          <w:b w:val="1"/>
          <w:sz w:val="20"/>
          <w:szCs w:val="20"/>
          <w:rtl w:val="0"/>
        </w:rPr>
        <w:t xml:space="preserve">, Josh Fisher (Chapman), Evan Fricke </w:t>
      </w:r>
      <w:r w:rsidDel="00000000" w:rsidR="00000000" w:rsidRPr="00000000">
        <w:rPr>
          <w:rFonts w:ascii="Avenir" w:cs="Avenir" w:eastAsia="Avenir" w:hAnsi="Avenir"/>
          <w:b w:val="1"/>
          <w:sz w:val="20"/>
          <w:szCs w:val="20"/>
          <w:rtl w:val="0"/>
        </w:rPr>
        <w:t xml:space="preserve">(MIT)</w:t>
      </w:r>
      <w:r w:rsidDel="00000000" w:rsidR="00000000" w:rsidRPr="00000000">
        <w:rPr>
          <w:rFonts w:ascii="Avenir" w:cs="Avenir" w:eastAsia="Avenir" w:hAnsi="Avenir"/>
          <w:b w:val="1"/>
          <w:sz w:val="20"/>
          <w:szCs w:val="20"/>
          <w:rtl w:val="0"/>
        </w:rPr>
        <w:t xml:space="preserve">, Evan Hockridge (Harvard), Miroslav Honzak </w:t>
      </w:r>
      <w:r w:rsidDel="00000000" w:rsidR="00000000" w:rsidRPr="00000000">
        <w:rPr>
          <w:rFonts w:ascii="Avenir" w:cs="Avenir" w:eastAsia="Avenir" w:hAnsi="Avenir"/>
          <w:b w:val="1"/>
          <w:sz w:val="20"/>
          <w:szCs w:val="20"/>
          <w:rtl w:val="0"/>
        </w:rPr>
        <w:t xml:space="preserve">(ASU)</w:t>
      </w:r>
      <w:r w:rsidDel="00000000" w:rsidR="00000000" w:rsidRPr="00000000">
        <w:rPr>
          <w:rFonts w:ascii="Avenir" w:cs="Avenir" w:eastAsia="Avenir" w:hAnsi="Avenir"/>
          <w:b w:val="1"/>
          <w:sz w:val="20"/>
          <w:szCs w:val="20"/>
          <w:rtl w:val="0"/>
        </w:rPr>
        <w:t xml:space="preserve">, Tommaso Jucker (University of Bristol), Matthias Kunz </w:t>
      </w:r>
      <w:r w:rsidDel="00000000" w:rsidR="00000000" w:rsidRPr="00000000">
        <w:rPr>
          <w:rFonts w:ascii="Avenir" w:cs="Avenir" w:eastAsia="Avenir" w:hAnsi="Avenir"/>
          <w:b w:val="1"/>
          <w:sz w:val="20"/>
          <w:szCs w:val="20"/>
          <w:rtl w:val="0"/>
        </w:rPr>
        <w:t xml:space="preserve">(GFZ Potsdam)</w:t>
      </w:r>
      <w:r w:rsidDel="00000000" w:rsidR="00000000" w:rsidRPr="00000000">
        <w:rPr>
          <w:rFonts w:ascii="Avenir" w:cs="Avenir" w:eastAsia="Avenir" w:hAnsi="Avenir"/>
          <w:b w:val="1"/>
          <w:sz w:val="20"/>
          <w:szCs w:val="20"/>
          <w:rtl w:val="0"/>
        </w:rPr>
        <w:t xml:space="preserve">, Moses Libalah (</w:t>
      </w:r>
      <w:r w:rsidDel="00000000" w:rsidR="00000000" w:rsidRPr="00000000">
        <w:rPr>
          <w:rFonts w:ascii="Avenir" w:cs="Avenir" w:eastAsia="Avenir" w:hAnsi="Avenir"/>
          <w:b w:val="1"/>
          <w:sz w:val="20"/>
          <w:szCs w:val="20"/>
          <w:rtl w:val="0"/>
        </w:rPr>
        <w:t xml:space="preserve">Univ. of Yaounde I)</w:t>
      </w:r>
      <w:r w:rsidDel="00000000" w:rsidR="00000000" w:rsidRPr="00000000">
        <w:rPr>
          <w:rFonts w:ascii="Avenir" w:cs="Avenir" w:eastAsia="Avenir" w:hAnsi="Avenir"/>
          <w:b w:val="1"/>
          <w:sz w:val="20"/>
          <w:szCs w:val="20"/>
          <w:rtl w:val="0"/>
        </w:rPr>
        <w:t xml:space="preserve">, David Luther </w:t>
      </w:r>
      <w:r w:rsidDel="00000000" w:rsidR="00000000" w:rsidRPr="00000000">
        <w:rPr>
          <w:rFonts w:ascii="Avenir" w:cs="Avenir" w:eastAsia="Avenir" w:hAnsi="Avenir"/>
          <w:b w:val="1"/>
          <w:sz w:val="20"/>
          <w:szCs w:val="20"/>
          <w:rtl w:val="0"/>
        </w:rPr>
        <w:t xml:space="preserve">(George Mason Univ.)</w:t>
      </w:r>
      <w:r w:rsidDel="00000000" w:rsidR="00000000" w:rsidRPr="00000000">
        <w:rPr>
          <w:rFonts w:ascii="Avenir" w:cs="Avenir" w:eastAsia="Avenir" w:hAnsi="Avenir"/>
          <w:b w:val="1"/>
          <w:sz w:val="20"/>
          <w:szCs w:val="20"/>
          <w:rtl w:val="0"/>
        </w:rPr>
        <w:t xml:space="preserve">, Tim Mayer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 Paul Moorcroft (Harvard), Doug Morton (GSFC), Luis Fernandez Ngoula </w:t>
      </w:r>
      <w:r w:rsidDel="00000000" w:rsidR="00000000" w:rsidRPr="00000000">
        <w:rPr>
          <w:rFonts w:ascii="Avenir" w:cs="Avenir" w:eastAsia="Avenir" w:hAnsi="Avenir"/>
          <w:b w:val="1"/>
          <w:sz w:val="20"/>
          <w:szCs w:val="20"/>
          <w:rtl w:val="0"/>
        </w:rPr>
        <w:t xml:space="preserve">(Univ. of Yaounde I)</w:t>
      </w:r>
      <w:r w:rsidDel="00000000" w:rsidR="00000000" w:rsidRPr="00000000">
        <w:rPr>
          <w:rFonts w:ascii="Avenir" w:cs="Avenir" w:eastAsia="Avenir" w:hAnsi="Avenir"/>
          <w:b w:val="1"/>
          <w:sz w:val="20"/>
          <w:szCs w:val="20"/>
          <w:rtl w:val="0"/>
        </w:rPr>
        <w:t xml:space="preserve">, Christopher Nytch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 Jack Orebaugh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 Dina Rasquinha </w:t>
      </w:r>
      <w:r w:rsidDel="00000000" w:rsidR="00000000" w:rsidRPr="00000000">
        <w:rPr>
          <w:rFonts w:ascii="Avenir" w:cs="Avenir" w:eastAsia="Avenir" w:hAnsi="Avenir"/>
          <w:b w:val="1"/>
          <w:sz w:val="20"/>
          <w:szCs w:val="20"/>
          <w:rtl w:val="0"/>
        </w:rPr>
        <w:t xml:space="preserve">(WWF)</w:t>
      </w:r>
      <w:r w:rsidDel="00000000" w:rsidR="00000000" w:rsidRPr="00000000">
        <w:rPr>
          <w:rFonts w:ascii="Avenir" w:cs="Avenir" w:eastAsia="Avenir" w:hAnsi="Avenir"/>
          <w:b w:val="1"/>
          <w:sz w:val="20"/>
          <w:szCs w:val="20"/>
          <w:rtl w:val="0"/>
        </w:rPr>
        <w:t xml:space="preserve">, Nicholas Russo (Harvard), Norma Salinas (PUCP), Arturo Sánchez-Azofeifa </w:t>
      </w:r>
      <w:r w:rsidDel="00000000" w:rsidR="00000000" w:rsidRPr="00000000">
        <w:rPr>
          <w:rFonts w:ascii="Avenir" w:cs="Avenir" w:eastAsia="Avenir" w:hAnsi="Avenir"/>
          <w:b w:val="1"/>
          <w:sz w:val="20"/>
          <w:szCs w:val="20"/>
          <w:rtl w:val="0"/>
        </w:rPr>
        <w:t xml:space="preserve">(Univ. Alberta)</w:t>
      </w:r>
      <w:r w:rsidDel="00000000" w:rsidR="00000000" w:rsidRPr="00000000">
        <w:rPr>
          <w:rFonts w:ascii="Avenir" w:cs="Avenir" w:eastAsia="Avenir" w:hAnsi="Avenir"/>
          <w:b w:val="1"/>
          <w:sz w:val="20"/>
          <w:szCs w:val="20"/>
          <w:rtl w:val="0"/>
        </w:rPr>
        <w:t xml:space="preserve">, Wu Sun </w:t>
      </w:r>
      <w:r w:rsidDel="00000000" w:rsidR="00000000" w:rsidRPr="00000000">
        <w:rPr>
          <w:rFonts w:ascii="Avenir" w:cs="Avenir" w:eastAsia="Avenir" w:hAnsi="Avenir"/>
          <w:b w:val="1"/>
          <w:sz w:val="20"/>
          <w:szCs w:val="20"/>
          <w:rtl w:val="0"/>
        </w:rPr>
        <w:t xml:space="preserve">(Carnegie Institution for Science)</w:t>
      </w:r>
      <w:r w:rsidDel="00000000" w:rsidR="00000000" w:rsidRPr="00000000">
        <w:rPr>
          <w:rFonts w:ascii="Avenir" w:cs="Avenir" w:eastAsia="Avenir" w:hAnsi="Avenir"/>
          <w:b w:val="1"/>
          <w:sz w:val="20"/>
          <w:szCs w:val="20"/>
          <w:rtl w:val="0"/>
        </w:rPr>
        <w:t xml:space="preserve">, Jennifer J Swenson </w:t>
      </w:r>
      <w:r w:rsidDel="00000000" w:rsidR="00000000" w:rsidRPr="00000000">
        <w:rPr>
          <w:rFonts w:ascii="Avenir" w:cs="Avenir" w:eastAsia="Avenir" w:hAnsi="Avenir"/>
          <w:b w:val="1"/>
          <w:sz w:val="20"/>
          <w:szCs w:val="20"/>
          <w:rtl w:val="0"/>
        </w:rPr>
        <w:t xml:space="preserve">(William &amp; Mary)</w:t>
      </w:r>
      <w:r w:rsidDel="00000000" w:rsidR="00000000" w:rsidRPr="00000000">
        <w:rPr>
          <w:rFonts w:ascii="Avenir" w:cs="Avenir" w:eastAsia="Avenir" w:hAnsi="Avenir"/>
          <w:b w:val="1"/>
          <w:sz w:val="20"/>
          <w:szCs w:val="20"/>
          <w:rtl w:val="0"/>
        </w:rPr>
        <w:t xml:space="preserve">, Nathan Swenson </w:t>
      </w:r>
      <w:r w:rsidDel="00000000" w:rsidR="00000000" w:rsidRPr="00000000">
        <w:rPr>
          <w:rFonts w:ascii="Avenir" w:cs="Avenir" w:eastAsia="Avenir" w:hAnsi="Avenir"/>
          <w:b w:val="1"/>
          <w:sz w:val="20"/>
          <w:szCs w:val="20"/>
          <w:rtl w:val="0"/>
        </w:rPr>
        <w:t xml:space="preserve">(Univ. of Notre Dame)</w:t>
      </w:r>
      <w:r w:rsidDel="00000000" w:rsidR="00000000" w:rsidRPr="00000000">
        <w:rPr>
          <w:rFonts w:ascii="Avenir" w:cs="Avenir" w:eastAsia="Avenir" w:hAnsi="Avenir"/>
          <w:b w:val="1"/>
          <w:sz w:val="20"/>
          <w:szCs w:val="20"/>
          <w:rtl w:val="0"/>
        </w:rPr>
        <w:t xml:space="preserve">, Simon Tamungang </w:t>
      </w:r>
      <w:r w:rsidDel="00000000" w:rsidR="00000000" w:rsidRPr="00000000">
        <w:rPr>
          <w:rFonts w:ascii="Avenir" w:cs="Avenir" w:eastAsia="Avenir" w:hAnsi="Avenir"/>
          <w:b w:val="1"/>
          <w:sz w:val="20"/>
          <w:szCs w:val="20"/>
          <w:rtl w:val="0"/>
        </w:rPr>
        <w:t xml:space="preserve">(Univ. of Bamenda)</w:t>
      </w:r>
      <w:r w:rsidDel="00000000" w:rsidR="00000000" w:rsidRPr="00000000">
        <w:rPr>
          <w:rFonts w:ascii="Avenir" w:cs="Avenir" w:eastAsia="Avenir" w:hAnsi="Avenir"/>
          <w:b w:val="1"/>
          <w:sz w:val="20"/>
          <w:szCs w:val="20"/>
          <w:rtl w:val="0"/>
        </w:rPr>
        <w:t xml:space="preserve">, Jill Thompson </w:t>
      </w:r>
      <w:r w:rsidDel="00000000" w:rsidR="00000000" w:rsidRPr="00000000">
        <w:rPr>
          <w:rFonts w:ascii="Avenir" w:cs="Avenir" w:eastAsia="Avenir" w:hAnsi="Avenir"/>
          <w:b w:val="1"/>
          <w:sz w:val="20"/>
          <w:szCs w:val="20"/>
          <w:rtl w:val="0"/>
        </w:rPr>
        <w:t xml:space="preserve">(UK Centre for Ecology &amp; Hydrology)</w:t>
      </w:r>
      <w:r w:rsidDel="00000000" w:rsidR="00000000" w:rsidRPr="00000000">
        <w:rPr>
          <w:rFonts w:ascii="Avenir" w:cs="Avenir" w:eastAsia="Avenir" w:hAnsi="Avenir"/>
          <w:b w:val="1"/>
          <w:sz w:val="20"/>
          <w:szCs w:val="20"/>
          <w:rtl w:val="0"/>
        </w:rPr>
        <w:t xml:space="preserve">, Marcelle Thompson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 German Vargas G. </w:t>
      </w:r>
      <w:r w:rsidDel="00000000" w:rsidR="00000000" w:rsidRPr="00000000">
        <w:rPr>
          <w:rFonts w:ascii="Avenir" w:cs="Avenir" w:eastAsia="Avenir" w:hAnsi="Avenir"/>
          <w:b w:val="1"/>
          <w:sz w:val="20"/>
          <w:szCs w:val="20"/>
          <w:rtl w:val="0"/>
        </w:rPr>
        <w:t xml:space="preserve">(Oregon State Univ.)</w:t>
      </w:r>
      <w:r w:rsidDel="00000000" w:rsidR="00000000" w:rsidRPr="00000000">
        <w:rPr>
          <w:rFonts w:ascii="Avenir" w:cs="Avenir" w:eastAsia="Avenir" w:hAnsi="Avenir"/>
          <w:b w:val="1"/>
          <w:sz w:val="20"/>
          <w:szCs w:val="20"/>
          <w:rtl w:val="0"/>
        </w:rPr>
        <w:t xml:space="preserve">, Rodrigo Vargas G.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 Jiaming Wen </w:t>
      </w:r>
      <w:r w:rsidDel="00000000" w:rsidR="00000000" w:rsidRPr="00000000">
        <w:rPr>
          <w:rFonts w:ascii="Avenir" w:cs="Avenir" w:eastAsia="Avenir" w:hAnsi="Avenir"/>
          <w:b w:val="1"/>
          <w:sz w:val="20"/>
          <w:szCs w:val="20"/>
          <w:rtl w:val="0"/>
        </w:rPr>
        <w:t xml:space="preserve">(Carnegie Institution for Science)</w:t>
      </w:r>
      <w:r w:rsidDel="00000000" w:rsidR="00000000" w:rsidRPr="00000000">
        <w:rPr>
          <w:rFonts w:ascii="Avenir" w:cs="Avenir" w:eastAsia="Avenir" w:hAnsi="Avenir"/>
          <w:b w:val="1"/>
          <w:sz w:val="20"/>
          <w:szCs w:val="20"/>
          <w:rtl w:val="0"/>
        </w:rPr>
        <w:t xml:space="preserve">, Michael Wimberly </w:t>
      </w:r>
      <w:r w:rsidDel="00000000" w:rsidR="00000000" w:rsidRPr="00000000">
        <w:rPr>
          <w:rFonts w:ascii="Avenir" w:cs="Avenir" w:eastAsia="Avenir" w:hAnsi="Avenir"/>
          <w:b w:val="1"/>
          <w:sz w:val="20"/>
          <w:szCs w:val="20"/>
          <w:rtl w:val="0"/>
        </w:rPr>
        <w:t xml:space="preserve">(Univ. of Oklahoma)</w:t>
      </w:r>
      <w:r w:rsidDel="00000000" w:rsidR="00000000" w:rsidRPr="00000000">
        <w:rPr>
          <w:rFonts w:ascii="Avenir" w:cs="Avenir" w:eastAsia="Avenir" w:hAnsi="Avenir"/>
          <w:b w:val="1"/>
          <w:sz w:val="20"/>
          <w:szCs w:val="20"/>
          <w:rtl w:val="0"/>
        </w:rPr>
        <w:t xml:space="preserve">, Lin Xiong </w:t>
      </w:r>
      <w:r w:rsidDel="00000000" w:rsidR="00000000" w:rsidRPr="00000000">
        <w:rPr>
          <w:rFonts w:ascii="Avenir" w:cs="Avenir" w:eastAsia="Avenir" w:hAnsi="Avenir"/>
          <w:b w:val="1"/>
          <w:sz w:val="20"/>
          <w:szCs w:val="20"/>
          <w:rtl w:val="0"/>
        </w:rPr>
        <w:t xml:space="preserve">(Univ. of Maryland)</w:t>
      </w:r>
      <w:r w:rsidDel="00000000" w:rsidR="00000000" w:rsidRPr="00000000">
        <w:rPr>
          <w:rFonts w:ascii="Avenir" w:cs="Avenir" w:eastAsia="Avenir" w:hAnsi="Avenir"/>
          <w:b w:val="1"/>
          <w:sz w:val="20"/>
          <w:szCs w:val="20"/>
          <w:rtl w:val="0"/>
        </w:rPr>
        <w:t xml:space="preserve">, Xi Yang</w:t>
      </w:r>
      <w:r w:rsidDel="00000000" w:rsidR="00000000" w:rsidRPr="00000000">
        <w:rPr>
          <w:rFonts w:ascii="Avenir" w:cs="Avenir" w:eastAsia="Avenir" w:hAnsi="Avenir"/>
          <w:b w:val="1"/>
          <w:sz w:val="20"/>
          <w:szCs w:val="20"/>
          <w:rtl w:val="0"/>
        </w:rPr>
        <w:t xml:space="preserve"> (Univ. of Virginia)</w:t>
      </w:r>
    </w:p>
    <w:p w:rsidR="00000000" w:rsidDel="00000000" w:rsidP="00000000" w:rsidRDefault="00000000" w:rsidRPr="00000000" w14:paraId="0000004A">
      <w:pPr>
        <w:spacing w:before="120" w:line="276" w:lineRule="auto"/>
        <w:rPr>
          <w:rFonts w:ascii="Avenir" w:cs="Avenir" w:eastAsia="Avenir" w:hAnsi="Avenir"/>
          <w:b w:val="1"/>
          <w:sz w:val="20"/>
          <w:szCs w:val="20"/>
        </w:rPr>
      </w:pPr>
      <w:r w:rsidDel="00000000" w:rsidR="00000000" w:rsidRPr="00000000">
        <w:rPr>
          <w:rFonts w:ascii="Calibri" w:cs="Calibri" w:eastAsia="Calibri" w:hAnsi="Calibri"/>
          <w:b w:val="1"/>
          <w:sz w:val="24"/>
          <w:szCs w:val="24"/>
          <w:rtl w:val="0"/>
        </w:rPr>
        <w:t xml:space="preserve">Members of the Climate Feedbacks &amp; Interactions Working Group:</w:t>
      </w:r>
      <w:r w:rsidDel="00000000" w:rsidR="00000000" w:rsidRPr="00000000">
        <w:rPr>
          <w:rFonts w:ascii="Avenir" w:cs="Avenir" w:eastAsia="Avenir" w:hAnsi="Avenir"/>
          <w:b w:val="1"/>
          <w:sz w:val="20"/>
          <w:szCs w:val="20"/>
          <w:rtl w:val="0"/>
        </w:rPr>
        <w:t xml:space="preserve"> </w:t>
      </w:r>
      <w:r w:rsidDel="00000000" w:rsidR="00000000" w:rsidRPr="00000000">
        <w:rPr>
          <w:rFonts w:ascii="Avenir" w:cs="Avenir" w:eastAsia="Avenir" w:hAnsi="Avenir"/>
          <w:b w:val="1"/>
          <w:sz w:val="20"/>
          <w:szCs w:val="20"/>
          <w:rtl w:val="0"/>
        </w:rPr>
        <w:t xml:space="preserve">Nate McDowell (PNNL), Chi Chen (Rutgers Univ.), Manuel Lerdau (Univ. of Virginia), Rogelio O. Corona-Núñez (Facultad de Ciencias, UNAM), Josh Fisher (Chapman), Daniela Francis Cusack (CSU), Eric Davidson (Univ. of Maryland), Luiz A. T. Machado (IFUSP), Maricar Aguilos (NCSU), Sam Rabin (NCAR), Rob Spencer (FSU), Zhuonan Wang (CSU), Isela Jasso (XX), William F. Laurance (James Cook Univ.), Leila Constanza Hernandez Rodriguez (LBNL), Susan Laurance (James Cook Univ.), Jingfeng Wang (Georgia Inst. Of Tech.), Gabrielle De Lannoy (KU Leuven), Gerbrand Koren (Utrecht Univ.), Jie Hsu (National Taiwan Univ.), Tomas Ferreira Domingues (Univ. de São Paulo), Carl Norlen (USGS), Jiafu Mao (ORNL), Mingjie Shi (PNNL), Yanlei Feng (MIT), Jonathan Wang (Univ. of Utah), Amy Zanne (Univ. of Miami), Emmanuel Barde Elisha (ANI Foundation), Evan Gora (Cary Institute), Xiangzhong Luo (National Univ. of Singapore), Marie Brigitte Makuate (MSRI, Cameroon), Landing Mané (OSFAC), Denis Sonwa (WRI), Louis Defo (Univ. of Yaounde I), L. Ruby Leung (PNNL), Yoshiaki Hata (Univ. of Tokyo), Cynthia Wright (USFS), Eric Bastos Gorgens (Univ. Federal dos Vales do Jequitinhonha e Mucuri), Manh-Hung Le (GSFC), Debora Regina Roberti (Univ. Federal de Santa Maria), Kevin Njabo (Texas A&amp;M), Victor Aimé Kemeuze (XX), John Adams Katikomo (EDA), Nyong Princely Awazi (Univ. of Bamenda, Cameroon), Martin Arthur Meka Zibi II (Univ. of Dschang), Peke Koukou Léon c'est la vie (ONG), Donald-l'or Nyame Mbia (Univ. de Yaounde I), Nkemnkeng Francoline Jong (Univ. of Bamenda, Cameroon), Vanessa Mavila (Fondation Eboko), Olivier Bosela (IFA Yangambi), Akwayopanga Denis (Pakwach District Local Government), Bakeleki Bohin Jean Marie (IRIC), Carmen Loncthi Fobasso (APDD), Apene Derek Aziwoh (African Environmental Netwrok), Cyrille Bienvenu Bediang (IRIC), Susanna B Hecht (UCLA), Jancy Kelly Boungou Matoumouna (Wildlife Conservation Society), Jonathan Tahiri Heri (XX), Bertrant James Taya Saah (Univ. of Yaounde I), Nzanzu Mulimirwa Philémon (Congolese Youth Parliament), Regis Koumba Mouissou (Univ. of Arkansas), Amour Macelvi Matoumouene Goma (LBGE), Paul Martial Tene Tayo (Univ. of Yaounde I), Nanda Silatsa Serge (STA), Alain Okito (UNEP), Stella Songwe Tikeng (Univ. of Yaounde I), Ncangu Bahindwa Benjamin (Univ. Officielle de Bukavu), Sandjo Phallin Romeal (Higher Institute of Environmental Sciences), Timothy Bonebrake (Univ. of Hong Kong), James Okwiri (Agribusiness Innovation), Matthieu Aksanti Cizungu (UEFA/RDC), Theirry Michel Tene (XX), Igor Akendengué Aken (XX), Clovis Nzuta Kengne (Univ. of Dschang), Essama Essama Mathurin (CERAD), Dolorès Mache (XX), Emmanuel Kohbe Wanso (BEDD), Vadel Eneckdem Tsopgni (Univ. of Yaounde I), Usongo Patience Abaufei (Univ. of Buea, Cameroon), Djorwe Enock (Univ. of Yaounde I), Ravinder Sehgal (SFSU), Donato Ndong Ndong Nzang (UNGE), Nguimalet Cyriaque Rufin (Univ. de Bangui), Hubert Yamvu (Programme National de Santé au Travail), Foupouapegnigni Moihamette (Univ. of Yaounde I), Amadou Bossiomo Mfela (soldats pour la nature), Hugues Irenge Nganiza (Pan African Univ.), Zacharie Mounkene Bounyahre (Univ. de Ngaoundere), Junior Baudoin Wouokoue Taffo (Univ. of Maroua), Djosebe Azaria (IRAD), Fritz Betchem (IRIC), Alysson Bery (IBAY-SUP), Robert Vancelas Obiang Zogo (Univ. Omar Bongo), Daniel Brice Knko Nkontcheu (Univ. of Buea), Eric Fokam (Univ. of Buea), Marcel Caritá Vaz (Wilkes Univ.), Armand Okende (ULB), Greg Jongsma (New Brunswick Museum), Joost van Haren (Univ. of Arizona), Rui Cheng (Univ. of Minnesota), Peter Ssimbwa (Muteesa 1 Royal University)</w:t>
      </w:r>
    </w:p>
    <w:p w:rsidR="00000000" w:rsidDel="00000000" w:rsidP="00000000" w:rsidRDefault="00000000" w:rsidRPr="00000000" w14:paraId="0000004B">
      <w:pPr>
        <w:spacing w:before="120" w:line="276" w:lineRule="auto"/>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4C">
      <w:pPr>
        <w:spacing w:before="120" w:line="276" w:lineRule="auto"/>
        <w:rPr>
          <w:rFonts w:ascii="Avenir" w:cs="Avenir" w:eastAsia="Avenir" w:hAnsi="Avenir"/>
          <w:b w:val="1"/>
          <w:sz w:val="20"/>
          <w:szCs w:val="20"/>
        </w:rPr>
      </w:pPr>
      <w:r w:rsidDel="00000000" w:rsidR="00000000" w:rsidRPr="00000000">
        <w:rPr>
          <w:rFonts w:ascii="Calibri" w:cs="Calibri" w:eastAsia="Calibri" w:hAnsi="Calibri"/>
          <w:b w:val="1"/>
          <w:sz w:val="24"/>
          <w:szCs w:val="24"/>
          <w:rtl w:val="0"/>
        </w:rPr>
        <w:t xml:space="preserve">Members of the Social-Ecological Systems Working Group</w:t>
      </w:r>
      <w:r w:rsidDel="00000000" w:rsidR="00000000" w:rsidRPr="00000000">
        <w:rPr>
          <w:rFonts w:ascii="Calibri" w:cs="Calibri" w:eastAsia="Calibri" w:hAnsi="Calibri"/>
          <w:b w:val="1"/>
          <w:sz w:val="24"/>
          <w:szCs w:val="24"/>
          <w:rtl w:val="0"/>
        </w:rPr>
        <w:t xml:space="preserve">: </w:t>
      </w:r>
      <w:r w:rsidDel="00000000" w:rsidR="00000000" w:rsidRPr="00000000">
        <w:rPr>
          <w:rFonts w:ascii="Avenir" w:cs="Avenir" w:eastAsia="Avenir" w:hAnsi="Avenir"/>
          <w:color w:val="ff0000"/>
          <w:sz w:val="20"/>
          <w:szCs w:val="20"/>
          <w:rtl w:val="0"/>
        </w:rPr>
        <w:t xml:space="preserve"> </w:t>
      </w:r>
      <w:r w:rsidDel="00000000" w:rsidR="00000000" w:rsidRPr="00000000">
        <w:rPr>
          <w:rFonts w:ascii="Avenir" w:cs="Avenir" w:eastAsia="Avenir" w:hAnsi="Avenir"/>
          <w:sz w:val="20"/>
          <w:szCs w:val="20"/>
          <w:rtl w:val="0"/>
        </w:rPr>
        <w:t xml:space="preserve">Shivani Agarwal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Columbia</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Caroline Arantes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West Virginia Univ</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Adia Bey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GSFC</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Ana Buchadas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Humboldt</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Glenn Bush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Woodwell</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Sophia Carodenuto </w:t>
      </w:r>
      <w:r w:rsidDel="00000000" w:rsidR="00000000" w:rsidRPr="00000000">
        <w:rPr>
          <w:rFonts w:ascii="Avenir" w:cs="Avenir" w:eastAsia="Avenir" w:hAnsi="Avenir"/>
          <w:b w:val="1"/>
          <w:sz w:val="20"/>
          <w:szCs w:val="20"/>
          <w:rtl w:val="0"/>
        </w:rPr>
        <w:t xml:space="preserve">(Univ. of Victoria)</w:t>
      </w:r>
      <w:r w:rsidDel="00000000" w:rsidR="00000000" w:rsidRPr="00000000">
        <w:rPr>
          <w:rFonts w:ascii="Avenir" w:cs="Avenir" w:eastAsia="Avenir" w:hAnsi="Avenir"/>
          <w:sz w:val="20"/>
          <w:szCs w:val="20"/>
          <w:rtl w:val="0"/>
        </w:rPr>
        <w:t xml:space="preserve">, Min Chen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Univ. of Wisc - Madison</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Oliver Coomes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McGill</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Rogelio Corona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UNAM</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Deborah Delgado Pugley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PUCP</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Fanny Djomkam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IITA</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Alejandra Echeverri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UC-Berkeley</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Marius Ekue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Alliance Bioversity &amp; CIAT</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Jessica Fayme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Univ. of Michigan</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Gillian Galford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Univ. of Vermont</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Angélica María Gómez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UNC - Chapel Hill</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Burak Güneralp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Texas A&amp;M</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Chima Iheaturu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Univ. of Bern</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Marciel Jadith Móstinga Rodriguez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UNALM - Peru</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Matthais Kunz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GFZ - Potsdam</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Mody Lacour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UC-Irvine</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Victor Maqque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OU</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Mia Mitchell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LANL</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Paulo Murillo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Univ. del Tolima</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Florence Palla (OFAC), Johanne Pelletier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CGIAR</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Marie Pratzer (Humboldt), Catherine Potvin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McGill</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Dina Rasquinha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Univ. of Georgia</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Casey Ryan </w:t>
      </w:r>
      <w:r w:rsidDel="00000000" w:rsidR="00000000" w:rsidRPr="00000000">
        <w:rPr>
          <w:rFonts w:ascii="Avenir" w:cs="Avenir" w:eastAsia="Avenir" w:hAnsi="Avenir"/>
          <w:b w:val="1"/>
          <w:sz w:val="20"/>
          <w:szCs w:val="20"/>
          <w:rtl w:val="0"/>
        </w:rPr>
        <w:t xml:space="preserve">(Univ. of Edinburgh)</w:t>
      </w:r>
      <w:r w:rsidDel="00000000" w:rsidR="00000000" w:rsidRPr="00000000">
        <w:rPr>
          <w:rFonts w:ascii="Avenir" w:cs="Avenir" w:eastAsia="Avenir" w:hAnsi="Avenir"/>
          <w:sz w:val="20"/>
          <w:szCs w:val="20"/>
          <w:rtl w:val="0"/>
        </w:rPr>
        <w:t xml:space="preserve">, Asmadi Saad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Jambi Univ.</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b w:val="1"/>
          <w:sz w:val="20"/>
          <w:szCs w:val="20"/>
          <w:rtl w:val="0"/>
        </w:rPr>
        <w:t xml:space="preserve">Evandro Marcos Saidel Ribeiro (USP)</w:t>
      </w:r>
      <w:r w:rsidDel="00000000" w:rsidR="00000000" w:rsidRPr="00000000">
        <w:rPr>
          <w:rFonts w:ascii="Avenir" w:cs="Avenir" w:eastAsia="Avenir" w:hAnsi="Avenir"/>
          <w:sz w:val="20"/>
          <w:szCs w:val="20"/>
          <w:rtl w:val="0"/>
        </w:rPr>
        <w:t xml:space="preserve">, Michaela Shope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MSU</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Denis Sonwa </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b w:val="1"/>
          <w:sz w:val="20"/>
          <w:szCs w:val="20"/>
          <w:rtl w:val="0"/>
        </w:rPr>
        <w:t xml:space="preserve">WRI</w:t>
      </w:r>
      <w:r w:rsidDel="00000000" w:rsidR="00000000" w:rsidRPr="00000000">
        <w:rPr>
          <w:rFonts w:ascii="Avenir" w:cs="Avenir" w:eastAsia="Avenir" w:hAnsi="Avenir"/>
          <w:b w:val="1"/>
          <w:sz w:val="20"/>
          <w:szCs w:val="20"/>
          <w:rtl w:val="0"/>
        </w:rPr>
        <w:t xml:space="preserve">)</w:t>
      </w:r>
      <w:r w:rsidDel="00000000" w:rsidR="00000000" w:rsidRPr="00000000">
        <w:rPr>
          <w:rFonts w:ascii="Avenir" w:cs="Avenir" w:eastAsia="Avenir" w:hAnsi="Avenir"/>
          <w:sz w:val="20"/>
          <w:szCs w:val="20"/>
          <w:rtl w:val="0"/>
        </w:rPr>
        <w:t xml:space="preserve">, Jocelyne Sze </w:t>
      </w:r>
      <w:r w:rsidDel="00000000" w:rsidR="00000000" w:rsidRPr="00000000">
        <w:rPr>
          <w:rFonts w:ascii="Avenir" w:cs="Avenir" w:eastAsia="Avenir" w:hAnsi="Avenir"/>
          <w:b w:val="1"/>
          <w:sz w:val="20"/>
          <w:szCs w:val="20"/>
          <w:rtl w:val="0"/>
        </w:rPr>
        <w:t xml:space="preserve">(UAB)</w:t>
      </w: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b w:val="1"/>
          <w:sz w:val="24"/>
          <w:szCs w:val="24"/>
          <w:rtl w:val="0"/>
        </w:rPr>
        <w:t xml:space="preserve">Members of the Modeling and Data Synthesis Working Group:</w:t>
      </w:r>
      <w:r w:rsidDel="00000000" w:rsidR="00000000" w:rsidRPr="00000000">
        <w:rPr>
          <w:rFonts w:ascii="Calibri" w:cs="Calibri" w:eastAsia="Calibri" w:hAnsi="Calibri"/>
          <w:b w:val="1"/>
          <w:sz w:val="27.959999084472656"/>
          <w:szCs w:val="27.959999084472656"/>
          <w:rtl w:val="0"/>
        </w:rPr>
        <w:t xml:space="preserve"> </w:t>
      </w:r>
      <w:r w:rsidDel="00000000" w:rsidR="00000000" w:rsidRPr="00000000">
        <w:rPr>
          <w:rFonts w:ascii="Avenir" w:cs="Avenir" w:eastAsia="Avenir" w:hAnsi="Avenir"/>
          <w:b w:val="1"/>
          <w:sz w:val="20"/>
          <w:szCs w:val="20"/>
          <w:rtl w:val="0"/>
        </w:rPr>
        <w:t xml:space="preserve">Shivani</w:t>
      </w:r>
      <w:r w:rsidDel="00000000" w:rsidR="00000000" w:rsidRPr="00000000">
        <w:rPr>
          <w:rFonts w:ascii="Avenir" w:cs="Avenir" w:eastAsia="Avenir" w:hAnsi="Avenir"/>
          <w:b w:val="1"/>
          <w:sz w:val="20"/>
          <w:szCs w:val="20"/>
          <w:rtl w:val="0"/>
        </w:rPr>
        <w:t xml:space="preserve"> Agarwal (Columbia University), Rachel Albrecht (University of São Paulo, USP), Luciana Alves (UCLA), Andrés Baresch (University of Maryland), Ana Bastos (Leipzig University), Carly Batist (Raiforest Connection), Anthony Bloom (JPL), Damien Bonal (INRAE, Université de Lorraine, AgroParisTech, UMR Silva), Santiago Botia (Max Planck Institute for Biogeochemistry), Na Chen (MIT), Bradley Christoffersen (The University of Texas Rio Grande Valley), Michael Coe (Woodwell Climate Research Center, WCRC), Matteo Detto (Princeton University), Hannes De Deurwaeder (Princeton University), Michael Dietze (Boston University), Francina Dominguez (University of Illinois Urbana-Champaign, UIUC), Chris Doughty (Northern Arizona University), Kim Ely (LBNL), Jianing Fang (Columbia University), Rosie Fisher (Centre for International Climate and Environmental Research Oslo, CICERO), Saulo Freitas (National Institute for Space Research, INPE), Pierre Gentine (Columbia University), Viola Heinrich (Helmholtz Centre Potsdam), Marina Hirota (Federal University of Santa Catarina), Forrest Hoffman (Oak Ridge National Laboratory, ORNL), Jennifer Holm (LBNL), Ruofei Jia (MIT), Trevor Keenan (University of California, Berkeley), Nancy Kiang (NASA GISS), Charles Koven (LBNL), Jennifer Kowalczyk (LBNL), Jeremy Lichstein (University of Florida), Yanlan Liu (Ohio State University), Nima Madani (JPL), Landing Mané (Central Africa Forest Satellite Observatory), Isabelle Maréchaux (INRAE, AMAP), Bassil El Masri (Murray State University), Guilherme Gerhardt Mazzochini (Federal University of Rio de Janeiro, UFRJ), David Medvigy (University of Notre Dame), Leila Mirzagholi (MIT), Gislain II Mofack (University of Yaoundé I), Paul Moorcroft (Harvard University), Neil-Yohan Musadji (Masuku University of Science and Technology), Jessica Needham (LBNL), Christiane Guillaine Nimpa Nguemo (University of Bamenda), Rogelio Omar Corona Núñez (National Autonomous University of Mexico, UNAM), Rolf Mabicka Obame (Masuku University of Science and Technology), Grace Jopaul Loubota Panzou (Denis Sassou Nguesso University), Gilberto Pastorello (LBNL), Mateus Dantas de Paula (Senckenberg – Leibniz Institution for Biodiversity and Earth System Research), Arthur Prudêncio de Araujo Pereira (Federal University of Ceará), Thomas Pugh (Lund University), Celso von Randow (National Institute for Space Research, INPE), Natalia Restrepo-Coupe (University of Arizona, Cupoazu LLC), Evandro Marcos Saidel Ribeiro (USP), Bianca Fazio Rius (University of Campinas, Center for Research on Biodiversity and Environment), Leila Hernandez Rodriguez (LBNL), Iris Roitman (University of Brasília), Sergio Rojas (Humboldt Institute), Thais Rosan (University of Exeter), Lina María Sánchez-Clavijo (Humboldt Institute), André Santos (LBNL), </w:t>
      </w:r>
      <w:r w:rsidDel="00000000" w:rsidR="00000000" w:rsidRPr="00000000">
        <w:rPr>
          <w:rFonts w:ascii="Avenir" w:cs="Avenir" w:eastAsia="Avenir" w:hAnsi="Avenir"/>
          <w:b w:val="1"/>
          <w:sz w:val="20"/>
          <w:szCs w:val="20"/>
          <w:rtl w:val="0"/>
        </w:rPr>
        <w:t xml:space="preserve">Rosa Maria Nascimento dos Santos</w:t>
      </w:r>
      <w:r w:rsidDel="00000000" w:rsidR="00000000" w:rsidRPr="00000000">
        <w:rPr>
          <w:rFonts w:ascii="Avenir" w:cs="Avenir" w:eastAsia="Avenir" w:hAnsi="Avenir"/>
          <w:b w:val="1"/>
          <w:sz w:val="20"/>
          <w:szCs w:val="20"/>
          <w:rtl w:val="0"/>
        </w:rPr>
        <w:t xml:space="preserve"> (Amazonas State University; in memoriam), Shawn Serbin (NASA/GSFC), Alexander Shenkin (Northern Arizona University), Alexey Shiklomanov (NASA/GSFC), Jacquelyn  Shuman (NASA Ames Research Center), Anna Spiers (LBNL), Ying Sun (Cornell University), Abigail Swann (University of Washington), Anna Trugman (University of California, Santa Barbara), María Uriarte (Columbia University), María del Rosario Uribe-Diosa (Climate Focus), Rodrigo Vargas (University of Delaware/Arizona State University), Hans Verbeeck (Ghent University), Marco Visser (Leiden University), Weile Wang (NASA Ames Research Center), Rachel Ward (University of California, Berkeley), Mathew Williams (University of Edinburgh), Chonggang Xu (Los Alamos National Laboratory, LANL), Xiangtao Xu (Cornell University), Julia Yang (University of California, Berkeley), Jevan Yu (MIT), Maurício Rumenos Guidetti Zagatto (USP), Wenli Zhao (Columbia University)</w:t>
      </w:r>
    </w:p>
    <w:p w:rsidR="00000000" w:rsidDel="00000000" w:rsidP="00000000" w:rsidRDefault="00000000" w:rsidRPr="00000000" w14:paraId="0000004D">
      <w:pPr>
        <w:spacing w:before="120" w:lineRule="auto"/>
        <w:rPr>
          <w:rFonts w:ascii="Avenir" w:cs="Avenir" w:eastAsia="Avenir" w:hAnsi="Avenir"/>
          <w:b w:val="1"/>
          <w:sz w:val="20"/>
          <w:szCs w:val="20"/>
        </w:rPr>
      </w:pPr>
      <w:commentRangeStart w:id="0"/>
      <w:r w:rsidDel="00000000" w:rsidR="00000000" w:rsidRPr="00000000">
        <w:rPr>
          <w:rFonts w:ascii="Calibri" w:cs="Calibri" w:eastAsia="Calibri" w:hAnsi="Calibri"/>
          <w:b w:val="1"/>
          <w:sz w:val="24"/>
          <w:szCs w:val="24"/>
          <w:rtl w:val="0"/>
        </w:rPr>
        <w:t xml:space="preserve">Members of the </w:t>
      </w:r>
      <w:r w:rsidDel="00000000" w:rsidR="00000000" w:rsidRPr="00000000">
        <w:rPr>
          <w:rFonts w:ascii="Calibri" w:cs="Calibri" w:eastAsia="Calibri" w:hAnsi="Calibri"/>
          <w:b w:val="1"/>
          <w:sz w:val="24"/>
          <w:szCs w:val="24"/>
          <w:rtl w:val="0"/>
        </w:rPr>
        <w:t xml:space="preserve">Community Engagement and Research Applications Working Group</w:t>
      </w:r>
      <w:r w:rsidDel="00000000" w:rsidR="00000000" w:rsidRPr="00000000">
        <w:rPr>
          <w:rFonts w:ascii="Calibri" w:cs="Calibri" w:eastAsia="Calibri" w:hAnsi="Calibri"/>
          <w:b w:val="1"/>
          <w:sz w:val="24"/>
          <w:szCs w:val="24"/>
          <w:rtl w:val="0"/>
        </w:rPr>
        <w:t xml:space="preserve">:</w:t>
      </w:r>
      <w:commentRangeEnd w:id="0"/>
      <w:r w:rsidDel="00000000" w:rsidR="00000000" w:rsidRPr="00000000">
        <w:commentReference w:id="0"/>
      </w:r>
      <w:r w:rsidDel="00000000" w:rsidR="00000000" w:rsidRPr="00000000">
        <w:rPr>
          <w:rFonts w:ascii="Avenir" w:cs="Avenir" w:eastAsia="Avenir" w:hAnsi="Avenir"/>
          <w:b w:val="1"/>
          <w:sz w:val="20"/>
          <w:szCs w:val="20"/>
          <w:rtl w:val="0"/>
        </w:rPr>
        <w:t xml:space="preserve"> Yoseline Angel (GSFC), Shivani Argawal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Kemen Austin (WCS), Carly Batist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Ruksan Bose (IITA), Glenn Bush (Woodwell), Rogelio O. Corona-Núñez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Fanny Djomkam (IITA), Marius Ekué (Bioversity), Matt Hansen (UMD), Simon Hoyte (UCL), Nohemi Huanca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Chima Iheaturu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Yovita Ivanova (Alliance Bioversity &amp; CIAT), Gerbrand Koren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Matthias Kunz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Patrick Meyfroidt (</w:t>
      </w:r>
      <w:r w:rsidDel="00000000" w:rsidR="00000000" w:rsidRPr="00000000">
        <w:rPr>
          <w:rFonts w:ascii="Avenir" w:cs="Avenir" w:eastAsia="Avenir" w:hAnsi="Avenir"/>
          <w:b w:val="1"/>
          <w:sz w:val="20"/>
          <w:szCs w:val="20"/>
          <w:rtl w:val="0"/>
        </w:rPr>
        <w:t xml:space="preserve">Université catholique de Louvain</w:t>
      </w:r>
      <w:r w:rsidDel="00000000" w:rsidR="00000000" w:rsidRPr="00000000">
        <w:rPr>
          <w:rFonts w:ascii="Avenir" w:cs="Avenir" w:eastAsia="Avenir" w:hAnsi="Avenir"/>
          <w:b w:val="1"/>
          <w:sz w:val="20"/>
          <w:szCs w:val="20"/>
          <w:rtl w:val="0"/>
        </w:rPr>
        <w:t xml:space="preserve">), Catherine Nakalembe (</w:t>
      </w:r>
      <w:r w:rsidDel="00000000" w:rsidR="00000000" w:rsidRPr="00000000">
        <w:rPr>
          <w:rFonts w:ascii="Avenir" w:cs="Avenir" w:eastAsia="Avenir" w:hAnsi="Avenir"/>
          <w:b w:val="1"/>
          <w:sz w:val="20"/>
          <w:szCs w:val="20"/>
          <w:rtl w:val="0"/>
        </w:rPr>
        <w:t xml:space="preserve">UMD</w:t>
      </w:r>
      <w:r w:rsidDel="00000000" w:rsidR="00000000" w:rsidRPr="00000000">
        <w:rPr>
          <w:rFonts w:ascii="Avenir" w:cs="Avenir" w:eastAsia="Avenir" w:hAnsi="Avenir"/>
          <w:b w:val="1"/>
          <w:sz w:val="20"/>
          <w:szCs w:val="20"/>
          <w:rtl w:val="0"/>
        </w:rPr>
        <w:t xml:space="preserve">), Tatiana Nana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Christiane Nimpa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Kevin Njabo (Texas A&amp;M), Carl Norlen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Florence Palla (OFAC), Catherine Potvin (</w:t>
      </w:r>
      <w:r w:rsidDel="00000000" w:rsidR="00000000" w:rsidRPr="00000000">
        <w:rPr>
          <w:rFonts w:ascii="Avenir" w:cs="Avenir" w:eastAsia="Avenir" w:hAnsi="Avenir"/>
          <w:b w:val="1"/>
          <w:sz w:val="20"/>
          <w:szCs w:val="20"/>
          <w:rtl w:val="0"/>
        </w:rPr>
        <w:t xml:space="preserve">McGill</w:t>
      </w:r>
      <w:r w:rsidDel="00000000" w:rsidR="00000000" w:rsidRPr="00000000">
        <w:rPr>
          <w:rFonts w:ascii="Avenir" w:cs="Avenir" w:eastAsia="Avenir" w:hAnsi="Avenir"/>
          <w:b w:val="1"/>
          <w:sz w:val="20"/>
          <w:szCs w:val="20"/>
          <w:rtl w:val="0"/>
        </w:rPr>
        <w:t xml:space="preserve">), Danielle Rappaport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Nick Russo (</w:t>
      </w:r>
      <w:r w:rsidDel="00000000" w:rsidR="00000000" w:rsidRPr="00000000">
        <w:rPr>
          <w:rFonts w:ascii="Avenir" w:cs="Avenir" w:eastAsia="Avenir" w:hAnsi="Avenir"/>
          <w:b w:val="1"/>
          <w:sz w:val="20"/>
          <w:szCs w:val="20"/>
          <w:rtl w:val="0"/>
        </w:rPr>
        <w:t xml:space="preserve">Harvard</w:t>
      </w:r>
      <w:r w:rsidDel="00000000" w:rsidR="00000000" w:rsidRPr="00000000">
        <w:rPr>
          <w:rFonts w:ascii="Avenir" w:cs="Avenir" w:eastAsia="Avenir" w:hAnsi="Avenir"/>
          <w:b w:val="1"/>
          <w:sz w:val="20"/>
          <w:szCs w:val="20"/>
          <w:rtl w:val="0"/>
        </w:rPr>
        <w:t xml:space="preserve">), Denis Sonwa (</w:t>
      </w:r>
      <w:r w:rsidDel="00000000" w:rsidR="00000000" w:rsidRPr="00000000">
        <w:rPr>
          <w:rFonts w:ascii="Avenir" w:cs="Avenir" w:eastAsia="Avenir" w:hAnsi="Avenir"/>
          <w:b w:val="1"/>
          <w:sz w:val="20"/>
          <w:szCs w:val="20"/>
          <w:rtl w:val="0"/>
        </w:rPr>
        <w:t xml:space="preserve">WRI)</w:t>
      </w:r>
      <w:r w:rsidDel="00000000" w:rsidR="00000000" w:rsidRPr="00000000">
        <w:rPr>
          <w:rFonts w:ascii="Avenir" w:cs="Avenir" w:eastAsia="Avenir" w:hAnsi="Avenir"/>
          <w:b w:val="1"/>
          <w:sz w:val="20"/>
          <w:szCs w:val="20"/>
          <w:rtl w:val="0"/>
        </w:rPr>
        <w:t xml:space="preserve">, Hannah Stouter (UCLA), Luicie Temgoua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Stella Songwe Tikeng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 Beisit Luz Puma Vilca (</w:t>
      </w:r>
      <w:r w:rsidDel="00000000" w:rsidR="00000000" w:rsidRPr="00000000">
        <w:rPr>
          <w:rFonts w:ascii="Avenir" w:cs="Avenir" w:eastAsia="Avenir" w:hAnsi="Avenir"/>
          <w:b w:val="1"/>
          <w:sz w:val="20"/>
          <w:szCs w:val="20"/>
          <w:highlight w:val="yellow"/>
          <w:rtl w:val="0"/>
        </w:rPr>
        <w:t xml:space="preserve">XX</w:t>
      </w:r>
      <w:r w:rsidDel="00000000" w:rsidR="00000000" w:rsidRPr="00000000">
        <w:rPr>
          <w:rFonts w:ascii="Avenir" w:cs="Avenir" w:eastAsia="Avenir" w:hAnsi="Avenir"/>
          <w:b w:val="1"/>
          <w:sz w:val="20"/>
          <w:szCs w:val="20"/>
          <w:rtl w:val="0"/>
        </w:rPr>
        <w:t xml:space="preserve">)</w:t>
      </w:r>
    </w:p>
    <w:p w:rsidR="00000000" w:rsidDel="00000000" w:rsidP="00000000" w:rsidRDefault="00000000" w:rsidRPr="00000000" w14:paraId="0000004E">
      <w:pPr>
        <w:widowControl w:val="0"/>
        <w:spacing w:before="316.8994140625" w:line="276" w:lineRule="auto"/>
        <w:ind w:left="0" w:right="0" w:firstLine="0"/>
        <w:jc w:val="center"/>
        <w:rPr>
          <w:rFonts w:ascii="Times New Roman" w:cs="Times New Roman" w:eastAsia="Times New Roman" w:hAnsi="Times New Roman"/>
          <w:b w:val="1"/>
          <w:sz w:val="27.959999084472656"/>
          <w:szCs w:val="27.959999084472656"/>
        </w:rPr>
      </w:pPr>
      <w:r w:rsidDel="00000000" w:rsidR="00000000" w:rsidRPr="00000000">
        <w:br w:type="page"/>
      </w:r>
      <w:r w:rsidDel="00000000" w:rsidR="00000000" w:rsidRPr="00000000">
        <w:rPr>
          <w:rtl w:val="0"/>
        </w:rPr>
      </w:r>
    </w:p>
    <w:p w:rsidR="00000000" w:rsidDel="00000000" w:rsidP="00000000" w:rsidRDefault="00000000" w:rsidRPr="00000000" w14:paraId="0000004F">
      <w:pPr>
        <w:widowControl w:val="0"/>
        <w:spacing w:after="120" w:before="316.8" w:line="276" w:lineRule="auto"/>
        <w:ind w:left="0" w:right="0" w:firstLine="0"/>
        <w:rPr>
          <w:b w:val="1"/>
          <w:sz w:val="27.959999084472656"/>
          <w:szCs w:val="27.959999084472656"/>
        </w:rPr>
      </w:pPr>
      <w:r w:rsidDel="00000000" w:rsidR="00000000" w:rsidRPr="00000000">
        <w:rPr>
          <w:b w:val="1"/>
          <w:sz w:val="27.959999084472656"/>
          <w:szCs w:val="27.95999908447265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34ngprcwpg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 and Motivation</w:t>
              <w:tab/>
              <w:t xml:space="preserve">1</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3eyfjc03r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Questions, Objectives, and Science Themes</w:t>
              <w:tab/>
              <w:t xml:space="preserve">5</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c58goeuy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The urgent need for PANGEA</w:t>
              <w:tab/>
              <w:t xml:space="preserve">7</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rnuslawc6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Role of Remote Sensing Observations</w:t>
              <w:tab/>
              <w:t xml:space="preserve">8</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ktbz9csd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The PANGEA Terrestrial Ecology Field Campaign</w:t>
              <w:tab/>
              <w:t xml:space="preserve">10</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wuuhpl6jr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PANGEA Study Domain</w:t>
              <w:tab/>
              <w:t xml:space="preserve">12</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tmlkbo44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The need for coordinated teamwork</w:t>
              <w:tab/>
              <w:t xml:space="preserve">13</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12nbecmff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Earth Science to Action</w:t>
              <w:tab/>
              <w:t xml:space="preserve">14</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7ufwhve0n9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PANGEA Science Themes</w:t>
              <w:tab/>
              <w:t xml:space="preserve">15</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kfx91ln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Biogeochemical Cycles</w:t>
              <w:tab/>
              <w:t xml:space="preserve">15</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v4inki28b5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Biodiversity</w:t>
              <w:tab/>
              <w:t xml:space="preserve">18</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h6hepm9sc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Climate Interactions and Feedbacks</w:t>
              <w:tab/>
              <w:t xml:space="preserve">21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hgadem9pj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Social-Ecological Systems</w:t>
              <w:tab/>
              <w:t xml:space="preserve">23</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i4li2ka6o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Disturbance Dynamics</w:t>
              <w:tab/>
              <w:t xml:space="preserve">26</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b0x02s8q4v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Knowledge Gaps &amp; Questions</w:t>
              <w:tab/>
              <w:t xml:space="preserve">29</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e0eno19l2o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Pattern</w:t>
              <w:tab/>
              <w:t xml:space="preserve">29</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gd5hbhz72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Carbon Stocks and Fluxes</w:t>
              <w:tab/>
              <w:t xml:space="preserve">30</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p2ymoaiuw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Biodiversity &amp; Functional Composition</w:t>
              <w:tab/>
              <w:t xml:space="preserve">31</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8r7kf1f6l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Land-Atmosphere Interactions and Thresholds</w:t>
              <w:tab/>
              <w:t xml:space="preserve">32</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bd8t2yjn8u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Species Interactions and Resilience</w:t>
              <w:tab/>
              <w:t xml:space="preserve">33</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m51igahwi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Disturbance-Ecosystem Function Feedbacks</w:t>
              <w:tab/>
              <w:t xml:space="preserve">35</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8dcxescym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Recovery Dynamics and Management</w:t>
              <w:tab/>
              <w:t xml:space="preserve">36</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tl1u2jvak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Hydrological Cycle Feedbacks</w:t>
              <w:tab/>
              <w:t xml:space="preserve">37</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4eyjqb1ig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Projections</w:t>
              <w:tab/>
              <w:t xml:space="preserve">39</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c4czc5cw5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Environmental Controls on the Future Carbon, Water, Energy and Nutrient Cycles</w:t>
              <w:tab/>
              <w:t xml:space="preserve">39</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edg6ecu31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Resilience of Heterogeneous Forests to Disturbances and Climate Extremes</w:t>
              <w:tab/>
              <w:t xml:space="preserve">40</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03rddclnjs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Scientific and Technical Advancement from PANGEA</w:t>
              <w:tab/>
              <w:t xml:space="preserve">43</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t2ogl1w37e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Critical Role of NASA Remote Sensing</w:t>
              <w:tab/>
              <w:t xml:space="preserve">45</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rtr9hnd65q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Research Strategy and Study Design</w:t>
              <w:tab/>
              <w:t xml:space="preserve">46</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7rsc2zcb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Overall Study Design</w:t>
              <w:tab/>
              <w:t xml:space="preserve">46</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1o5d63g5d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Essential Scientific Measurements</w:t>
              <w:tab/>
              <w:t xml:space="preserve">48</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9glepy2tt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6.2.1 Optimal, Baseline, and Threshold Measurements</w:t>
              <w:tab/>
              <w:t xml:space="preserve">49</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hvwu2pr0z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6.2.2 Satellite Remote Sensing Observations</w:t>
              <w:tab/>
              <w:t xml:space="preserve">56</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vm98o3pux7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6.2.3 Airborne Remote Sensing Observations</w:t>
              <w:tab/>
              <w:t xml:space="preserve">57</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locis78pd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6.2.4 Field Observations and Studies</w:t>
              <w:tab/>
              <w:t xml:space="preserve">61</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t2hahfr5p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Candidate Landscapes</w:t>
              <w:tab/>
              <w:t xml:space="preserve">64</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1ajoxcky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Modeling, Data Synthesis, and Integrative Analyses</w:t>
              <w:tab/>
              <w:t xml:space="preserve">67</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l7aghp2o9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6.4.1 Modeling and Data Integration Approach</w:t>
              <w:tab/>
              <w:t xml:space="preserve">67</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l0rsrank7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6.4.2 Coordination with other modeling and data integration communities</w:t>
              <w:tab/>
              <w:t xml:space="preserve">73</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ipo55oabcn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6.4.3 Scaling Strategy</w:t>
              <w:tab/>
              <w:t xml:space="preserve">74</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xrm7legmwc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6.4.4 Modeling and data integration timeline</w:t>
              <w:tab/>
              <w:t xml:space="preserve">76</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0uxu9uxhfo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Technical and Logistical Feasibility</w:t>
              <w:tab/>
              <w:t xml:space="preserve">77</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yhm81kx4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Organization and Management</w:t>
              <w:tab/>
              <w:t xml:space="preserve">78</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yedhoelr1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7.1.1 Program Management</w:t>
              <w:tab/>
              <w:t xml:space="preserve">78</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5mu1td5ug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7.1.2 Project Office</w:t>
              <w:tab/>
              <w:t xml:space="preserve">78</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q3brrk2qv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7.1.3 Project Implementation</w:t>
              <w:tab/>
              <w:t xml:space="preserve">79</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wuyqi8504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7.1.4 Science Team and Science Leadership</w:t>
              <w:tab/>
              <w:t xml:space="preserve">79</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oant3j662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7.1.5 Disciplinary Skills Required</w:t>
              <w:tab/>
              <w:t xml:space="preserve">81</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0m76cd6k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Community Engagement Strategy</w:t>
              <w:tab/>
              <w:t xml:space="preserve">81</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7bqpc2b4c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7.2.1. PANGEA Partners</w:t>
              <w:tab/>
              <w:t xml:space="preserve">81</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7bnxk70o7j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7.2.2.  Principles</w:t>
              <w:tab/>
              <w:t xml:space="preserve">86</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mum6ddnsi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7.2.3  Engagement Strategy</w:t>
              <w:tab/>
              <w:t xml:space="preserve">90</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bmujjquo8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Co-funding Opportunities</w:t>
              <w:tab/>
              <w:t xml:space="preserve">91</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gdor1b4j3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Open Science - Data Management and Sharing</w:t>
              <w:tab/>
              <w:t xml:space="preserve">92</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glc3cmn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Timetable</w:t>
              <w:tab/>
              <w:t xml:space="preserve">98</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6p8ovtnhg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 Risk Assessment</w:t>
              <w:tab/>
              <w:t xml:space="preserve">100</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egnwgqaxwz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Enabling Earth Science to Action</w:t>
              <w:tab/>
              <w:t xml:space="preserve">101</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0n9lllcjn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Applications of PANGEA research outputs</w:t>
              <w:tab/>
              <w:t xml:space="preserve">102</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m6wmphkkj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8.1.1 Carbon Sequestration Stability and Methane Fluxes</w:t>
              <w:tab/>
              <w:t xml:space="preserve">102</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69rpn43gq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8.1.2 Biodiversity Conservation</w:t>
              <w:tab/>
              <w:t xml:space="preserve">103</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gf3ojfmb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8.1.3 Sustainable Agriculture and Livelihoods</w:t>
              <w:tab/>
              <w:t xml:space="preserve">105</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pq2qriuj4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Process to enable Earth Science to Action</w:t>
              <w:tab/>
              <w:t xml:space="preserve">107</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dcci2hb9xg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8.2.1 Partner Engagement</w:t>
              <w:tab/>
              <w:t xml:space="preserve">107</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tx9broawgc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8.2.2 Supporting Application of PANGEA research</w:t>
              <w:tab/>
              <w:t xml:space="preserve">108</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t6ay0v9giz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Capacity Building, Training, and Education</w:t>
              <w:tab/>
              <w:t xml:space="preserve">109</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36m01esiud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References</w:t>
              <w:tab/>
              <w:t xml:space="preserve">115</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4vei7kqp4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Figure and Photograph and Credits</w:t>
              <w:tab/>
              <w:t xml:space="preserve">115</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rm1yggb334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Glossary</w:t>
              <w:tab/>
              <w:t xml:space="preserve">115</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zrw4c5s7tp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List of Acronyms</w:t>
              <w:tab/>
              <w:t xml:space="preserve">117</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ymy755ymr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Appendices</w:t>
              <w:tab/>
              <w:t xml:space="preserve">120</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37u9tquxn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PANGEA Partners</w:t>
              <w:tab/>
              <w:t xml:space="preserve">120</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8hy2rarbq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Engagement during the Scoping Campaign</w:t>
              <w:tab/>
              <w:t xml:space="preserve">120</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69urlcnvq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Planned and Ongoing Research and Monitoring Activities</w:t>
              <w:tab/>
              <w:t xml:space="preserve">120</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hvy15uph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PANGEA Core and Extended Domains Detailed Table</w:t>
              <w:tab/>
              <w:t xml:space="preserve">120</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nrb566ps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 Potential PANGEA Training Activities</w:t>
              <w:tab/>
              <w:t xml:space="preserve">120</w:t>
            </w:r>
          </w:hyperlink>
          <w:r w:rsidDel="00000000" w:rsidR="00000000" w:rsidRPr="00000000">
            <w:rPr>
              <w:rtl w:val="0"/>
            </w:rPr>
          </w:r>
        </w:p>
        <w:p w:rsidR="00000000" w:rsidDel="00000000" w:rsidP="00000000" w:rsidRDefault="00000000" w:rsidRPr="00000000" w14:paraId="0000009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cqs6788e4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 Letters of Support</w:t>
              <w:tab/>
              <w:t xml:space="preserve">120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C">
      <w:pPr>
        <w:pStyle w:val="Heading2"/>
        <w:ind w:left="0" w:firstLine="0"/>
        <w:rPr/>
        <w:sectPr>
          <w:type w:val="nextPage"/>
          <w:pgSz w:h="15840" w:w="12240" w:orient="portrait"/>
          <w:pgMar w:bottom="1440" w:top="1440" w:left="1530" w:right="1440" w:header="720" w:footer="720"/>
          <w:pgNumType w:start="1"/>
        </w:sectPr>
      </w:pPr>
      <w:bookmarkStart w:colFirst="0" w:colLast="0" w:name="_1ph3lnwrn3ha" w:id="1"/>
      <w:bookmarkEnd w:id="1"/>
      <w:r w:rsidDel="00000000" w:rsidR="00000000" w:rsidRPr="00000000">
        <w:rPr>
          <w:rtl w:val="0"/>
        </w:rPr>
      </w:r>
    </w:p>
    <w:p w:rsidR="00000000" w:rsidDel="00000000" w:rsidP="00000000" w:rsidRDefault="00000000" w:rsidRPr="00000000" w14:paraId="0000009D">
      <w:pPr>
        <w:pStyle w:val="Heading2"/>
        <w:ind w:left="0" w:firstLine="0"/>
        <w:rPr/>
      </w:pPr>
      <w:bookmarkStart w:colFirst="0" w:colLast="0" w:name="_k34ngprcwpga" w:id="2"/>
      <w:bookmarkEnd w:id="2"/>
      <w:r w:rsidDel="00000000" w:rsidR="00000000" w:rsidRPr="00000000">
        <w:rPr>
          <w:rtl w:val="0"/>
        </w:rPr>
        <w:t xml:space="preserve">1. </w:t>
      </w:r>
      <w:commentRangeStart w:id="1"/>
      <w:r w:rsidDel="00000000" w:rsidR="00000000" w:rsidRPr="00000000">
        <w:rPr>
          <w:rtl w:val="0"/>
        </w:rPr>
        <w:t xml:space="preserve">Introduction</w:t>
      </w:r>
      <w:commentRangeEnd w:id="1"/>
      <w:r w:rsidDel="00000000" w:rsidR="00000000" w:rsidRPr="00000000">
        <w:commentReference w:id="1"/>
      </w:r>
      <w:r w:rsidDel="00000000" w:rsidR="00000000" w:rsidRPr="00000000">
        <w:rPr>
          <w:rtl w:val="0"/>
        </w:rPr>
        <w:t xml:space="preserve"> and </w:t>
      </w:r>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9E">
      <w:pPr>
        <w:rPr>
          <w:sz w:val="22"/>
          <w:szCs w:val="22"/>
        </w:rPr>
      </w:pPr>
      <w:r w:rsidDel="00000000" w:rsidR="00000000" w:rsidRPr="00000000">
        <w:rPr>
          <w:sz w:val="22"/>
          <w:szCs w:val="22"/>
          <w:rtl w:val="0"/>
        </w:rPr>
        <w:t xml:space="preserve">In response to a call from the NASA Terrestrial Ecology Program</w:t>
      </w:r>
      <w:r w:rsidDel="00000000" w:rsidR="00000000" w:rsidRPr="00000000">
        <w:rPr>
          <w:sz w:val="22"/>
          <w:szCs w:val="22"/>
          <w:rtl w:val="0"/>
        </w:rPr>
        <w:t xml:space="preserve">, we present the scope of a terrestrial ecology field</w:t>
      </w:r>
      <w:ins w:author="" w:id="0">
        <w:r w:rsidDel="00000000" w:rsidR="00000000" w:rsidRPr="00000000">
          <w:rPr>
            <w:sz w:val="22"/>
            <w:szCs w:val="22"/>
            <w:rtl w:val="0"/>
          </w:rPr>
          <w:t xml:space="preserve"> </w:t>
        </w:r>
        <w:r w:rsidDel="00000000" w:rsidR="00000000" w:rsidRPr="00000000">
          <w:rPr>
            <w:sz w:val="22"/>
            <w:szCs w:val="22"/>
            <w:rtl w:val="0"/>
          </w:rPr>
          <w:t xml:space="preserve">project</w:t>
        </w:r>
      </w:ins>
      <w:r w:rsidDel="00000000" w:rsidR="00000000" w:rsidRPr="00000000">
        <w:rPr>
          <w:sz w:val="22"/>
          <w:szCs w:val="22"/>
          <w:rtl w:val="0"/>
        </w:rPr>
        <w:t xml:space="preserve">, </w:t>
      </w:r>
      <w:r w:rsidDel="00000000" w:rsidR="00000000" w:rsidRPr="00000000">
        <w:rPr>
          <w:i w:val="1"/>
          <w:sz w:val="22"/>
          <w:szCs w:val="22"/>
          <w:rtl w:val="0"/>
        </w:rPr>
        <w:t xml:space="preserve">The PAN tropical investigation of bioGeochemistry and Ecological Adaptation</w:t>
      </w:r>
      <w:r w:rsidDel="00000000" w:rsidR="00000000" w:rsidRPr="00000000">
        <w:rPr>
          <w:sz w:val="22"/>
          <w:szCs w:val="22"/>
          <w:rtl w:val="0"/>
        </w:rPr>
        <w:t xml:space="preserve"> (PANGEA), that will focus on tropical forest biomes. </w:t>
      </w:r>
      <w:r w:rsidDel="00000000" w:rsidR="00000000" w:rsidRPr="00000000">
        <w:rPr>
          <w:b w:val="1"/>
          <w:rtl w:val="0"/>
        </w:rPr>
        <w:t xml:space="preserve">PANGEA aims to determine whether tropical forests</w:t>
      </w:r>
      <w:ins w:author="Michael Keller" w:id="1" w:date="2024-11-08T21:04:26Z">
        <w:r w:rsidDel="00000000" w:rsidR="00000000" w:rsidRPr="00000000">
          <w:rPr>
            <w:b w:val="1"/>
            <w:rtl w:val="0"/>
          </w:rPr>
          <w:t xml:space="preserve"> across different continents</w:t>
        </w:r>
      </w:ins>
      <w:r w:rsidDel="00000000" w:rsidR="00000000" w:rsidRPr="00000000">
        <w:rPr>
          <w:b w:val="1"/>
          <w:rtl w:val="0"/>
        </w:rPr>
        <w:t xml:space="preserve"> will share the same fate or differ in their responses to the effects of climate </w:t>
      </w:r>
      <w:r w:rsidDel="00000000" w:rsidR="00000000" w:rsidRPr="00000000">
        <w:rPr>
          <w:b w:val="1"/>
          <w:rtl w:val="0"/>
        </w:rPr>
        <w:t xml:space="preserve">change</w:t>
      </w:r>
      <w:r w:rsidDel="00000000" w:rsidR="00000000" w:rsidRPr="00000000">
        <w:rPr>
          <w:b w:val="1"/>
          <w:rtl w:val="0"/>
        </w:rPr>
        <w:t xml:space="preserve">. </w:t>
      </w:r>
      <w:r w:rsidDel="00000000" w:rsidR="00000000" w:rsidRPr="00000000">
        <w:rPr>
          <w:sz w:val="22"/>
          <w:szCs w:val="22"/>
          <w:rtl w:val="0"/>
        </w:rPr>
        <w:t xml:space="preserv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sz w:val="22"/>
          <w:szCs w:val="22"/>
        </w:rPr>
      </w:pPr>
      <w:r w:rsidDel="00000000" w:rsidR="00000000" w:rsidRPr="00000000">
        <w:rPr>
          <w:sz w:val="22"/>
          <w:szCs w:val="22"/>
          <w:rtl w:val="0"/>
        </w:rPr>
        <w:t xml:space="preserve">PANGEA will:</w:t>
      </w:r>
    </w:p>
    <w:p w:rsidR="00000000" w:rsidDel="00000000" w:rsidP="00000000" w:rsidRDefault="00000000" w:rsidRPr="00000000" w14:paraId="000000A1">
      <w:pPr>
        <w:numPr>
          <w:ilvl w:val="0"/>
          <w:numId w:val="5"/>
        </w:numPr>
        <w:ind w:left="720" w:hanging="360"/>
        <w:rPr>
          <w:u w:val="none"/>
        </w:rPr>
      </w:pPr>
      <w:r w:rsidDel="00000000" w:rsidR="00000000" w:rsidRPr="00000000">
        <w:rPr>
          <w:b w:val="1"/>
          <w:rtl w:val="0"/>
        </w:rPr>
        <w:t xml:space="preserve">A</w:t>
      </w:r>
      <w:r w:rsidDel="00000000" w:rsidR="00000000" w:rsidRPr="00000000">
        <w:rPr>
          <w:b w:val="1"/>
          <w:sz w:val="22"/>
          <w:szCs w:val="22"/>
          <w:rtl w:val="0"/>
        </w:rPr>
        <w:t xml:space="preserve">nswer</w:t>
      </w:r>
      <w:r w:rsidDel="00000000" w:rsidR="00000000" w:rsidRPr="00000000">
        <w:rPr>
          <w:sz w:val="22"/>
          <w:szCs w:val="22"/>
          <w:rtl w:val="0"/>
        </w:rPr>
        <w:t xml:space="preserve"> globally relevant and urg</w:t>
      </w:r>
      <w:r w:rsidDel="00000000" w:rsidR="00000000" w:rsidRPr="00000000">
        <w:rPr>
          <w:rtl w:val="0"/>
        </w:rPr>
        <w:t xml:space="preserve">ent </w:t>
      </w:r>
      <w:r w:rsidDel="00000000" w:rsidR="00000000" w:rsidRPr="00000000">
        <w:rPr>
          <w:sz w:val="22"/>
          <w:szCs w:val="22"/>
          <w:rtl w:val="0"/>
        </w:rPr>
        <w:t xml:space="preserve">science questions emphasizing comparison among the major tropical forest formations on our planet through effective interpretation and analysis of space-based measurements and through a combination of ground, airborne, and </w:t>
      </w:r>
      <w:r w:rsidDel="00000000" w:rsidR="00000000" w:rsidRPr="00000000">
        <w:rPr>
          <w:rtl w:val="0"/>
        </w:rPr>
        <w:t xml:space="preserve">satellite-based</w:t>
      </w:r>
      <w:r w:rsidDel="00000000" w:rsidR="00000000" w:rsidRPr="00000000">
        <w:rPr>
          <w:sz w:val="22"/>
          <w:szCs w:val="22"/>
          <w:rtl w:val="0"/>
        </w:rPr>
        <w:t xml:space="preserve"> science investigations</w:t>
      </w:r>
      <w:r w:rsidDel="00000000" w:rsidR="00000000" w:rsidRPr="00000000">
        <w:rPr>
          <w:rtl w:val="0"/>
        </w:rPr>
        <w:t xml:space="preserve">. </w:t>
      </w:r>
    </w:p>
    <w:p w:rsidR="00000000" w:rsidDel="00000000" w:rsidP="00000000" w:rsidRDefault="00000000" w:rsidRPr="00000000" w14:paraId="000000A2">
      <w:pPr>
        <w:numPr>
          <w:ilvl w:val="0"/>
          <w:numId w:val="5"/>
        </w:numPr>
        <w:ind w:left="720" w:hanging="360"/>
        <w:rPr>
          <w:u w:val="none"/>
        </w:rPr>
      </w:pPr>
      <w:r w:rsidDel="00000000" w:rsidR="00000000" w:rsidRPr="00000000">
        <w:rPr>
          <w:b w:val="1"/>
          <w:rtl w:val="0"/>
        </w:rPr>
        <w:t xml:space="preserve">F</w:t>
      </w:r>
      <w:r w:rsidDel="00000000" w:rsidR="00000000" w:rsidRPr="00000000">
        <w:rPr>
          <w:b w:val="1"/>
          <w:sz w:val="22"/>
          <w:szCs w:val="22"/>
          <w:rtl w:val="0"/>
        </w:rPr>
        <w:t xml:space="preserve">oster</w:t>
      </w:r>
      <w:r w:rsidDel="00000000" w:rsidR="00000000" w:rsidRPr="00000000">
        <w:rPr>
          <w:sz w:val="22"/>
          <w:szCs w:val="22"/>
          <w:rtl w:val="0"/>
        </w:rPr>
        <w:t xml:space="preserve"> collaborations and build new relationships within the scientific community, with a</w:t>
      </w:r>
      <w:r w:rsidDel="00000000" w:rsidR="00000000" w:rsidRPr="00000000">
        <w:rPr>
          <w:rtl w:val="0"/>
        </w:rPr>
        <w:t xml:space="preserve">n </w:t>
      </w:r>
      <w:r w:rsidDel="00000000" w:rsidR="00000000" w:rsidRPr="00000000">
        <w:rPr>
          <w:sz w:val="22"/>
          <w:szCs w:val="22"/>
          <w:rtl w:val="0"/>
        </w:rPr>
        <w:t xml:space="preserve">emphasis on interactions </w:t>
      </w:r>
      <w:r w:rsidDel="00000000" w:rsidR="00000000" w:rsidRPr="00000000">
        <w:rPr>
          <w:rtl w:val="0"/>
        </w:rPr>
        <w:t xml:space="preserve">between </w:t>
      </w:r>
      <w:r w:rsidDel="00000000" w:rsidR="00000000" w:rsidRPr="00000000">
        <w:rPr>
          <w:sz w:val="22"/>
          <w:szCs w:val="22"/>
          <w:rtl w:val="0"/>
        </w:rPr>
        <w:t xml:space="preserve">US scientists and </w:t>
      </w:r>
      <w:r w:rsidDel="00000000" w:rsidR="00000000" w:rsidRPr="00000000">
        <w:rPr>
          <w:rtl w:val="0"/>
        </w:rPr>
        <w:t xml:space="preserve">researchers </w:t>
      </w:r>
      <w:r w:rsidDel="00000000" w:rsidR="00000000" w:rsidRPr="00000000">
        <w:rPr>
          <w:sz w:val="22"/>
          <w:szCs w:val="22"/>
          <w:rtl w:val="0"/>
        </w:rPr>
        <w:t xml:space="preserve">from countries with tropical forests, as well as </w:t>
      </w:r>
      <w:r w:rsidDel="00000000" w:rsidR="00000000" w:rsidRPr="00000000">
        <w:rPr>
          <w:rtl w:val="0"/>
        </w:rPr>
        <w:t xml:space="preserve">strengthening relationships with partners from international space agencies and </w:t>
      </w:r>
      <w:r w:rsidDel="00000000" w:rsidR="00000000" w:rsidRPr="00000000">
        <w:rPr>
          <w:highlight w:val="white"/>
          <w:rtl w:val="0"/>
        </w:rPr>
        <w:t xml:space="preserve">decision-making and action-tak</w:t>
      </w:r>
      <w:r w:rsidDel="00000000" w:rsidR="00000000" w:rsidRPr="00000000">
        <w:rPr>
          <w:highlight w:val="white"/>
          <w:rtl w:val="0"/>
        </w:rPr>
        <w:t xml:space="preserve">ing </w:t>
      </w:r>
      <w:r w:rsidDel="00000000" w:rsidR="00000000" w:rsidRPr="00000000">
        <w:rPr>
          <w:rtl w:val="0"/>
        </w:rPr>
        <w:t xml:space="preserve">communities.</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A3">
      <w:pPr>
        <w:numPr>
          <w:ilvl w:val="0"/>
          <w:numId w:val="5"/>
        </w:numPr>
        <w:ind w:left="720" w:hanging="360"/>
        <w:rPr>
          <w:u w:val="none"/>
        </w:rPr>
      </w:pPr>
      <w:r w:rsidDel="00000000" w:rsidR="00000000" w:rsidRPr="00000000">
        <w:rPr>
          <w:b w:val="1"/>
          <w:rtl w:val="0"/>
        </w:rPr>
        <w:t xml:space="preserve">P</w:t>
      </w:r>
      <w:r w:rsidDel="00000000" w:rsidR="00000000" w:rsidRPr="00000000">
        <w:rPr>
          <w:b w:val="1"/>
          <w:sz w:val="22"/>
          <w:szCs w:val="22"/>
          <w:rtl w:val="0"/>
        </w:rPr>
        <w:t xml:space="preserve">rovide</w:t>
      </w:r>
      <w:r w:rsidDel="00000000" w:rsidR="00000000" w:rsidRPr="00000000">
        <w:rPr>
          <w:sz w:val="22"/>
          <w:szCs w:val="22"/>
          <w:rtl w:val="0"/>
        </w:rPr>
        <w:t xml:space="preserve"> opportunities for training and educating the next generation of scientists and </w:t>
      </w:r>
      <w:r w:rsidDel="00000000" w:rsidR="00000000" w:rsidRPr="00000000">
        <w:rPr>
          <w:rtl w:val="0"/>
        </w:rPr>
        <w:t xml:space="preserve">the broader workforce</w:t>
      </w:r>
      <w:r w:rsidDel="00000000" w:rsidR="00000000" w:rsidRPr="00000000">
        <w:rPr>
          <w:sz w:val="22"/>
          <w:szCs w:val="22"/>
          <w:rtl w:val="0"/>
        </w:rPr>
        <w:t xml:space="preserve">, including</w:t>
      </w:r>
      <w:r w:rsidDel="00000000" w:rsidR="00000000" w:rsidRPr="00000000">
        <w:rPr>
          <w:rtl w:val="0"/>
        </w:rPr>
        <w:t xml:space="preserve"> </w:t>
      </w:r>
      <w:r w:rsidDel="00000000" w:rsidR="00000000" w:rsidRPr="00000000">
        <w:rPr>
          <w:sz w:val="22"/>
          <w:szCs w:val="22"/>
          <w:rtl w:val="0"/>
        </w:rPr>
        <w:t xml:space="preserve">scientists and trainees from countries where field research will be based. </w:t>
      </w:r>
    </w:p>
    <w:p w:rsidR="00000000" w:rsidDel="00000000" w:rsidP="00000000" w:rsidRDefault="00000000" w:rsidRPr="00000000" w14:paraId="000000A4">
      <w:pPr>
        <w:numPr>
          <w:ilvl w:val="0"/>
          <w:numId w:val="5"/>
        </w:numPr>
        <w:ind w:left="720" w:hanging="360"/>
        <w:rPr>
          <w:u w:val="none"/>
        </w:rPr>
      </w:pPr>
      <w:r w:rsidDel="00000000" w:rsidR="00000000" w:rsidRPr="00000000">
        <w:rPr>
          <w:b w:val="1"/>
          <w:rtl w:val="0"/>
        </w:rPr>
        <w:t xml:space="preserve">Establish</w:t>
      </w:r>
      <w:r w:rsidDel="00000000" w:rsidR="00000000" w:rsidRPr="00000000">
        <w:rPr>
          <w:sz w:val="22"/>
          <w:szCs w:val="22"/>
          <w:rtl w:val="0"/>
        </w:rPr>
        <w:t xml:space="preserve"> a legacy of open data</w:t>
      </w:r>
      <w:r w:rsidDel="00000000" w:rsidR="00000000" w:rsidRPr="00000000">
        <w:rPr>
          <w:rtl w:val="0"/>
        </w:rPr>
        <w:t xml:space="preserve">, </w:t>
      </w:r>
      <w:r w:rsidDel="00000000" w:rsidR="00000000" w:rsidRPr="00000000">
        <w:rPr>
          <w:sz w:val="22"/>
          <w:szCs w:val="22"/>
          <w:rtl w:val="0"/>
        </w:rPr>
        <w:t xml:space="preserve">open science</w:t>
      </w:r>
      <w:r w:rsidDel="00000000" w:rsidR="00000000" w:rsidRPr="00000000">
        <w:rPr>
          <w:rtl w:val="0"/>
        </w:rPr>
        <w:t xml:space="preserve">, and strengthened partnerships between the US, tropical institutions, and international partners </w:t>
      </w:r>
      <w:r w:rsidDel="00000000" w:rsidR="00000000" w:rsidRPr="00000000">
        <w:rPr>
          <w:sz w:val="22"/>
          <w:szCs w:val="22"/>
          <w:rtl w:val="0"/>
        </w:rPr>
        <w:t xml:space="preserve">as the basis for future research</w:t>
      </w:r>
      <w:r w:rsidDel="00000000" w:rsidR="00000000" w:rsidRPr="00000000">
        <w:rPr>
          <w:rtl w:val="0"/>
        </w:rPr>
        <w:t xml:space="preserve"> and applications. </w:t>
      </w:r>
    </w:p>
    <w:p w:rsidR="00000000" w:rsidDel="00000000" w:rsidP="00000000" w:rsidRDefault="00000000" w:rsidRPr="00000000" w14:paraId="000000A5">
      <w:pPr>
        <w:spacing w:after="240" w:before="240" w:lineRule="auto"/>
        <w:rPr>
          <w:b w:val="1"/>
        </w:rPr>
      </w:pPr>
      <w:del w:author="Michael Keller" w:id="2" w:date="2024-11-08T21:16:19Z">
        <w:r w:rsidDel="00000000" w:rsidR="00000000" w:rsidRPr="00000000">
          <w:rPr>
            <w:color w:val="ff0000"/>
            <w:rtl w:val="0"/>
          </w:rPr>
          <w:delText xml:space="preserve">[Tropical forest overall carbon contribution]</w:delText>
        </w:r>
      </w:del>
      <w:commentRangeStart w:id="2"/>
      <w:r w:rsidDel="00000000" w:rsidR="00000000" w:rsidRPr="00000000">
        <w:rPr>
          <w:rtl w:val="0"/>
        </w:rPr>
        <w:t xml:space="preserve">Tropical</w:t>
      </w:r>
      <w:commentRangeEnd w:id="2"/>
      <w:r w:rsidDel="00000000" w:rsidR="00000000" w:rsidRPr="00000000">
        <w:commentReference w:id="2"/>
      </w:r>
      <w:r w:rsidDel="00000000" w:rsidR="00000000" w:rsidRPr="00000000">
        <w:rPr>
          <w:rtl w:val="0"/>
        </w:rPr>
        <w:t xml:space="preserve"> forests account for globally significant carbon, </w:t>
      </w:r>
      <w:ins w:author="Michael Keller" w:id="3" w:date="2024-11-08T21:19:28Z">
        <w:r w:rsidDel="00000000" w:rsidR="00000000" w:rsidRPr="00000000">
          <w:rPr>
            <w:rtl w:val="0"/>
          </w:rPr>
          <w:t xml:space="preserve">nutrient, </w:t>
        </w:r>
      </w:ins>
      <w:commentRangeStart w:id="3"/>
      <w:commentRangeStart w:id="4"/>
      <w:r w:rsidDel="00000000" w:rsidR="00000000" w:rsidRPr="00000000">
        <w:rPr>
          <w:rtl w:val="0"/>
        </w:rPr>
        <w:t xml:space="preserve">water, and energy </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fluxes, and a large proportion of Earth’s biodiversity. </w:t>
      </w:r>
      <w:r w:rsidDel="00000000" w:rsidR="00000000" w:rsidRPr="00000000">
        <w:rPr>
          <w:rtl w:val="0"/>
        </w:rPr>
        <w:t xml:space="preserve">Tropical forests also store vast amounts of carbon; moist tropical forests in particular comprise about 40% of global biomass (</w:t>
      </w:r>
      <w:r w:rsidDel="00000000" w:rsidR="00000000" w:rsidRPr="00000000">
        <w:rPr>
          <w:shd w:fill="c9daf8" w:val="clear"/>
          <w:rtl w:val="0"/>
        </w:rPr>
        <w:t xml:space="preserve">Xu et al., 2021</w:t>
      </w:r>
      <w:r w:rsidDel="00000000" w:rsidR="00000000" w:rsidRPr="00000000">
        <w:rPr>
          <w:rtl w:val="0"/>
        </w:rPr>
        <w:t xml:space="preserve">) and are currently the largest carbon sink among all the forests globally (</w:t>
      </w:r>
      <w:r w:rsidDel="00000000" w:rsidR="00000000" w:rsidRPr="00000000">
        <w:rPr>
          <w:rtl w:val="0"/>
        </w:rPr>
        <w:t xml:space="preserve">Pan et al., 2024</w:t>
      </w:r>
      <w:r w:rsidDel="00000000" w:rsidR="00000000" w:rsidRPr="00000000">
        <w:rPr>
          <w:rtl w:val="0"/>
        </w:rPr>
        <w:t xml:space="preserve">). </w:t>
      </w:r>
      <w:r w:rsidDel="00000000" w:rsidR="00000000" w:rsidRPr="00000000">
        <w:rPr>
          <w:rtl w:val="0"/>
        </w:rPr>
        <w:t xml:space="preserve">Tropical forests</w:t>
      </w:r>
      <w:ins w:author="Michael Keller" w:id="4" w:date="2024-11-08T21:20:14Z">
        <w:r w:rsidDel="00000000" w:rsidR="00000000" w:rsidRPr="00000000">
          <w:rPr>
            <w:rtl w:val="0"/>
          </w:rPr>
          <w:t xml:space="preserve"> interact with the atmosphere through complex feedbacks </w:t>
        </w:r>
      </w:ins>
      <w:del w:author="Michael Keller" w:id="4" w:date="2024-11-08T21:20:14Z">
        <w:r w:rsidDel="00000000" w:rsidR="00000000" w:rsidRPr="00000000">
          <w:rPr>
            <w:rtl w:val="0"/>
          </w:rPr>
          <w:delText xml:space="preserve"> also </w:delText>
        </w:r>
      </w:del>
      <w:r w:rsidDel="00000000" w:rsidR="00000000" w:rsidRPr="00000000">
        <w:rPr>
          <w:rtl w:val="0"/>
        </w:rPr>
        <w:t xml:space="preserve">regulat</w:t>
      </w:r>
      <w:ins w:author="Michael Keller" w:id="5" w:date="2024-11-08T22:35:53Z">
        <w:r w:rsidDel="00000000" w:rsidR="00000000" w:rsidRPr="00000000">
          <w:rPr>
            <w:rtl w:val="0"/>
          </w:rPr>
          <w:t xml:space="preserve">ing</w:t>
        </w:r>
      </w:ins>
      <w:del w:author="Michael Keller" w:id="5" w:date="2024-11-08T22:35:53Z">
        <w:r w:rsidDel="00000000" w:rsidR="00000000" w:rsidRPr="00000000">
          <w:rPr>
            <w:rtl w:val="0"/>
          </w:rPr>
          <w:delText xml:space="preserve">e</w:delText>
        </w:r>
      </w:del>
      <w:r w:rsidDel="00000000" w:rsidR="00000000" w:rsidRPr="00000000">
        <w:rPr>
          <w:rtl w:val="0"/>
        </w:rPr>
        <w:t xml:space="preserve"> climate</w:t>
      </w:r>
      <w:r w:rsidDel="00000000" w:rsidR="00000000" w:rsidRPr="00000000">
        <w:rPr>
          <w:rtl w:val="0"/>
        </w:rPr>
        <w:t xml:space="preserve"> locally, regionally, and globally. </w:t>
      </w:r>
      <w:r w:rsidDel="00000000" w:rsidR="00000000" w:rsidRPr="00000000">
        <w:rPr>
          <w:rtl w:val="0"/>
        </w:rPr>
      </w:r>
    </w:p>
    <w:p w:rsidR="00000000" w:rsidDel="00000000" w:rsidP="00000000" w:rsidRDefault="00000000" w:rsidRPr="00000000" w14:paraId="000000A6">
      <w:pPr>
        <w:spacing w:after="240" w:before="240" w:lineRule="auto"/>
        <w:rPr/>
      </w:pPr>
      <w:del w:author="Michael Keller" w:id="6" w:date="2024-11-08T21:19:12Z">
        <w:r w:rsidDel="00000000" w:rsidR="00000000" w:rsidRPr="00000000">
          <w:rPr>
            <w:color w:val="ff0000"/>
            <w:rtl w:val="0"/>
          </w:rPr>
          <w:delText xml:space="preserve">[climate change and deforestation] </w:delText>
        </w:r>
      </w:del>
      <w:r w:rsidDel="00000000" w:rsidR="00000000" w:rsidRPr="00000000">
        <w:rPr>
          <w:rtl w:val="0"/>
        </w:rPr>
        <w:t xml:space="preserve">Forests in the equatorial regions will soon experience the highest known temperatures since the Eocene which</w:t>
      </w:r>
      <w:del w:author="Michael Keller" w:id="7" w:date="2024-11-08T21:20:31Z">
        <w:r w:rsidDel="00000000" w:rsidR="00000000" w:rsidRPr="00000000">
          <w:rPr>
            <w:rtl w:val="0"/>
          </w:rPr>
          <w:delText xml:space="preserve">, and</w:delText>
        </w:r>
      </w:del>
      <w:r w:rsidDel="00000000" w:rsidR="00000000" w:rsidRPr="00000000">
        <w:rPr>
          <w:rtl w:val="0"/>
        </w:rPr>
        <w:t xml:space="preserve"> combined with land-use change</w:t>
      </w:r>
      <w:del w:author="Michael Keller" w:id="8" w:date="2024-11-08T21:20:35Z">
        <w:r w:rsidDel="00000000" w:rsidR="00000000" w:rsidRPr="00000000">
          <w:rPr>
            <w:rtl w:val="0"/>
          </w:rPr>
          <w:delText xml:space="preserve">,</w:delText>
        </w:r>
      </w:del>
      <w:r w:rsidDel="00000000" w:rsidR="00000000" w:rsidRPr="00000000">
        <w:rPr>
          <w:rtl w:val="0"/>
        </w:rPr>
        <w:t xml:space="preserve"> will lead to increasing atmospheric dryness and water stress (</w:t>
      </w:r>
      <w:r w:rsidDel="00000000" w:rsidR="00000000" w:rsidRPr="00000000">
        <w:rPr>
          <w:shd w:fill="c9daf8" w:val="clear"/>
          <w:rtl w:val="0"/>
        </w:rPr>
        <w:t xml:space="preserve">Barkhordarian et al., 2019</w:t>
      </w:r>
      <w:r w:rsidDel="00000000" w:rsidR="00000000" w:rsidRPr="00000000">
        <w:rPr>
          <w:rtl w:val="0"/>
        </w:rPr>
        <w:t xml:space="preserve">). </w:t>
      </w:r>
      <w:ins w:author="Michael Keller" w:id="9" w:date="2024-11-08T22:21:40Z">
        <w:r w:rsidDel="00000000" w:rsidR="00000000" w:rsidRPr="00000000">
          <w:rPr>
            <w:rtl w:val="0"/>
          </w:rPr>
          <w:t xml:space="preserve">Through current climate interactions and feedbacks t</w:t>
        </w:r>
      </w:ins>
      <w:del w:author="Michael Keller" w:id="9" w:date="2024-11-08T22:21:40Z">
        <w:r w:rsidDel="00000000" w:rsidR="00000000" w:rsidRPr="00000000">
          <w:rPr>
            <w:rtl w:val="0"/>
          </w:rPr>
          <w:delText xml:space="preserve">T</w:delText>
        </w:r>
      </w:del>
      <w:r w:rsidDel="00000000" w:rsidR="00000000" w:rsidRPr="00000000">
        <w:rPr>
          <w:rtl w:val="0"/>
        </w:rPr>
        <w:t xml:space="preserve">ropical tree mortality rates are rising </w:t>
      </w:r>
      <w:del w:author="Michael Keller" w:id="10" w:date="2024-11-08T21:21:17Z">
        <w:r w:rsidDel="00000000" w:rsidR="00000000" w:rsidRPr="00000000">
          <w:rPr>
            <w:rtl w:val="0"/>
          </w:rPr>
          <w:delText xml:space="preserve">differentially </w:delText>
        </w:r>
      </w:del>
      <w:r w:rsidDel="00000000" w:rsidR="00000000" w:rsidRPr="00000000">
        <w:rPr>
          <w:rtl w:val="0"/>
        </w:rPr>
        <w:t xml:space="preserve">across the tropics due to increases in drought duration and severity and storm intensity (</w:t>
      </w:r>
      <w:r w:rsidDel="00000000" w:rsidR="00000000" w:rsidRPr="00000000">
        <w:rPr>
          <w:shd w:fill="c9daf8" w:val="clear"/>
          <w:rtl w:val="0"/>
        </w:rPr>
        <w:t xml:space="preserve">Allen et al., 2010</w:t>
      </w:r>
      <w:r w:rsidDel="00000000" w:rsidR="00000000" w:rsidRPr="00000000">
        <w:rPr>
          <w:shd w:fill="c9daf8" w:val="clear"/>
          <w:rtl w:val="0"/>
        </w:rPr>
        <w:t xml:space="preserve">, </w:t>
      </w:r>
      <w:r w:rsidDel="00000000" w:rsidR="00000000" w:rsidRPr="00000000">
        <w:rPr>
          <w:shd w:fill="c9daf8" w:val="clear"/>
          <w:rtl w:val="0"/>
        </w:rPr>
        <w:t xml:space="preserve">McDowell et al., 2018</w:t>
      </w:r>
      <w:r w:rsidDel="00000000" w:rsidR="00000000" w:rsidRPr="00000000">
        <w:rPr>
          <w:rtl w:val="0"/>
        </w:rPr>
        <w:t xml:space="preserve">, </w:t>
      </w:r>
      <w:r w:rsidDel="00000000" w:rsidR="00000000" w:rsidRPr="00000000">
        <w:rPr>
          <w:shd w:fill="c9daf8" w:val="clear"/>
          <w:rtl w:val="0"/>
        </w:rPr>
        <w:t xml:space="preserve">Choat et al., 2012</w:t>
      </w:r>
      <w:r w:rsidDel="00000000" w:rsidR="00000000" w:rsidRPr="00000000">
        <w:rPr>
          <w:rtl w:val="0"/>
        </w:rPr>
        <w:t xml:space="preserve">). </w:t>
      </w:r>
      <w:r w:rsidDel="00000000" w:rsidR="00000000" w:rsidRPr="00000000">
        <w:rPr>
          <w:highlight w:val="white"/>
          <w:rtl w:val="0"/>
        </w:rPr>
        <w:t xml:space="preserve">Rising temperatures are approaching hypothesized thermal limits of leaf function, although those limits remain much debated (</w:t>
      </w:r>
      <w:r w:rsidDel="00000000" w:rsidR="00000000" w:rsidRPr="00000000">
        <w:rPr>
          <w:shd w:fill="c9daf8" w:val="clear"/>
          <w:rtl w:val="0"/>
        </w:rPr>
        <w:t xml:space="preserve">Smith et al., 2020</w:t>
      </w:r>
      <w:r w:rsidDel="00000000" w:rsidR="00000000" w:rsidRPr="00000000">
        <w:rPr>
          <w:shd w:fill="c9daf8" w:val="clear"/>
          <w:rtl w:val="0"/>
        </w:rPr>
        <w:t xml:space="preserve">, Doughty et al., 2023, </w:t>
      </w:r>
      <w:r w:rsidDel="00000000" w:rsidR="00000000" w:rsidRPr="00000000">
        <w:rPr>
          <w:shd w:fill="c9daf8" w:val="clear"/>
          <w:rtl w:val="0"/>
        </w:rPr>
        <w:t xml:space="preserve">Winter 2024</w:t>
      </w:r>
      <w:r w:rsidDel="00000000" w:rsidR="00000000" w:rsidRPr="00000000">
        <w:rPr>
          <w:highlight w:val="white"/>
          <w:rtl w:val="0"/>
        </w:rPr>
        <w:t xml:space="preserve">). </w:t>
      </w:r>
      <w:r w:rsidDel="00000000" w:rsidR="00000000" w:rsidRPr="00000000">
        <w:rPr>
          <w:rtl w:val="0"/>
        </w:rPr>
        <w:t xml:space="preserve">Unprecedented rates of anthropogenic land-use change in recent decades</w:t>
      </w:r>
      <w:ins w:author="Michael Keller" w:id="11" w:date="2024-11-08T22:36:53Z">
        <w:r w:rsidDel="00000000" w:rsidR="00000000" w:rsidRPr="00000000">
          <w:rPr>
            <w:rtl w:val="0"/>
          </w:rPr>
          <w:t xml:space="preserve"> through rapidly changing socio-ecological systems</w:t>
        </w:r>
      </w:ins>
      <w:r w:rsidDel="00000000" w:rsidR="00000000" w:rsidRPr="00000000">
        <w:rPr>
          <w:rtl w:val="0"/>
        </w:rPr>
        <w:t xml:space="preserve"> (</w:t>
      </w:r>
      <w:commentRangeStart w:id="5"/>
      <w:r w:rsidDel="00000000" w:rsidR="00000000" w:rsidRPr="00000000">
        <w:rPr>
          <w:rtl w:val="0"/>
        </w:rPr>
        <w:t xml:space="preserve">DeFries et al., 2004, Gibbs et al., 2010a, Hosonuma et al., 2012</w:t>
      </w:r>
      <w:commentRangeEnd w:id="5"/>
      <w:r w:rsidDel="00000000" w:rsidR="00000000" w:rsidRPr="00000000">
        <w:commentReference w:id="5"/>
      </w:r>
      <w:r w:rsidDel="00000000" w:rsidR="00000000" w:rsidRPr="00000000">
        <w:rPr>
          <w:rtl w:val="0"/>
        </w:rPr>
        <w:t xml:space="preserve">) have resulted </w:t>
      </w:r>
      <w:ins w:author="Michael Keller" w:id="12" w:date="2024-11-08T21:21:34Z">
        <w:r w:rsidDel="00000000" w:rsidR="00000000" w:rsidRPr="00000000">
          <w:rPr>
            <w:rtl w:val="0"/>
          </w:rPr>
          <w:t xml:space="preserve">in the</w:t>
        </w:r>
      </w:ins>
      <w:del w:author="Michael Keller" w:id="12" w:date="2024-11-08T21:21:34Z">
        <w:r w:rsidDel="00000000" w:rsidR="00000000" w:rsidRPr="00000000">
          <w:rPr>
            <w:rtl w:val="0"/>
          </w:rPr>
          <w:delText xml:space="preserve">in</w:delText>
        </w:r>
      </w:del>
      <w:ins w:author="Michael Keller" w:id="12" w:date="2024-11-08T21:21:34Z">
        <w:del w:author="Michael Keller" w:id="12" w:date="2024-11-08T21:21:34Z">
          <w:r w:rsidDel="00000000" w:rsidR="00000000" w:rsidRPr="00000000">
            <w:rPr>
              <w:rtl w:val="0"/>
            </w:rPr>
            <w:delText xml:space="preserve">the</w:delText>
          </w:r>
        </w:del>
        <w:r w:rsidDel="00000000" w:rsidR="00000000" w:rsidRPr="00000000">
          <w:rPr>
            <w:rtl w:val="0"/>
          </w:rPr>
          <w:t xml:space="preserve"> </w:t>
        </w:r>
      </w:ins>
      <w:r w:rsidDel="00000000" w:rsidR="00000000" w:rsidRPr="00000000">
        <w:rPr>
          <w:rtl w:val="0"/>
        </w:rPr>
        <w:t xml:space="preserve"> southeastern Amazonia</w:t>
      </w:r>
      <w:r w:rsidDel="00000000" w:rsidR="00000000" w:rsidRPr="00000000">
        <w:rPr>
          <w:rtl w:val="0"/>
        </w:rPr>
        <w:t xml:space="preserve"> becoming n</w:t>
      </w:r>
      <w:r w:rsidDel="00000000" w:rsidR="00000000" w:rsidRPr="00000000">
        <w:rPr>
          <w:rtl w:val="0"/>
        </w:rPr>
        <w:t xml:space="preserve">et sources of carbon to the atmosphere (</w:t>
      </w:r>
      <w:r w:rsidDel="00000000" w:rsidR="00000000" w:rsidRPr="00000000">
        <w:rPr>
          <w:shd w:fill="c9daf8" w:val="clear"/>
          <w:rtl w:val="0"/>
        </w:rPr>
        <w:t xml:space="preserve">Gatti et al., 2021</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Tropical deforestation and degradation accounted for 22% of annual anthropogenic carbon dioxide (CO</w:t>
      </w:r>
      <w:r w:rsidDel="00000000" w:rsidR="00000000" w:rsidRPr="00000000">
        <w:rPr>
          <w:vertAlign w:val="subscript"/>
          <w:rtl w:val="0"/>
        </w:rPr>
        <w:t xml:space="preserve">2</w:t>
      </w:r>
      <w:r w:rsidDel="00000000" w:rsidR="00000000" w:rsidRPr="00000000">
        <w:rPr>
          <w:rtl w:val="0"/>
        </w:rPr>
        <w:t xml:space="preserve">) emissions (Pan et al., 2024), although these emissions are partially offset by regrowing secondary tropical forests (</w:t>
      </w:r>
      <w:r w:rsidDel="00000000" w:rsidR="00000000" w:rsidRPr="00000000">
        <w:rPr>
          <w:shd w:fill="c9daf8" w:val="clear"/>
          <w:rtl w:val="0"/>
        </w:rPr>
        <w:t xml:space="preserve">Aragão et al., 2014</w:t>
      </w:r>
      <w:r w:rsidDel="00000000" w:rsidR="00000000" w:rsidRPr="00000000">
        <w:rPr>
          <w:rtl w:val="0"/>
        </w:rPr>
        <w:t xml:space="preserve">; </w:t>
      </w:r>
      <w:r w:rsidDel="00000000" w:rsidR="00000000" w:rsidRPr="00000000">
        <w:rPr>
          <w:shd w:fill="c9daf8" w:val="clear"/>
          <w:rtl w:val="0"/>
        </w:rPr>
        <w:t xml:space="preserve">Rosan et al., 2024</w:t>
      </w:r>
      <w:r w:rsidDel="00000000" w:rsidR="00000000" w:rsidRPr="00000000">
        <w:rPr>
          <w:rtl w:val="0"/>
        </w:rPr>
        <w:t xml:space="preserve">). </w:t>
      </w:r>
      <w:r w:rsidDel="00000000" w:rsidR="00000000" w:rsidRPr="00000000">
        <w:rPr>
          <w:rtl w:val="0"/>
        </w:rPr>
        <w:t xml:space="preserve">Prolonged hot and dry conditions increase forest vulnerability to fires and already burned forests in turn become hotter and drier leading to a positive feedback that has been called a “gathering firestorm” (</w:t>
      </w:r>
      <w:r w:rsidDel="00000000" w:rsidR="00000000" w:rsidRPr="00000000">
        <w:rPr>
          <w:shd w:fill="c9daf8" w:val="clear"/>
          <w:rtl w:val="0"/>
        </w:rPr>
        <w:t xml:space="preserve">Brando et al., 2020</w:t>
      </w:r>
      <w:r w:rsidDel="00000000" w:rsidR="00000000" w:rsidRPr="00000000">
        <w:rPr>
          <w:rtl w:val="0"/>
        </w:rPr>
        <w:t xml:space="preserve">).</w:t>
      </w:r>
      <w:r w:rsidDel="00000000" w:rsidR="00000000" w:rsidRPr="00000000">
        <w:rPr>
          <w:rtl w:val="0"/>
        </w:rPr>
        <w:t xml:space="preserve"> Deforestation, forest degradation, direct exploitation (e.g., hunting, harvesting), and climate change</w:t>
      </w:r>
      <w:ins w:author="Michael Keller" w:id="13" w:date="2024-11-08T22:23:49Z">
        <w:r w:rsidDel="00000000" w:rsidR="00000000" w:rsidRPr="00000000">
          <w:rPr>
            <w:rtl w:val="0"/>
          </w:rPr>
          <w:t xml:space="preserve"> have drastically altered tropical forests disturbance dynamics and now</w:t>
        </w:r>
      </w:ins>
      <w:r w:rsidDel="00000000" w:rsidR="00000000" w:rsidRPr="00000000">
        <w:rPr>
          <w:rtl w:val="0"/>
        </w:rPr>
        <w:t xml:space="preserve"> threaten many tropical species with extinction (</w:t>
      </w:r>
      <w:r w:rsidDel="00000000" w:rsidR="00000000" w:rsidRPr="00000000">
        <w:rPr>
          <w:shd w:fill="c9daf8" w:val="clear"/>
          <w:rtl w:val="0"/>
        </w:rPr>
        <w:t xml:space="preserve">Feeley et al., 2012; Barlow et al., 2016; Benitze-Lopez et al., 2017; Alroy 2017</w:t>
      </w:r>
      <w:r w:rsidDel="00000000" w:rsidR="00000000" w:rsidRPr="00000000">
        <w:rPr>
          <w:shd w:fill="c9daf8" w:val="clear"/>
          <w:rtl w:val="0"/>
        </w:rPr>
        <w:t xml:space="preserve">;</w:t>
      </w:r>
      <w:r w:rsidDel="00000000" w:rsidR="00000000" w:rsidRPr="00000000">
        <w:rPr>
          <w:shd w:fill="c9daf8" w:val="clear"/>
          <w:rtl w:val="0"/>
        </w:rPr>
        <w:t xml:space="preserve"> Dirzo et al., 2014</w:t>
      </w:r>
      <w:r w:rsidDel="00000000" w:rsidR="00000000" w:rsidRPr="00000000">
        <w:rPr>
          <w:rtl w:val="0"/>
        </w:rPr>
        <w:t xml:space="preserve">), and this biodiversity loss could in turn compromise tropical forest structure and function</w:t>
      </w:r>
      <w:ins w:author="Michael Keller" w:id="14" w:date="2024-11-08T22:22:44Z">
        <w:r w:rsidDel="00000000" w:rsidR="00000000" w:rsidRPr="00000000">
          <w:rPr>
            <w:rtl w:val="0"/>
          </w:rPr>
          <w:t xml:space="preserve">, biogeochemical cycles, </w:t>
        </w:r>
      </w:ins>
      <w:r w:rsidDel="00000000" w:rsidR="00000000" w:rsidRPr="00000000">
        <w:rPr>
          <w:rtl w:val="0"/>
        </w:rPr>
        <w:t xml:space="preserve"> as well as </w:t>
      </w:r>
      <w:ins w:author="Michael Keller" w:id="15" w:date="2024-11-08T22:22:58Z">
        <w:r w:rsidDel="00000000" w:rsidR="00000000" w:rsidRPr="00000000">
          <w:rPr>
            <w:rtl w:val="0"/>
          </w:rPr>
          <w:t xml:space="preserve">socio-ecological systems </w:t>
        </w:r>
      </w:ins>
      <w:del w:author="Michael Keller" w:id="15" w:date="2024-11-08T22:22:58Z">
        <w:r w:rsidDel="00000000" w:rsidR="00000000" w:rsidRPr="00000000">
          <w:rPr>
            <w:rtl w:val="0"/>
          </w:rPr>
          <w:delText xml:space="preserve">goods and services</w:delText>
        </w:r>
      </w:del>
      <w:r w:rsidDel="00000000" w:rsidR="00000000" w:rsidRPr="00000000">
        <w:rPr>
          <w:rtl w:val="0"/>
        </w:rPr>
        <w:t xml:space="preserve"> </w:t>
      </w:r>
      <w:r w:rsidDel="00000000" w:rsidR="00000000" w:rsidRPr="00000000">
        <w:rPr>
          <w:rtl w:val="0"/>
        </w:rPr>
        <w:t xml:space="preserve">(</w:t>
      </w:r>
      <w:r w:rsidDel="00000000" w:rsidR="00000000" w:rsidRPr="00000000">
        <w:rPr>
          <w:shd w:fill="c9daf8" w:val="clear"/>
          <w:rtl w:val="0"/>
        </w:rPr>
        <w:t xml:space="preserve">Bunker et al., 2005; Peres et al., 2016</w:t>
      </w:r>
      <w:r w:rsidDel="00000000" w:rsidR="00000000" w:rsidRPr="00000000">
        <w:rPr>
          <w:rtl w:val="0"/>
        </w:rPr>
        <w:t xml:space="preserve">)</w:t>
      </w:r>
      <w:r w:rsidDel="00000000" w:rsidR="00000000" w:rsidRPr="00000000">
        <w:rPr>
          <w:rtl w:val="0"/>
        </w:rPr>
        <w:t xml:space="preserve">. Tropical forests and floodplains, interspersed with wetland and aquatic ecosystems, also play a critical role in the global methane (CH</w:t>
      </w:r>
      <w:r w:rsidDel="00000000" w:rsidR="00000000" w:rsidRPr="00000000">
        <w:rPr>
          <w:vertAlign w:val="subscript"/>
          <w:rtl w:val="0"/>
        </w:rPr>
        <w:t xml:space="preserve">4</w:t>
      </w:r>
      <w:r w:rsidDel="00000000" w:rsidR="00000000" w:rsidRPr="00000000">
        <w:rPr>
          <w:rtl w:val="0"/>
        </w:rPr>
        <w:t xml:space="preserve">) and CO</w:t>
      </w:r>
      <w:r w:rsidDel="00000000" w:rsidR="00000000" w:rsidRPr="00000000">
        <w:rPr>
          <w:vertAlign w:val="subscript"/>
          <w:rtl w:val="0"/>
        </w:rPr>
        <w:t xml:space="preserve">2</w:t>
      </w:r>
      <w:r w:rsidDel="00000000" w:rsidR="00000000" w:rsidRPr="00000000">
        <w:rPr>
          <w:rtl w:val="0"/>
        </w:rPr>
        <w:t xml:space="preserve"> budgets (</w:t>
      </w:r>
      <w:r w:rsidDel="00000000" w:rsidR="00000000" w:rsidRPr="00000000">
        <w:rPr>
          <w:shd w:fill="c9daf8" w:val="clear"/>
          <w:rtl w:val="0"/>
        </w:rPr>
        <w:t xml:space="preserve">Sjögersten et al., 2014</w:t>
      </w:r>
      <w:r w:rsidDel="00000000" w:rsidR="00000000" w:rsidRPr="00000000">
        <w:rPr>
          <w:rtl w:val="0"/>
        </w:rPr>
        <w:t xml:space="preserve">; </w:t>
      </w:r>
      <w:r w:rsidDel="00000000" w:rsidR="00000000" w:rsidRPr="00000000">
        <w:rPr>
          <w:shd w:fill="c9daf8" w:val="clear"/>
          <w:rtl w:val="0"/>
        </w:rPr>
        <w:t xml:space="preserve">Peng et al., 2022</w:t>
      </w:r>
      <w:r w:rsidDel="00000000" w:rsidR="00000000" w:rsidRPr="00000000">
        <w:rPr>
          <w:rtl w:val="0"/>
        </w:rPr>
        <w:t xml:space="preserve">). </w:t>
      </w:r>
      <w:del w:author="Michael Keller" w:id="16" w:date="2024-11-08T21:27:36Z">
        <w:commentRangeStart w:id="6"/>
        <w:r w:rsidDel="00000000" w:rsidR="00000000" w:rsidRPr="00000000">
          <w:rPr>
            <w:highlight w:val="yellow"/>
            <w:rtl w:val="0"/>
            <w:rPrChange w:author="Michael Keller" w:id="17" w:date="2024-11-08T21:26:19Z">
              <w:rPr/>
            </w:rPrChange>
          </w:rPr>
          <w:delText xml:space="preserve">CH</w:delText>
        </w:r>
        <w:r w:rsidDel="00000000" w:rsidR="00000000" w:rsidRPr="00000000">
          <w:rPr>
            <w:highlight w:val="yellow"/>
            <w:vertAlign w:val="subscript"/>
            <w:rtl w:val="0"/>
            <w:rPrChange w:author="Michael Keller" w:id="17" w:date="2024-11-08T21:26:19Z">
              <w:rPr>
                <w:vertAlign w:val="subscript"/>
              </w:rPr>
            </w:rPrChange>
          </w:rPr>
          <w:delText xml:space="preserve">4</w:delText>
        </w:r>
        <w:r w:rsidDel="00000000" w:rsidR="00000000" w:rsidRPr="00000000">
          <w:rPr>
            <w:highlight w:val="yellow"/>
            <w:rtl w:val="0"/>
            <w:rPrChange w:author="Michael Keller" w:id="17" w:date="2024-11-08T21:26:19Z">
              <w:rPr/>
            </w:rPrChange>
          </w:rPr>
          <w:delText xml:space="preserve"> contributes an estimated 30% of the increase in radiative forcing from anthropogenic emissions and is 25 times more potent as a greenhouse gas (GHG) compared to CO</w:delText>
        </w:r>
        <w:r w:rsidDel="00000000" w:rsidR="00000000" w:rsidRPr="00000000">
          <w:rPr>
            <w:highlight w:val="yellow"/>
            <w:vertAlign w:val="subscript"/>
            <w:rtl w:val="0"/>
            <w:rPrChange w:author="Michael Keller" w:id="17" w:date="2024-11-08T21:26:19Z">
              <w:rPr>
                <w:vertAlign w:val="subscript"/>
              </w:rPr>
            </w:rPrChange>
          </w:rPr>
          <w:delText xml:space="preserve">2</w:delText>
        </w:r>
        <w:r w:rsidDel="00000000" w:rsidR="00000000" w:rsidRPr="00000000">
          <w:rPr>
            <w:highlight w:val="yellow"/>
            <w:rtl w:val="0"/>
            <w:rPrChange w:author="Michael Keller" w:id="17" w:date="2024-11-08T21:26:19Z">
              <w:rPr/>
            </w:rPrChange>
          </w:rPr>
          <w:delText xml:space="preserve"> (</w:delText>
        </w:r>
        <w:r w:rsidDel="00000000" w:rsidR="00000000" w:rsidRPr="00000000">
          <w:rPr>
            <w:highlight w:val="yellow"/>
            <w:rtl w:val="0"/>
            <w:rPrChange w:author="Michael Keller" w:id="17" w:date="2024-11-08T21:26:19Z">
              <w:rPr>
                <w:shd w:fill="c9daf8" w:val="clear"/>
              </w:rPr>
            </w:rPrChange>
          </w:rPr>
          <w:delText xml:space="preserve">Masson-Delmotte et al., 2021</w:delText>
        </w:r>
        <w:r w:rsidDel="00000000" w:rsidR="00000000" w:rsidRPr="00000000">
          <w:rPr>
            <w:highlight w:val="yellow"/>
            <w:rtl w:val="0"/>
            <w:rPrChange w:author="Michael Keller" w:id="17" w:date="2024-11-08T21:26:19Z">
              <w:rPr/>
            </w:rPrChange>
          </w:rPr>
          <w:delText xml:space="preserve">). CH</w:delText>
        </w:r>
        <w:r w:rsidDel="00000000" w:rsidR="00000000" w:rsidRPr="00000000">
          <w:rPr>
            <w:highlight w:val="yellow"/>
            <w:vertAlign w:val="subscript"/>
            <w:rtl w:val="0"/>
            <w:rPrChange w:author="Michael Keller" w:id="17" w:date="2024-11-08T21:26:19Z">
              <w:rPr>
                <w:vertAlign w:val="subscript"/>
              </w:rPr>
            </w:rPrChange>
          </w:rPr>
          <w:delText xml:space="preserve">4</w:delText>
        </w:r>
        <w:r w:rsidDel="00000000" w:rsidR="00000000" w:rsidRPr="00000000">
          <w:rPr>
            <w:highlight w:val="yellow"/>
            <w:rtl w:val="0"/>
            <w:rPrChange w:author="Michael Keller" w:id="17" w:date="2024-11-08T21:26:19Z">
              <w:rPr/>
            </w:rPrChange>
          </w:rPr>
          <w:delText xml:space="preserve"> </w:delText>
        </w:r>
        <w:r w:rsidDel="00000000" w:rsidR="00000000" w:rsidRPr="00000000">
          <w:rPr>
            <w:highlight w:val="yellow"/>
            <w:rtl w:val="0"/>
            <w:rPrChange w:author="Michael Keller" w:id="17" w:date="2024-11-08T21:26:19Z">
              <w:rPr/>
            </w:rPrChange>
          </w:rPr>
          <w:delText xml:space="preserve">has experienced recent atmospheric growth rates inconsistent with our current understanding of global sources and sinks of this critical greenhouse gas (</w:delText>
        </w:r>
        <w:r w:rsidDel="00000000" w:rsidR="00000000" w:rsidRPr="00000000">
          <w:rPr>
            <w:highlight w:val="yellow"/>
            <w:rtl w:val="0"/>
            <w:rPrChange w:author="Michael Keller" w:id="17" w:date="2024-11-08T21:26:19Z">
              <w:rPr/>
            </w:rPrChange>
          </w:rPr>
          <w:delText xml:space="preserve">GHG</w:delText>
        </w:r>
        <w:r w:rsidDel="00000000" w:rsidR="00000000" w:rsidRPr="00000000">
          <w:rPr>
            <w:highlight w:val="yellow"/>
            <w:rtl w:val="0"/>
            <w:rPrChange w:author="Michael Keller" w:id="17" w:date="2024-11-08T21:26:19Z">
              <w:rPr/>
            </w:rPrChange>
          </w:rPr>
          <w:delText xml:space="preserve">) (</w:delText>
        </w:r>
        <w:r w:rsidDel="00000000" w:rsidR="00000000" w:rsidRPr="00000000">
          <w:rPr>
            <w:highlight w:val="yellow"/>
            <w:rtl w:val="0"/>
            <w:rPrChange w:author="Michael Keller" w:id="17" w:date="2024-11-08T21:26:19Z">
              <w:rPr>
                <w:shd w:fill="c9daf8" w:val="clear"/>
              </w:rPr>
            </w:rPrChange>
          </w:rPr>
          <w:delText xml:space="preserve">Turner et al., 2019</w:delText>
        </w:r>
        <w:r w:rsidDel="00000000" w:rsidR="00000000" w:rsidRPr="00000000">
          <w:rPr>
            <w:highlight w:val="yellow"/>
            <w:rtl w:val="0"/>
            <w:rPrChange w:author="Michael Keller" w:id="17" w:date="2024-11-08T21:26:19Z">
              <w:rPr/>
            </w:rPrChange>
          </w:rPr>
          <w:delText xml:space="preserve">).</w:delText>
        </w:r>
        <w:r w:rsidDel="00000000" w:rsidR="00000000" w:rsidRPr="00000000">
          <w:rPr>
            <w:rtl w:val="0"/>
          </w:rPr>
          <w:delText xml:space="preserve"> </w:delText>
        </w:r>
      </w:del>
      <w:commentRangeEnd w:id="6"/>
      <w:r w:rsidDel="00000000" w:rsidR="00000000" w:rsidRPr="00000000">
        <w:commentReference w:id="6"/>
      </w:r>
      <w:r w:rsidDel="00000000" w:rsidR="00000000" w:rsidRPr="00000000">
        <w:rPr>
          <w:rtl w:val="0"/>
        </w:rPr>
        <w:t xml:space="preserve">Tropical wetland and inland freshwater systems</w:t>
      </w:r>
      <w:r w:rsidDel="00000000" w:rsidR="00000000" w:rsidRPr="00000000">
        <w:rPr>
          <w:rtl w:val="0"/>
        </w:rPr>
        <w:t xml:space="preserve"> contribute the vast majority of </w:t>
      </w:r>
      <w:ins w:author="Michael Keller" w:id="18" w:date="2024-11-08T21:22:44Z">
        <w:r w:rsidDel="00000000" w:rsidR="00000000" w:rsidRPr="00000000">
          <w:rPr>
            <w:rtl w:val="0"/>
          </w:rPr>
          <w:t xml:space="preserve">natural </w:t>
        </w:r>
      </w:ins>
      <w:r w:rsidDel="00000000" w:rsidR="00000000" w:rsidRPr="00000000">
        <w:rPr>
          <w:rtl w:val="0"/>
        </w:rPr>
        <w:t xml:space="preserve">global aquatic CH</w:t>
      </w:r>
      <w:r w:rsidDel="00000000" w:rsidR="00000000" w:rsidRPr="00000000">
        <w:rPr>
          <w:vertAlign w:val="subscript"/>
          <w:rtl w:val="0"/>
        </w:rPr>
        <w:t xml:space="preserve">4</w:t>
      </w:r>
      <w:r w:rsidDel="00000000" w:rsidR="00000000" w:rsidRPr="00000000">
        <w:rPr>
          <w:rtl w:val="0"/>
        </w:rPr>
        <w:t xml:space="preserve"> emissions and make up roughly 20% of the total global CH</w:t>
      </w:r>
      <w:r w:rsidDel="00000000" w:rsidR="00000000" w:rsidRPr="00000000">
        <w:rPr>
          <w:vertAlign w:val="subscript"/>
          <w:rtl w:val="0"/>
        </w:rPr>
        <w:t xml:space="preserve">4</w:t>
      </w:r>
      <w:r w:rsidDel="00000000" w:rsidR="00000000" w:rsidRPr="00000000">
        <w:rPr>
          <w:rtl w:val="0"/>
        </w:rPr>
        <w:t xml:space="preserve"> budget of ~575 Tg CH</w:t>
      </w:r>
      <w:r w:rsidDel="00000000" w:rsidR="00000000" w:rsidRPr="00000000">
        <w:rPr>
          <w:vertAlign w:val="subscript"/>
          <w:rtl w:val="0"/>
        </w:rPr>
        <w:t xml:space="preserve">4</w:t>
      </w:r>
      <w:r w:rsidDel="00000000" w:rsidR="00000000" w:rsidRPr="00000000">
        <w:rPr>
          <w:rtl w:val="0"/>
        </w:rPr>
        <w:t xml:space="preserve"> yr</w:t>
      </w:r>
      <w:r w:rsidDel="00000000" w:rsidR="00000000" w:rsidRPr="00000000">
        <w:rPr>
          <w:vertAlign w:val="superscript"/>
          <w:rtl w:val="0"/>
        </w:rPr>
        <w:t xml:space="preserve">-1</w:t>
      </w:r>
      <w:r w:rsidDel="00000000" w:rsidR="00000000" w:rsidRPr="00000000">
        <w:rPr>
          <w:rtl w:val="0"/>
        </w:rPr>
        <w:t xml:space="preserve"> (</w:t>
      </w:r>
      <w:r w:rsidDel="00000000" w:rsidR="00000000" w:rsidRPr="00000000">
        <w:rPr>
          <w:shd w:fill="c9daf8" w:val="clear"/>
          <w:rtl w:val="0"/>
        </w:rPr>
        <w:t xml:space="preserve">Saunois et al., 2020</w:t>
      </w:r>
      <w:r w:rsidDel="00000000" w:rsidR="00000000" w:rsidRPr="00000000">
        <w:rPr>
          <w:shd w:fill="c9daf8" w:val="clear"/>
          <w:rtl w:val="0"/>
        </w:rPr>
        <w:t xml:space="preserve">; </w:t>
      </w:r>
      <w:r w:rsidDel="00000000" w:rsidR="00000000" w:rsidRPr="00000000">
        <w:rPr>
          <w:shd w:fill="c9daf8" w:val="clear"/>
          <w:rtl w:val="0"/>
        </w:rPr>
        <w:t xml:space="preserve">Peng et al., 2022</w:t>
      </w:r>
      <w:r w:rsidDel="00000000" w:rsidR="00000000" w:rsidRPr="00000000">
        <w:rPr>
          <w:rtl w:val="0"/>
        </w:rPr>
        <w:t xml:space="preserve">). </w:t>
      </w:r>
      <w:del w:author="Michael Keller" w:id="19" w:date="2024-11-08T21:30:16Z">
        <w:r w:rsidDel="00000000" w:rsidR="00000000" w:rsidRPr="00000000">
          <w:rPr>
            <w:rtl w:val="0"/>
          </w:rPr>
          <w:delText xml:space="preserve">These </w:delText>
        </w:r>
      </w:del>
      <w:ins w:author="Michael Keller" w:id="19" w:date="2024-11-08T21:30:16Z">
        <w:r w:rsidDel="00000000" w:rsidR="00000000" w:rsidRPr="00000000">
          <w:rPr>
            <w:rtl w:val="0"/>
          </w:rPr>
          <w:t xml:space="preserve">T</w:t>
        </w:r>
      </w:ins>
      <w:del w:author="Michael Keller" w:id="19" w:date="2024-11-08T21:30:16Z">
        <w:r w:rsidDel="00000000" w:rsidR="00000000" w:rsidRPr="00000000">
          <w:rPr>
            <w:rtl w:val="0"/>
          </w:rPr>
          <w:delText xml:space="preserve">t</w:delText>
        </w:r>
      </w:del>
      <w:r w:rsidDel="00000000" w:rsidR="00000000" w:rsidRPr="00000000">
        <w:rPr>
          <w:rtl w:val="0"/>
        </w:rPr>
        <w:t xml:space="preserve">ropical CH</w:t>
      </w:r>
      <w:r w:rsidDel="00000000" w:rsidR="00000000" w:rsidRPr="00000000">
        <w:rPr>
          <w:vertAlign w:val="subscript"/>
          <w:rtl w:val="0"/>
        </w:rPr>
        <w:t xml:space="preserve">4</w:t>
      </w:r>
      <w:r w:rsidDel="00000000" w:rsidR="00000000" w:rsidRPr="00000000">
        <w:rPr>
          <w:rtl w:val="0"/>
        </w:rPr>
        <w:t xml:space="preserve"> sources are the most uncertain component of the global carbon budget (</w:t>
      </w:r>
      <w:r w:rsidDel="00000000" w:rsidR="00000000" w:rsidRPr="00000000">
        <w:rPr>
          <w:shd w:fill="c9daf8" w:val="clear"/>
          <w:rtl w:val="0"/>
        </w:rPr>
        <w:t xml:space="preserve">Saunois et al., 2020</w:t>
      </w:r>
      <w:r w:rsidDel="00000000" w:rsidR="00000000" w:rsidRPr="00000000">
        <w:rPr>
          <w:shd w:fill="c9daf8" w:val="clear"/>
          <w:rtl w:val="0"/>
        </w:rPr>
        <w:t xml:space="preserve">, </w:t>
      </w:r>
      <w:r w:rsidDel="00000000" w:rsidR="00000000" w:rsidRPr="00000000">
        <w:rPr>
          <w:shd w:fill="c9daf8" w:val="clear"/>
          <w:rtl w:val="0"/>
        </w:rPr>
        <w:t xml:space="preserve">2024</w:t>
      </w:r>
      <w:r w:rsidDel="00000000" w:rsidR="00000000" w:rsidRPr="00000000">
        <w:rPr>
          <w:rtl w:val="0"/>
        </w:rPr>
        <w:t xml:space="preserve">). </w:t>
      </w:r>
    </w:p>
    <w:p w:rsidR="00000000" w:rsidDel="00000000" w:rsidP="00000000" w:rsidRDefault="00000000" w:rsidRPr="00000000" w14:paraId="000000A7">
      <w:pPr>
        <w:rPr/>
      </w:pPr>
      <w:del w:author="Michael Keller" w:id="20" w:date="2024-11-08T21:22:59Z">
        <w:r w:rsidDel="00000000" w:rsidR="00000000" w:rsidRPr="00000000">
          <w:rPr>
            <w:color w:val="ff0000"/>
            <w:rtl w:val="0"/>
          </w:rPr>
          <w:delText xml:space="preserve">[Divergence response between tropical Africa and America]</w:delText>
        </w:r>
        <w:r w:rsidDel="00000000" w:rsidR="00000000" w:rsidRPr="00000000">
          <w:rPr>
            <w:rtl w:val="0"/>
          </w:rPr>
          <w:delText xml:space="preserve"> Several</w:delText>
        </w:r>
      </w:del>
      <w:r w:rsidDel="00000000" w:rsidR="00000000" w:rsidRPr="00000000">
        <w:rPr>
          <w:rtl w:val="0"/>
        </w:rPr>
        <w:t xml:space="preserve"> </w:t>
      </w:r>
      <w:ins w:author="Michael Keller" w:id="21" w:date="2024-11-08T21:35:59Z">
        <w:r w:rsidDel="00000000" w:rsidR="00000000" w:rsidRPr="00000000">
          <w:rPr>
            <w:rtl w:val="0"/>
          </w:rPr>
          <w:t xml:space="preserve">S</w:t>
        </w:r>
      </w:ins>
      <w:del w:author="Michael Keller" w:id="21" w:date="2024-11-08T21:35:59Z">
        <w:r w:rsidDel="00000000" w:rsidR="00000000" w:rsidRPr="00000000">
          <w:rPr>
            <w:rtl w:val="0"/>
          </w:rPr>
          <w:delText xml:space="preserve">s</w:delText>
        </w:r>
      </w:del>
      <w:r w:rsidDel="00000000" w:rsidR="00000000" w:rsidRPr="00000000">
        <w:rPr>
          <w:rtl w:val="0"/>
        </w:rPr>
        <w:t xml:space="preserve">tudies over the past 10 years </w:t>
      </w:r>
      <w:del w:author="Michael Keller" w:id="22" w:date="2024-11-08T21:30:31Z">
        <w:r w:rsidDel="00000000" w:rsidR="00000000" w:rsidRPr="00000000">
          <w:rPr>
            <w:rtl w:val="0"/>
          </w:rPr>
          <w:delText xml:space="preserve">have </w:delText>
        </w:r>
      </w:del>
      <w:r w:rsidDel="00000000" w:rsidR="00000000" w:rsidRPr="00000000">
        <w:rPr>
          <w:rtl w:val="0"/>
        </w:rPr>
        <w:t xml:space="preserve">revealed that the trends and interannual variability of net biome </w:t>
      </w:r>
      <w:ins w:author="Michael Keller" w:id="23" w:date="2024-11-08T21:30:44Z">
        <w:r w:rsidDel="00000000" w:rsidR="00000000" w:rsidRPr="00000000">
          <w:rPr>
            <w:rtl w:val="0"/>
          </w:rPr>
          <w:t xml:space="preserve">carbon </w:t>
        </w:r>
      </w:ins>
      <w:r w:rsidDel="00000000" w:rsidR="00000000" w:rsidRPr="00000000">
        <w:rPr>
          <w:rtl w:val="0"/>
        </w:rPr>
        <w:t xml:space="preserve">exchange of tropical forests varies markedly across continents. </w:t>
      </w:r>
      <w:r w:rsidDel="00000000" w:rsidR="00000000" w:rsidRPr="00000000">
        <w:rPr>
          <w:rtl w:val="0"/>
        </w:rPr>
        <w:t xml:space="preserve">From 1985-2015, the carbon sink of intact African lowland tropical forests measured in forest inventory plots was effectively constant, while the carbon sink in Amazonian lowland tropical forests declined by one-third from 2005 through 2015 compared to the 1990s (</w:t>
      </w:r>
      <w:r w:rsidDel="00000000" w:rsidR="00000000" w:rsidRPr="00000000">
        <w:rPr>
          <w:shd w:fill="c9daf8" w:val="clear"/>
          <w:rtl w:val="0"/>
        </w:rPr>
        <w:t xml:space="preserve">Hubau et al., 2020; Brienen at al., 2015</w:t>
      </w:r>
      <w:r w:rsidDel="00000000" w:rsidR="00000000" w:rsidRPr="00000000">
        <w:rPr>
          <w:rtl w:val="0"/>
        </w:rPr>
        <w:t xml:space="preserve">). Under El Niño conditions during 2015-2016, tropical America, Africa, and Asia, all temporarily became net sources of CO</w:t>
      </w:r>
      <w:r w:rsidDel="00000000" w:rsidR="00000000" w:rsidRPr="00000000">
        <w:rPr>
          <w:vertAlign w:val="subscript"/>
          <w:rtl w:val="0"/>
        </w:rPr>
        <w:t xml:space="preserve">2</w:t>
      </w:r>
      <w:r w:rsidDel="00000000" w:rsidR="00000000" w:rsidRPr="00000000">
        <w:rPr>
          <w:rtl w:val="0"/>
        </w:rPr>
        <w:t xml:space="preserve"> emissions to the atmosphere (</w:t>
      </w:r>
      <w:r w:rsidDel="00000000" w:rsidR="00000000" w:rsidRPr="00000000">
        <w:rPr>
          <w:shd w:fill="c9daf8" w:val="clear"/>
          <w:rtl w:val="0"/>
        </w:rPr>
        <w:t xml:space="preserve">Liu et al., 2017</w:t>
      </w:r>
      <w:r w:rsidDel="00000000" w:rsidR="00000000" w:rsidRPr="00000000">
        <w:rPr>
          <w:rtl w:val="0"/>
        </w:rPr>
        <w:t xml:space="preserve">). However, these net carbon losses appear to be underpinned by distinct mechanisms that indicate differences in the stability of the carbon sink and will require regionally specific understanding and management to mitigate. </w:t>
      </w:r>
      <w:r w:rsidDel="00000000" w:rsidR="00000000" w:rsidRPr="00000000">
        <w:rPr>
          <w:rtl w:val="0"/>
        </w:rPr>
        <w:t xml:space="preserve">The sources of atmospheric CO</w:t>
      </w:r>
      <w:r w:rsidDel="00000000" w:rsidR="00000000" w:rsidRPr="00000000">
        <w:rPr>
          <w:vertAlign w:val="subscript"/>
          <w:rtl w:val="0"/>
        </w:rPr>
        <w:t xml:space="preserve">2</w:t>
      </w:r>
      <w:r w:rsidDel="00000000" w:rsidR="00000000" w:rsidRPr="00000000">
        <w:rPr>
          <w:rtl w:val="0"/>
        </w:rPr>
        <w:t xml:space="preserve"> concentrations, as measured by the Orbiting Carbon Observatory-2 (OCO-2), suggest that in the tropical Americas, reduced photosynthesis led to reduced carbon uptake reversing the balance to net emissions.</w:t>
      </w:r>
      <w:r w:rsidDel="00000000" w:rsidR="00000000" w:rsidRPr="00000000">
        <w:rPr>
          <w:rtl w:val="0"/>
        </w:rPr>
        <w:t xml:space="preserve"> In Africa, increased temperatures led to increased respiration, outweighing the sequestration benefits of Central African tropical forests (</w:t>
      </w:r>
      <w:r w:rsidDel="00000000" w:rsidR="00000000" w:rsidRPr="00000000">
        <w:rPr>
          <w:shd w:fill="c9daf8" w:val="clear"/>
          <w:rtl w:val="0"/>
        </w:rPr>
        <w:t xml:space="preserve">Liu et al., 2017</w:t>
      </w:r>
      <w:r w:rsidDel="00000000" w:rsidR="00000000" w:rsidRPr="00000000">
        <w:rPr>
          <w:rtl w:val="0"/>
        </w:rPr>
        <w:t xml:space="preserve">). In Asia, a hotter and drier land surface resulted in more emissions from fires. </w:t>
      </w:r>
      <w:del w:author="Michael Keller" w:id="24" w:date="2024-11-08T21:32:33Z">
        <w:commentRangeStart w:id="7"/>
        <w:r w:rsidDel="00000000" w:rsidR="00000000" w:rsidRPr="00000000">
          <w:rPr>
            <w:rtl w:val="0"/>
          </w:rPr>
          <w:delText xml:space="preserve">However, the confidence in process-attribution depends on the accuracy of remote sensing estimates of individual fluxes, which are known to be largely uncertain in tropical regions (REF).</w:delText>
        </w:r>
      </w:del>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del w:author="Michael Keller" w:id="25" w:date="2024-11-08T21:23:37Z">
        <w:r w:rsidDel="00000000" w:rsidR="00000000" w:rsidRPr="00000000">
          <w:rPr>
            <w:color w:val="ff0000"/>
            <w:rtl w:val="0"/>
          </w:rPr>
          <w:delText xml:space="preserve">[validation of satellite is needed] </w:delText>
        </w:r>
      </w:del>
      <w:r w:rsidDel="00000000" w:rsidR="00000000" w:rsidRPr="00000000">
        <w:rPr>
          <w:rtl w:val="0"/>
        </w:rPr>
        <w:t xml:space="preserve">NASA satellites play a critical role in advancing understanding of how forest ecosystems respond to environmental changes such as climate variability and land-use </w:t>
      </w:r>
      <w:r w:rsidDel="00000000" w:rsidR="00000000" w:rsidRPr="00000000">
        <w:rPr>
          <w:rtl w:val="0"/>
        </w:rPr>
        <w:t xml:space="preserve">change</w:t>
      </w:r>
      <w:del w:author="Michael Keller" w:id="26" w:date="2024-11-08T21:36:33Z">
        <w:commentRangeStart w:id="8"/>
        <w:r w:rsidDel="00000000" w:rsidR="00000000" w:rsidRPr="00000000">
          <w:rPr>
            <w:rtl w:val="0"/>
          </w:rPr>
          <w:delText xml:space="preserve"> </w:delText>
        </w:r>
        <w:r w:rsidDel="00000000" w:rsidR="00000000" w:rsidRPr="00000000">
          <w:rPr>
            <w:color w:val="ff0000"/>
            <w:highlight w:val="yellow"/>
            <w:rtl w:val="0"/>
          </w:rPr>
          <w:delText xml:space="preserve">(REFS)</w:delText>
        </w:r>
      </w:del>
      <w:commentRangeEnd w:id="8"/>
      <w:r w:rsidDel="00000000" w:rsidR="00000000" w:rsidRPr="00000000">
        <w:commentReference w:id="8"/>
      </w:r>
      <w:r w:rsidDel="00000000" w:rsidR="00000000" w:rsidRPr="00000000">
        <w:rPr>
          <w:rtl w:val="0"/>
        </w:rPr>
        <w:t xml:space="preserve">. However before satellite data can be useful for scientific analysis or operational use, ground-based observations are critical to </w:t>
      </w:r>
      <w:ins w:author="Michael Keller" w:id="27" w:date="2024-11-08T21:37:32Z">
        <w:r w:rsidDel="00000000" w:rsidR="00000000" w:rsidRPr="00000000">
          <w:rPr>
            <w:rtl w:val="0"/>
          </w:rPr>
          <w:t xml:space="preserve">calibrate and </w:t>
        </w:r>
      </w:ins>
      <w:r w:rsidDel="00000000" w:rsidR="00000000" w:rsidRPr="00000000">
        <w:rPr>
          <w:rtl w:val="0"/>
        </w:rPr>
        <w:t xml:space="preserve">validate these measurements. Yet, the scarcity of </w:t>
      </w:r>
      <w:del w:author="Michael Keller" w:id="28" w:date="2024-11-08T21:37:40Z">
        <w:r w:rsidDel="00000000" w:rsidR="00000000" w:rsidRPr="00000000">
          <w:rPr>
            <w:rtl w:val="0"/>
          </w:rPr>
          <w:delText xml:space="preserve">such </w:delText>
        </w:r>
      </w:del>
      <w:r w:rsidDel="00000000" w:rsidR="00000000" w:rsidRPr="00000000">
        <w:rPr>
          <w:rtl w:val="0"/>
        </w:rPr>
        <w:t xml:space="preserve">observations in tropical regions has led to significant challenges in improving satellite products </w:t>
      </w:r>
      <w:r w:rsidDel="00000000" w:rsidR="00000000" w:rsidRPr="00000000">
        <w:rPr>
          <w:b w:val="1"/>
          <w:rtl w:val="0"/>
        </w:rPr>
        <w:t xml:space="preserve">and interpreting scientific findings learned from these products</w:t>
      </w:r>
      <w:r w:rsidDel="00000000" w:rsidR="00000000" w:rsidRPr="00000000">
        <w:rPr>
          <w:rtl w:val="0"/>
        </w:rPr>
        <w:t xml:space="preserve">. For instance, </w:t>
      </w:r>
      <w:r w:rsidDel="00000000" w:rsidR="00000000" w:rsidRPr="00000000">
        <w:rPr>
          <w:rtl w:val="0"/>
        </w:rPr>
        <w:t xml:space="preserve">the carbon and water cycles in the tropics are strongly dependent on soil moisture dynamics, however</w:t>
      </w:r>
      <w:r w:rsidDel="00000000" w:rsidR="00000000" w:rsidRPr="00000000">
        <w:rPr>
          <w:rtl w:val="0"/>
        </w:rPr>
        <w:t xml:space="preserve">, recent ground-based observations revealed that the Soil Moisture Active Passive (SMAP) satellite exhibits strong biases in tropical ecosystems (</w:t>
      </w:r>
      <w:r w:rsidDel="00000000" w:rsidR="00000000" w:rsidRPr="00000000">
        <w:rPr>
          <w:shd w:fill="c9daf8" w:val="clear"/>
          <w:rtl w:val="0"/>
        </w:rPr>
        <w:t xml:space="preserve">Cho et al., 2024</w:t>
      </w:r>
      <w:r w:rsidDel="00000000" w:rsidR="00000000" w:rsidRPr="00000000">
        <w:rPr>
          <w:rtl w:val="0"/>
        </w:rPr>
        <w:t xml:space="preserve">)</w:t>
      </w:r>
      <w:r w:rsidDel="00000000" w:rsidR="00000000" w:rsidRPr="00000000">
        <w:rPr>
          <w:rtl w:val="0"/>
        </w:rPr>
        <w:t xml:space="preserve">. Importantly, these same ground-based data have provided an opportunity to improve SMAP’s soil moisture measurements in tropical forests (</w:t>
      </w:r>
      <w:r w:rsidDel="00000000" w:rsidR="00000000" w:rsidRPr="00000000">
        <w:rPr>
          <w:shd w:fill="c9daf8" w:val="clear"/>
          <w:rtl w:val="0"/>
        </w:rPr>
        <w:t xml:space="preserve">Wang et al., 2024</w:t>
      </w:r>
      <w:r w:rsidDel="00000000" w:rsidR="00000000" w:rsidRPr="00000000">
        <w:rPr>
          <w:rtl w:val="0"/>
        </w:rPr>
        <w:t xml:space="preserve">). </w:t>
      </w:r>
      <w:r w:rsidDel="00000000" w:rsidR="00000000" w:rsidRPr="00000000">
        <w:rPr>
          <w:rtl w:val="0"/>
        </w:rPr>
        <w:t xml:space="preserve">Another example is the lack of ground-based validation data for space-based CO</w:t>
      </w:r>
      <w:r w:rsidDel="00000000" w:rsidR="00000000" w:rsidRPr="00000000">
        <w:rPr>
          <w:vertAlign w:val="subscript"/>
          <w:rtl w:val="0"/>
        </w:rPr>
        <w:t xml:space="preserve">2</w:t>
      </w:r>
      <w:r w:rsidDel="00000000" w:rsidR="00000000" w:rsidRPr="00000000">
        <w:rPr>
          <w:rtl w:val="0"/>
        </w:rPr>
        <w:t xml:space="preserve"> measurements over the tropics, especially tropical Africa, which led to an ongoing unsettled debate about the magnitude of net biosphere exchanges over tropical Africa (</w:t>
      </w:r>
      <w:r w:rsidDel="00000000" w:rsidR="00000000" w:rsidRPr="00000000">
        <w:rPr>
          <w:shd w:fill="c9daf8" w:val="clear"/>
          <w:rtl w:val="0"/>
        </w:rPr>
        <w:t xml:space="preserve">Palmer et al., 2019; Gaubert et al.,</w:t>
      </w:r>
      <w:r w:rsidDel="00000000" w:rsidR="00000000" w:rsidRPr="00000000">
        <w:rPr>
          <w:shd w:fill="c9daf8" w:val="clear"/>
          <w:rtl w:val="0"/>
        </w:rPr>
        <w:t xml:space="preserve">2023</w:t>
      </w:r>
      <w:r w:rsidDel="00000000" w:rsidR="00000000" w:rsidRPr="00000000">
        <w:rPr>
          <w:rtl w:val="0"/>
        </w:rPr>
        <w:t xml:space="preserve">). </w:t>
      </w:r>
      <w:r w:rsidDel="00000000" w:rsidR="00000000" w:rsidRPr="00000000">
        <w:rPr>
          <w:rtl w:val="0"/>
        </w:rPr>
        <w:t xml:space="preserve">Reducing biases in </w:t>
      </w:r>
      <w:ins w:author="Michael Keller" w:id="29" w:date="2024-11-08T21:49:04Z">
        <w:r w:rsidDel="00000000" w:rsidR="00000000" w:rsidRPr="00000000">
          <w:rPr>
            <w:rtl w:val="0"/>
          </w:rPr>
          <w:t xml:space="preserve">retrieval</w:t>
        </w:r>
      </w:ins>
      <w:ins w:author="Michael Keller" w:id="30" w:date="2024-11-08T21:38:38Z">
        <w:r w:rsidDel="00000000" w:rsidR="00000000" w:rsidRPr="00000000">
          <w:rPr>
            <w:rtl w:val="0"/>
            <w:rPrChange w:author="Michael Keller" w:id="31" w:date="2024-11-08T21:49:04Z">
              <w:rPr/>
            </w:rPrChange>
          </w:rPr>
          <w:t xml:space="preserve">s </w:t>
        </w:r>
      </w:ins>
      <w:del w:author="Michael Keller" w:id="30" w:date="2024-11-08T21:38:38Z">
        <w:r w:rsidDel="00000000" w:rsidR="00000000" w:rsidRPr="00000000">
          <w:rPr>
            <w:rtl w:val="0"/>
          </w:rPr>
          <w:delText xml:space="preserve">measurement</w:delText>
        </w:r>
      </w:del>
      <w:del w:author="Michael Keller" w:id="29" w:date="2024-11-08T21:49:04Z">
        <w:r w:rsidDel="00000000" w:rsidR="00000000" w:rsidRPr="00000000">
          <w:rPr>
            <w:rtl w:val="0"/>
          </w:rPr>
          <w:delText xml:space="preserve">s</w:delText>
        </w:r>
      </w:del>
      <w:r w:rsidDel="00000000" w:rsidR="00000000" w:rsidRPr="00000000">
        <w:rPr>
          <w:rtl w:val="0"/>
        </w:rPr>
        <w:t xml:space="preserve"> such as soil moisture and </w:t>
      </w:r>
      <w:r w:rsidDel="00000000" w:rsidR="00000000" w:rsidRPr="00000000">
        <w:rPr>
          <w:rtl w:val="0"/>
        </w:rPr>
        <w:t xml:space="preserve">atmospheric column CO</w:t>
      </w:r>
      <w:r w:rsidDel="00000000" w:rsidR="00000000" w:rsidRPr="00000000">
        <w:rPr>
          <w:vertAlign w:val="subscript"/>
          <w:rtl w:val="0"/>
        </w:rPr>
        <w:t xml:space="preserve">2</w:t>
      </w:r>
      <w:r w:rsidDel="00000000" w:rsidR="00000000" w:rsidRPr="00000000">
        <w:rPr>
          <w:rtl w:val="0"/>
        </w:rPr>
        <w:t xml:space="preserve"> is critical for </w:t>
      </w:r>
      <w:r w:rsidDel="00000000" w:rsidR="00000000" w:rsidRPr="00000000">
        <w:rPr>
          <w:rtl w:val="0"/>
        </w:rPr>
        <w:t xml:space="preserve">enhancing our understanding of the water cycle, carbon fluxes, and ecosystem dynamics</w:t>
      </w:r>
      <w:del w:author="Michael Keller" w:id="32" w:date="2024-11-08T21:38:59Z">
        <w:r w:rsidDel="00000000" w:rsidR="00000000" w:rsidRPr="00000000">
          <w:rPr>
            <w:rtl w:val="0"/>
          </w:rPr>
          <w:delText xml:space="preserve"> in this globally important region</w:delText>
        </w:r>
      </w:del>
      <w:r w:rsidDel="00000000" w:rsidR="00000000" w:rsidRPr="00000000">
        <w:rPr>
          <w:rtl w:val="0"/>
        </w:rPr>
        <w:t xml:space="preserve">. Validating satellite measurements with ground and airborne observations is essential to the success of NASA’s Earth observation missions, particularly with the advent of an exciting new and forthcoming fleet of sensors that have the potential to capture the multi-dimensionality of these systems (e.g., GEDI, EMIT, SWOT, NISAR, SBG). The development of more accurate satellite products, particularly in understudied tropical regions, directly supports NASA’s mission to improve global environmental monitoring and advance predictive models.</w:t>
      </w:r>
    </w:p>
    <w:p w:rsidR="00000000" w:rsidDel="00000000" w:rsidP="00000000" w:rsidRDefault="00000000" w:rsidRPr="00000000" w14:paraId="000000AA">
      <w:pPr>
        <w:rPr>
          <w:b w:val="1"/>
        </w:rPr>
      </w:pPr>
      <w:r w:rsidDel="00000000" w:rsidR="00000000" w:rsidRPr="00000000">
        <w:rPr>
          <w:rtl w:val="0"/>
        </w:rPr>
      </w:r>
    </w:p>
    <w:tbl>
      <w:tblPr>
        <w:tblStyle w:val="Table1"/>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Pr>
          <w:p w:rsidR="00000000" w:rsidDel="00000000" w:rsidP="00000000" w:rsidRDefault="00000000" w:rsidRPr="00000000" w14:paraId="000000AB">
            <w:pPr>
              <w:jc w:val="center"/>
              <w:rPr>
                <w:b w:val="1"/>
              </w:rPr>
            </w:pPr>
            <w:r w:rsidDel="00000000" w:rsidR="00000000" w:rsidRPr="00000000">
              <w:rPr>
                <w:b w:val="1"/>
                <w:rtl w:val="0"/>
              </w:rPr>
              <w:t xml:space="preserve">Tropical forests are </w:t>
            </w:r>
            <w:del w:author="Michael Keller" w:id="33" w:date="2024-11-08T21:34:44Z">
              <w:r w:rsidDel="00000000" w:rsidR="00000000" w:rsidRPr="00000000">
                <w:rPr>
                  <w:b w:val="1"/>
                  <w:rtl w:val="0"/>
                </w:rPr>
                <w:delText xml:space="preserve">also </w:delText>
              </w:r>
            </w:del>
            <w:r w:rsidDel="00000000" w:rsidR="00000000" w:rsidRPr="00000000">
              <w:rPr>
                <w:b w:val="1"/>
                <w:rtl w:val="0"/>
              </w:rPr>
              <w:t xml:space="preserve">the least investigated of all of the Earth’s major terrestrial biomes</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pPr>
      <w:del w:author="Michael Keller" w:id="34" w:date="2024-11-08T21:23:46Z">
        <w:r w:rsidDel="00000000" w:rsidR="00000000" w:rsidRPr="00000000">
          <w:rPr>
            <w:color w:val="ff0000"/>
            <w:rtl w:val="0"/>
          </w:rPr>
          <w:delText xml:space="preserve">[lack of research plots in tropics] </w:delText>
        </w:r>
      </w:del>
      <w:ins w:author="Michael Keller" w:id="34" w:date="2024-11-08T21:23:46Z">
        <w:del w:author="Michael Keller" w:id="34" w:date="2024-11-08T21:23:46Z">
          <w:r w:rsidDel="00000000" w:rsidR="00000000" w:rsidRPr="00000000">
            <w:rPr>
              <w:color w:val="ff0000"/>
              <w:rtl w:val="0"/>
            </w:rPr>
            <w:delText xml:space="preserve">Inventory </w:delText>
          </w:r>
        </w:del>
      </w:ins>
      <w:del w:author="Michael Keller" w:id="34" w:date="2024-11-08T21:23:46Z">
        <w:r w:rsidDel="00000000" w:rsidR="00000000" w:rsidRPr="00000000">
          <w:rPr>
            <w:rtl w:val="0"/>
          </w:rPr>
          <w:delText xml:space="preserve">Networks of research</w:delText>
        </w:r>
      </w:del>
      <w:r w:rsidDel="00000000" w:rsidR="00000000" w:rsidRPr="00000000">
        <w:rPr>
          <w:rtl w:val="0"/>
        </w:rPr>
        <w:t xml:space="preserve"> </w:t>
      </w:r>
      <w:ins w:author="Michael Keller" w:id="35" w:date="2024-11-08T21:40:50Z">
        <w:r w:rsidDel="00000000" w:rsidR="00000000" w:rsidRPr="00000000">
          <w:rPr>
            <w:rtl w:val="0"/>
          </w:rPr>
          <w:t xml:space="preserve">Inventory </w:t>
        </w:r>
      </w:ins>
      <w:r w:rsidDel="00000000" w:rsidR="00000000" w:rsidRPr="00000000">
        <w:rPr>
          <w:rtl w:val="0"/>
        </w:rPr>
        <w:t xml:space="preserve">plots</w:t>
      </w:r>
      <w:ins w:author="Michael Keller" w:id="36" w:date="2024-11-08T21:41:08Z">
        <w:r w:rsidDel="00000000" w:rsidR="00000000" w:rsidRPr="00000000">
          <w:rPr>
            <w:rtl w:val="0"/>
          </w:rPr>
          <w:t xml:space="preserve"> and flux towers</w:t>
        </w:r>
      </w:ins>
      <w:r w:rsidDel="00000000" w:rsidR="00000000" w:rsidRPr="00000000">
        <w:rPr>
          <w:rtl w:val="0"/>
        </w:rPr>
        <w:t xml:space="preserve"> provide valuable insights into forest dynamics (e.g., </w:t>
      </w:r>
      <w:r w:rsidDel="00000000" w:rsidR="00000000" w:rsidRPr="00000000">
        <w:rPr>
          <w:shd w:fill="c9daf8" w:val="clear"/>
          <w:rtl w:val="0"/>
        </w:rPr>
        <w:t xml:space="preserve">ForestPlots.net et al., 2021</w:t>
      </w:r>
      <w:r w:rsidDel="00000000" w:rsidR="00000000" w:rsidRPr="00000000">
        <w:rPr>
          <w:rtl w:val="0"/>
        </w:rPr>
        <w:t xml:space="preserve">; </w:t>
      </w:r>
      <w:r w:rsidDel="00000000" w:rsidR="00000000" w:rsidRPr="00000000">
        <w:rPr>
          <w:shd w:fill="c9daf8" w:val="clear"/>
          <w:rtl w:val="0"/>
        </w:rPr>
        <w:t xml:space="preserve">Anderson‐Teixeira et al., 2014, Davies et al., 2021</w:t>
      </w:r>
      <w:r w:rsidDel="00000000" w:rsidR="00000000" w:rsidRPr="00000000">
        <w:rPr>
          <w:rtl w:val="0"/>
        </w:rPr>
        <w:t xml:space="preserve">), but their distribution is sparse and extrapolation from </w:t>
      </w:r>
      <w:del w:author="Michael Keller" w:id="37" w:date="2024-11-08T21:41:23Z">
        <w:r w:rsidDel="00000000" w:rsidR="00000000" w:rsidRPr="00000000">
          <w:rPr>
            <w:rtl w:val="0"/>
          </w:rPr>
          <w:delText xml:space="preserve">potentially </w:delText>
        </w:r>
      </w:del>
      <w:commentRangeStart w:id="9"/>
      <w:r w:rsidDel="00000000" w:rsidR="00000000" w:rsidRPr="00000000">
        <w:rPr>
          <w:rtl w:val="0"/>
        </w:rPr>
        <w:t xml:space="preserve">biased</w:t>
      </w:r>
      <w:commentRangeEnd w:id="9"/>
      <w:r w:rsidDel="00000000" w:rsidR="00000000" w:rsidRPr="00000000">
        <w:commentReference w:id="9"/>
      </w:r>
      <w:r w:rsidDel="00000000" w:rsidR="00000000" w:rsidRPr="00000000">
        <w:rPr>
          <w:rtl w:val="0"/>
        </w:rPr>
        <w:t xml:space="preserve"> plot locations may lead to significant uncertainties and biases (</w:t>
      </w:r>
      <w:r w:rsidDel="00000000" w:rsidR="00000000" w:rsidRPr="00000000">
        <w:rPr>
          <w:shd w:fill="c9daf8" w:val="clear"/>
          <w:rtl w:val="0"/>
        </w:rPr>
        <w:t xml:space="preserve">Saatchi et al., 2015</w:t>
      </w:r>
      <w:r w:rsidDel="00000000" w:rsidR="00000000" w:rsidRPr="00000000">
        <w:rPr>
          <w:rtl w:val="0"/>
        </w:rPr>
        <w:t xml:space="preserve">). The latitudinal distribution of both forest inventory plots and eddy covariance flux towers reveal that the lowest number of towers </w:t>
      </w:r>
      <w:ins w:author="Michael Keller" w:id="38" w:date="2024-11-08T21:39:38Z">
        <w:r w:rsidDel="00000000" w:rsidR="00000000" w:rsidRPr="00000000">
          <w:rPr>
            <w:rtl w:val="0"/>
          </w:rPr>
          <w:t xml:space="preserve">and</w:t>
        </w:r>
      </w:ins>
      <w:del w:author="Michael Keller" w:id="38" w:date="2024-11-08T21:39:38Z">
        <w:r w:rsidDel="00000000" w:rsidR="00000000" w:rsidRPr="00000000">
          <w:rPr>
            <w:rtl w:val="0"/>
          </w:rPr>
          <w:delText xml:space="preserve">adn</w:delText>
        </w:r>
      </w:del>
      <w:r w:rsidDel="00000000" w:rsidR="00000000" w:rsidRPr="00000000">
        <w:rPr>
          <w:rtl w:val="0"/>
        </w:rPr>
        <w:t xml:space="preserve"> plots are found in tropical </w:t>
      </w:r>
      <w:ins w:author="Michael Keller" w:id="39" w:date="2024-11-08T21:43:20Z">
        <w:r w:rsidDel="00000000" w:rsidR="00000000" w:rsidRPr="00000000">
          <w:rPr>
            <w:rtl w:val="0"/>
          </w:rPr>
          <w:t xml:space="preserve">forest </w:t>
        </w:r>
      </w:ins>
      <w:r w:rsidDel="00000000" w:rsidR="00000000" w:rsidRPr="00000000">
        <w:rPr>
          <w:rtl w:val="0"/>
        </w:rPr>
        <w:t xml:space="preserve">regions, </w:t>
      </w:r>
      <w:ins w:author="Michael Keller" w:id="40" w:date="2024-11-08T21:39:55Z">
        <w:r w:rsidDel="00000000" w:rsidR="00000000" w:rsidRPr="00000000">
          <w:rPr>
            <w:rtl w:val="0"/>
          </w:rPr>
          <w:t xml:space="preserve">in contrast to </w:t>
        </w:r>
      </w:ins>
      <w:del w:author="Michael Keller" w:id="40" w:date="2024-11-08T21:39:55Z">
        <w:r w:rsidDel="00000000" w:rsidR="00000000" w:rsidRPr="00000000">
          <w:rPr>
            <w:rtl w:val="0"/>
          </w:rPr>
          <w:delText xml:space="preserve">despite it being where</w:delText>
        </w:r>
      </w:del>
      <w:r w:rsidDel="00000000" w:rsidR="00000000" w:rsidRPr="00000000">
        <w:rPr>
          <w:rtl w:val="0"/>
        </w:rPr>
        <w:t xml:space="preserve"> gross primary productivity </w:t>
      </w:r>
      <w:ins w:author="Michael Keller" w:id="41" w:date="2024-11-08T21:40:04Z">
        <w:r w:rsidDel="00000000" w:rsidR="00000000" w:rsidRPr="00000000">
          <w:rPr>
            <w:rtl w:val="0"/>
          </w:rPr>
          <w:t xml:space="preserve">which is </w:t>
        </w:r>
      </w:ins>
      <w:del w:author="Michael Keller" w:id="41" w:date="2024-11-08T21:40:04Z">
        <w:r w:rsidDel="00000000" w:rsidR="00000000" w:rsidRPr="00000000">
          <w:rPr>
            <w:rtl w:val="0"/>
          </w:rPr>
          <w:delText xml:space="preserve">is</w:delText>
        </w:r>
      </w:del>
      <w:r w:rsidDel="00000000" w:rsidR="00000000" w:rsidRPr="00000000">
        <w:rPr>
          <w:rtl w:val="0"/>
        </w:rPr>
        <w:t xml:space="preserve"> highest</w:t>
      </w:r>
      <w:ins w:author="Michael Keller" w:id="42" w:date="2024-11-08T21:40:10Z">
        <w:r w:rsidDel="00000000" w:rsidR="00000000" w:rsidRPr="00000000">
          <w:rPr>
            <w:rtl w:val="0"/>
          </w:rPr>
          <w:t xml:space="preserve"> there</w:t>
        </w:r>
      </w:ins>
      <w:r w:rsidDel="00000000" w:rsidR="00000000" w:rsidRPr="00000000">
        <w:rPr>
          <w:rtl w:val="0"/>
        </w:rPr>
        <w:t xml:space="preserve">, demonstrating the underrepresentation of </w:t>
      </w:r>
      <w:ins w:author="Michael Keller" w:id="43" w:date="2024-11-08T21:40:22Z">
        <w:r w:rsidDel="00000000" w:rsidR="00000000" w:rsidRPr="00000000">
          <w:rPr>
            <w:rtl w:val="0"/>
          </w:rPr>
          <w:t xml:space="preserve">tropical forests in global research efforts</w:t>
        </w:r>
      </w:ins>
      <w:del w:author="Michael Keller" w:id="43" w:date="2024-11-08T21:40:22Z">
        <w:r w:rsidDel="00000000" w:rsidR="00000000" w:rsidRPr="00000000">
          <w:rPr>
            <w:rtl w:val="0"/>
          </w:rPr>
          <w:delText xml:space="preserve">sampling in these critical ecosystems</w:delText>
        </w:r>
      </w:del>
      <w:r w:rsidDel="00000000" w:rsidR="00000000" w:rsidRPr="00000000">
        <w:rPr>
          <w:rtl w:val="0"/>
        </w:rPr>
        <w:t xml:space="preserve"> </w:t>
      </w:r>
      <w:r w:rsidDel="00000000" w:rsidR="00000000" w:rsidRPr="00000000">
        <w:rPr>
          <w:rtl w:val="0"/>
        </w:rPr>
        <w:t xml:space="preserve">(</w:t>
      </w:r>
      <w:r w:rsidDel="00000000" w:rsidR="00000000" w:rsidRPr="00000000">
        <w:rPr>
          <w:shd w:fill="c9daf8" w:val="clear"/>
          <w:rtl w:val="0"/>
        </w:rPr>
        <w:t xml:space="preserve">Baldocchi, 2020, Schimel et al., 2015</w:t>
      </w:r>
      <w:r w:rsidDel="00000000" w:rsidR="00000000" w:rsidRPr="00000000">
        <w:rPr>
          <w:rtl w:val="0"/>
        </w:rPr>
        <w:t xml:space="preserve">)</w:t>
      </w:r>
      <w:r w:rsidDel="00000000" w:rsidR="00000000" w:rsidRPr="00000000">
        <w:rPr>
          <w:rtl w:val="0"/>
        </w:rPr>
        <w:t xml:space="preserve"> (</w:t>
      </w:r>
      <w:r w:rsidDel="00000000" w:rsidR="00000000" w:rsidRPr="00000000">
        <w:rPr>
          <w:b w:val="1"/>
          <w:highlight w:val="yellow"/>
          <w:rtl w:val="0"/>
        </w:rPr>
        <w:t xml:space="preserve">Figure X</w:t>
      </w: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tbl>
      <w:tblPr>
        <w:tblStyle w:val="Table2"/>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AF">
            <w:pPr>
              <w:jc w:val="center"/>
              <w:rPr>
                <w:b w:val="1"/>
              </w:rPr>
            </w:pPr>
            <w:r w:rsidDel="00000000" w:rsidR="00000000" w:rsidRPr="00000000">
              <w:rPr>
                <w:b w:val="1"/>
                <w:rtl w:val="0"/>
              </w:rPr>
              <w:t xml:space="preserve">Future predictions of the role of the tropical land carbon flux in the Earth system remain highly uncertain</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del w:author="Michael Keller" w:id="44" w:date="2024-11-08T21:23:51Z">
        <w:r w:rsidDel="00000000" w:rsidR="00000000" w:rsidRPr="00000000">
          <w:rPr>
            <w:color w:val="ff0000"/>
            <w:rtl w:val="0"/>
          </w:rPr>
          <w:delText xml:space="preserve">[Modeling uncertainties and challenges] </w:delText>
        </w:r>
      </w:del>
      <w:ins w:author="Michael Keller" w:id="44" w:date="2024-11-08T21:23:51Z">
        <w:del w:author="Michael Keller" w:id="44" w:date="2024-11-08T21:23:51Z">
          <w:r w:rsidDel="00000000" w:rsidR="00000000" w:rsidRPr="00000000">
            <w:rPr>
              <w:color w:val="ff0000"/>
              <w:rtl w:val="0"/>
            </w:rPr>
            <w:delText xml:space="preserve">[MK IS HERE]</w:delText>
          </w:r>
        </w:del>
      </w:ins>
      <w:r w:rsidDel="00000000" w:rsidR="00000000" w:rsidRPr="00000000">
        <w:rPr>
          <w:rtl w:val="0"/>
        </w:rPr>
        <w:t xml:space="preserve">Robust remote-sensing-based products describing the carbon, water and energy cycles of tropical forests, as well as improved process characterization, </w:t>
      </w:r>
      <w:r w:rsidDel="00000000" w:rsidR="00000000" w:rsidRPr="00000000">
        <w:rPr>
          <w:rtl w:val="0"/>
        </w:rPr>
        <w:t xml:space="preserve">are critical</w:t>
      </w:r>
      <w:r w:rsidDel="00000000" w:rsidR="00000000" w:rsidRPr="00000000">
        <w:rPr>
          <w:rtl w:val="0"/>
        </w:rPr>
        <w:t xml:space="preserve"> for</w:t>
      </w:r>
      <w:ins w:author="Michael Keller" w:id="45" w:date="2024-11-08T21:56:49Z">
        <w:r w:rsidDel="00000000" w:rsidR="00000000" w:rsidRPr="00000000">
          <w:rPr>
            <w:rtl w:val="0"/>
          </w:rPr>
          <w:t xml:space="preserve"> understanding tropical forest climate interactions and feedbacks and</w:t>
        </w:r>
      </w:ins>
      <w:r w:rsidDel="00000000" w:rsidR="00000000" w:rsidRPr="00000000">
        <w:rPr>
          <w:rtl w:val="0"/>
        </w:rPr>
        <w:t xml:space="preserve"> constraining predictions of Earth System Models (ESMs). Predictions from ESMs participating in the </w:t>
      </w:r>
      <w:r w:rsidDel="00000000" w:rsidR="00000000" w:rsidRPr="00000000">
        <w:rPr>
          <w:rtl w:val="0"/>
        </w:rPr>
        <w:t xml:space="preserve">Coupled Model Intercomparison Project (CMIP) diverge markedly on magnitude and even the sign of the carbon land sink</w:t>
      </w:r>
      <w:r w:rsidDel="00000000" w:rsidR="00000000" w:rsidRPr="00000000">
        <w:rPr>
          <w:rtl w:val="0"/>
        </w:rPr>
        <w:t xml:space="preserve"> </w:t>
      </w:r>
      <w:r w:rsidDel="00000000" w:rsidR="00000000" w:rsidRPr="00000000">
        <w:rPr>
          <w:rtl w:val="0"/>
        </w:rPr>
        <w:t xml:space="preserve">(</w:t>
      </w:r>
      <w:r w:rsidDel="00000000" w:rsidR="00000000" w:rsidRPr="00000000">
        <w:rPr>
          <w:shd w:fill="c9daf8" w:val="clear"/>
          <w:rtl w:val="0"/>
        </w:rPr>
        <w:t xml:space="preserve">Arora et al., 2020</w:t>
      </w:r>
      <w:r w:rsidDel="00000000" w:rsidR="00000000" w:rsidRPr="00000000">
        <w:rPr>
          <w:highlight w:val="yellow"/>
          <w:rtl w:val="0"/>
        </w:rPr>
        <w:t xml:space="preserve">; Friedlingstein et al., 2014; Friedlingstein et al., 2006;</w:t>
      </w:r>
      <w:r w:rsidDel="00000000" w:rsidR="00000000" w:rsidRPr="00000000">
        <w:rPr>
          <w:rtl w:val="0"/>
        </w:rPr>
        <w:t xml:space="preserve"> </w:t>
      </w:r>
      <w:r w:rsidDel="00000000" w:rsidR="00000000" w:rsidRPr="00000000">
        <w:rPr>
          <w:shd w:fill="c9daf8" w:val="clear"/>
          <w:rtl w:val="0"/>
        </w:rPr>
        <w:t xml:space="preserve">Negron-Juarez et al., 2015</w:t>
      </w:r>
      <w:r w:rsidDel="00000000" w:rsidR="00000000" w:rsidRPr="00000000">
        <w:rPr>
          <w:rtl w:val="0"/>
        </w:rPr>
        <w:t xml:space="preserve">). Notably, the current uncertainty in terrestrial carbon flux predictions across ESMs is three times greater in the tropics than at </w:t>
      </w:r>
      <w:del w:author="Michael Keller" w:id="46" w:date="2024-11-08T21:57:42Z">
        <w:r w:rsidDel="00000000" w:rsidR="00000000" w:rsidRPr="00000000">
          <w:rPr>
            <w:rtl w:val="0"/>
          </w:rPr>
          <w:delText xml:space="preserve">any </w:delText>
        </w:r>
      </w:del>
      <w:r w:rsidDel="00000000" w:rsidR="00000000" w:rsidRPr="00000000">
        <w:rPr>
          <w:rtl w:val="0"/>
        </w:rPr>
        <w:t xml:space="preserve">other latitude</w:t>
      </w:r>
      <w:ins w:author="Michael Keller" w:id="47" w:date="2024-11-08T21:57:45Z">
        <w:r w:rsidDel="00000000" w:rsidR="00000000" w:rsidRPr="00000000">
          <w:rPr>
            <w:rtl w:val="0"/>
          </w:rPr>
          <w:t xml:space="preserve">s</w:t>
        </w:r>
      </w:ins>
      <w:r w:rsidDel="00000000" w:rsidR="00000000" w:rsidRPr="00000000">
        <w:rPr>
          <w:rtl w:val="0"/>
        </w:rPr>
        <w:t xml:space="preserve"> (</w:t>
      </w:r>
      <w:r w:rsidDel="00000000" w:rsidR="00000000" w:rsidRPr="00000000">
        <w:rPr>
          <w:shd w:fill="c9daf8" w:val="clear"/>
          <w:rtl w:val="0"/>
        </w:rPr>
        <w:t xml:space="preserve">Cavaleri et al., 2015</w:t>
      </w:r>
      <w:r w:rsidDel="00000000" w:rsidR="00000000" w:rsidRPr="00000000">
        <w:rPr>
          <w:rtl w:val="0"/>
        </w:rPr>
        <w:t xml:space="preserve">). </w:t>
      </w:r>
      <w:r w:rsidDel="00000000" w:rsidR="00000000" w:rsidRPr="00000000">
        <w:rPr>
          <w:rtl w:val="0"/>
        </w:rPr>
        <w:t xml:space="preserve">While model development between CMIP5 and CMIP6 resulted in a major step toward constraining tropical carbon flux uncertainty, these reductions were primarily linked to the inclusion of nutrient limitations in models (</w:t>
      </w:r>
      <w:r w:rsidDel="00000000" w:rsidR="00000000" w:rsidRPr="00000000">
        <w:rPr>
          <w:shd w:fill="c9daf8" w:val="clear"/>
          <w:rtl w:val="0"/>
        </w:rPr>
        <w:t xml:space="preserve">Friedlingstein et al., 2023</w:t>
      </w:r>
      <w:r w:rsidDel="00000000" w:rsidR="00000000" w:rsidRPr="00000000">
        <w:rPr>
          <w:rtl w:val="0"/>
        </w:rPr>
        <w:t xml:space="preserve">). </w:t>
      </w:r>
      <w:r w:rsidDel="00000000" w:rsidR="00000000" w:rsidRPr="00000000">
        <w:rPr>
          <w:rtl w:val="0"/>
        </w:rPr>
        <w:t xml:space="preserve">Traditionally, Earth System Models (ESMs) ignore most biodiversity and represent tropical vegetation in simple and aggregated ways that directly contribute to model failure to capture tropical forest responses to climate variation and disturbance (</w:t>
      </w:r>
      <w:r w:rsidDel="00000000" w:rsidR="00000000" w:rsidRPr="00000000">
        <w:rPr>
          <w:shd w:fill="c9daf8" w:val="clear"/>
          <w:rtl w:val="0"/>
        </w:rPr>
        <w:t xml:space="preserve">Levine et al., 2016</w:t>
      </w:r>
      <w:r w:rsidDel="00000000" w:rsidR="00000000" w:rsidRPr="00000000">
        <w:rPr>
          <w:shd w:fill="c9daf8" w:val="clear"/>
          <w:rtl w:val="0"/>
        </w:rPr>
        <w:t xml:space="preserve">; </w:t>
      </w:r>
      <w:r w:rsidDel="00000000" w:rsidR="00000000" w:rsidRPr="00000000">
        <w:rPr>
          <w:shd w:fill="c9daf8" w:val="clear"/>
          <w:rtl w:val="0"/>
        </w:rPr>
        <w:t xml:space="preserve">Yang et al., 2023</w:t>
      </w:r>
      <w:r w:rsidDel="00000000" w:rsidR="00000000" w:rsidRPr="00000000">
        <w:rPr>
          <w:shd w:fill="c9daf8" w:val="clear"/>
          <w:rtl w:val="0"/>
        </w:rPr>
        <w:t xml:space="preserve">; Sakchewski et al., 2016; Schmitt et al., 2020</w:t>
      </w:r>
      <w:r w:rsidDel="00000000" w:rsidR="00000000" w:rsidRPr="00000000">
        <w:rPr>
          <w:rtl w:val="0"/>
        </w:rPr>
        <w:t xml:space="preserve">). Constraining this uncertainty requires improved representation of </w:t>
      </w:r>
      <w:r w:rsidDel="00000000" w:rsidR="00000000" w:rsidRPr="00000000">
        <w:rPr>
          <w:rtl w:val="0"/>
        </w:rPr>
        <w:t xml:space="preserve">ecological processes of diverse ecosystems</w:t>
      </w:r>
      <w:r w:rsidDel="00000000" w:rsidR="00000000" w:rsidRPr="00000000">
        <w:rPr>
          <w:rtl w:val="0"/>
        </w:rPr>
        <w:t xml:space="preserve"> (</w:t>
      </w:r>
      <w:r w:rsidDel="00000000" w:rsidR="00000000" w:rsidRPr="00000000">
        <w:rPr>
          <w:shd w:fill="c9daf8" w:val="clear"/>
          <w:rtl w:val="0"/>
        </w:rPr>
        <w:t xml:space="preserve">Bonan et al., 2024</w:t>
      </w:r>
      <w:r w:rsidDel="00000000" w:rsidR="00000000" w:rsidRPr="00000000">
        <w:rPr>
          <w:rtl w:val="0"/>
        </w:rPr>
        <w:t xml:space="preserve">). Newer generations of terrestrial biosphere models—vegetation demography models (</w:t>
      </w:r>
      <w:r w:rsidDel="00000000" w:rsidR="00000000" w:rsidRPr="00000000">
        <w:rPr>
          <w:shd w:fill="c9daf8" w:val="clear"/>
          <w:rtl w:val="0"/>
        </w:rPr>
        <w:t xml:space="preserve">Fisher et al., 2018</w:t>
      </w:r>
      <w:r w:rsidDel="00000000" w:rsidR="00000000" w:rsidRPr="00000000">
        <w:rPr>
          <w:rtl w:val="0"/>
        </w:rPr>
        <w:t xml:space="preserve">) – such as ED2 and FATES –  include more structurally and functionally diverse forest canopies (</w:t>
      </w:r>
      <w:r w:rsidDel="00000000" w:rsidR="00000000" w:rsidRPr="00000000">
        <w:rPr>
          <w:shd w:fill="c9daf8" w:val="clear"/>
          <w:rtl w:val="0"/>
        </w:rPr>
        <w:t xml:space="preserve">Longo et al., 2019</w:t>
      </w:r>
      <w:r w:rsidDel="00000000" w:rsidR="00000000" w:rsidRPr="00000000">
        <w:rPr>
          <w:rtl w:val="0"/>
        </w:rPr>
        <w:t xml:space="preserve">; </w:t>
      </w:r>
      <w:r w:rsidDel="00000000" w:rsidR="00000000" w:rsidRPr="00000000">
        <w:rPr>
          <w:shd w:fill="c9daf8" w:val="clear"/>
          <w:rtl w:val="0"/>
        </w:rPr>
        <w:t xml:space="preserve">Koven et al., 2020</w:t>
      </w:r>
      <w:r w:rsidDel="00000000" w:rsidR="00000000" w:rsidRPr="00000000">
        <w:rPr>
          <w:rtl w:val="0"/>
        </w:rPr>
        <w:t xml:space="preserve">). Although vegetation demography models represent forest dynamics processes more directly, the additional complexity creates two challenges for regional and global simulations. First, initial conditions require detailed forest structure and composition data that can be derived from forest plots only for small domains (</w:t>
      </w:r>
      <w:r w:rsidDel="00000000" w:rsidR="00000000" w:rsidRPr="00000000">
        <w:rPr>
          <w:shd w:fill="c9daf8" w:val="clear"/>
          <w:rtl w:val="0"/>
        </w:rPr>
        <w:t xml:space="preserve">Marvin et al., 2014</w:t>
      </w:r>
      <w:r w:rsidDel="00000000" w:rsidR="00000000" w:rsidRPr="00000000">
        <w:rPr>
          <w:rtl w:val="0"/>
        </w:rPr>
        <w:t xml:space="preserve">). Second, existing model benchmarking systems, such as the International Land Model Benchmarking (ILAMB; </w:t>
      </w:r>
      <w:r w:rsidDel="00000000" w:rsidR="00000000" w:rsidRPr="00000000">
        <w:rPr>
          <w:shd w:fill="c9daf8" w:val="clear"/>
          <w:rtl w:val="0"/>
        </w:rPr>
        <w:t xml:space="preserve">Collier et al., 2018</w:t>
      </w:r>
      <w:r w:rsidDel="00000000" w:rsidR="00000000" w:rsidRPr="00000000">
        <w:rPr>
          <w:rtl w:val="0"/>
        </w:rPr>
        <w:t xml:space="preserve">) are insufficient, because the newer generation of models may predict reasonable aggregated properties (e.g., total aboveground biomass) via compensating errors in process representation (e.g., overly high productivity and mortality). Recent advances in remote sensing provide a unique opportunity to collect data on the structure, composition, and diversity of tropical ecosystems over landscape scale and thereby better inform models (</w:t>
      </w:r>
      <w:r w:rsidDel="00000000" w:rsidR="00000000" w:rsidRPr="00000000">
        <w:rPr>
          <w:shd w:fill="c9daf8" w:val="clear"/>
          <w:rtl w:val="0"/>
        </w:rPr>
        <w:t xml:space="preserve">Schimel et al., 2019</w:t>
      </w:r>
      <w:r w:rsidDel="00000000" w:rsidR="00000000" w:rsidRPr="00000000">
        <w:rPr>
          <w:shd w:fill="c9daf8" w:val="clear"/>
          <w:rtl w:val="0"/>
        </w:rPr>
        <w:t xml:space="preserve">; Schimel and Carroll, 2024</w:t>
      </w: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spacing w:after="120" w:lineRule="auto"/>
        <w:rPr>
          <w:ins w:author="Yanlei Feng" w:id="48" w:date="2024-11-04T20:27:22Z"/>
        </w:rPr>
      </w:pPr>
      <w:commentRangeStart w:id="10"/>
      <w:commentRangeStart w:id="11"/>
      <w:commentRangeStart w:id="12"/>
      <w:commentRangeStart w:id="13"/>
      <w:r w:rsidDel="00000000" w:rsidR="00000000" w:rsidRPr="00000000">
        <w:rPr>
          <w:b w:val="1"/>
          <w:rtl w:val="0"/>
        </w:rPr>
        <w:t xml:space="preserve">Earth Action Relevance</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b w:val="1"/>
          <w:rtl w:val="0"/>
        </w:rPr>
        <w:t xml:space="preserve">: </w:t>
      </w:r>
      <w:r w:rsidDel="00000000" w:rsidR="00000000" w:rsidRPr="00000000">
        <w:rPr>
          <w:rtl w:val="0"/>
        </w:rPr>
        <w:t xml:space="preserve">PANGEA’s goals are directly aligned with  Earth Action programs, Climate &amp; Resilience, Water Resources, Ecological Conservation, and Agriculture. </w:t>
      </w:r>
      <w:ins w:author="Yanlei Feng" w:id="48" w:date="2024-11-04T20:27:22Z">
        <w:commentRangeStart w:id="14"/>
        <w:commentRangeStart w:id="15"/>
        <w:commentRangeStart w:id="16"/>
        <w:commentRangeStart w:id="17"/>
        <w:r w:rsidDel="00000000" w:rsidR="00000000" w:rsidRPr="00000000">
          <w:rPr>
            <w:rtl w:val="0"/>
          </w:rPr>
          <w:t xml:space="preserve">PANGEA wil map and quantify long-term stability of carbon sequestration and </w:t>
        </w:r>
        <w:r w:rsidDel="00000000" w:rsidR="00000000" w:rsidRPr="00000000">
          <w:rPr>
            <w:rtl w:val="0"/>
          </w:rPr>
          <w:t xml:space="preserve">methane</w:t>
        </w:r>
        <w:r w:rsidDel="00000000" w:rsidR="00000000" w:rsidRPr="00000000">
          <w:rPr>
            <w:rtl w:val="0"/>
          </w:rPr>
          <w:t xml:space="preserve"> fluxes predictions. PANGEA will also </w:t>
        </w:r>
        <w:r w:rsidDel="00000000" w:rsidR="00000000" w:rsidRPr="00000000">
          <w:rPr>
            <w:rtl w:val="0"/>
          </w:rPr>
          <w:t xml:space="preserve">focus</w:t>
        </w:r>
        <w:r w:rsidDel="00000000" w:rsidR="00000000" w:rsidRPr="00000000">
          <w:rPr>
            <w:rtl w:val="0"/>
          </w:rPr>
          <w:t xml:space="preserve"> on </w:t>
        </w:r>
        <w:r w:rsidDel="00000000" w:rsidR="00000000" w:rsidRPr="00000000">
          <w:rPr>
            <w:rtl w:val="0"/>
          </w:rPr>
          <w:t xml:space="preserve">mapping biodiversity </w:t>
        </w:r>
        <w:r w:rsidDel="00000000" w:rsidR="00000000" w:rsidRPr="00000000">
          <w:rPr>
            <w:rtl w:val="0"/>
            <w:rPrChange w:author="Michael Keller" w:id="49" w:date="2024-11-08T22:02:24Z">
              <w:rPr/>
            </w:rPrChange>
          </w:rPr>
          <w:t xml:space="preserve">and processes</w:t>
        </w:r>
        <w:del w:author="Michael Keller" w:id="50" w:date="2024-11-08T22:02:24Z">
          <w:r w:rsidDel="00000000" w:rsidR="00000000" w:rsidRPr="00000000">
            <w:rPr>
              <w:rtl w:val="0"/>
            </w:rPr>
            <w:delText xml:space="preserve">and</w:delText>
          </w:r>
          <w:r w:rsidDel="00000000" w:rsidR="00000000" w:rsidRPr="00000000">
            <w:rPr>
              <w:rtl w:val="0"/>
            </w:rPr>
            <w:delText xml:space="preserve"> diverse </w:delText>
          </w:r>
          <w:r w:rsidDel="00000000" w:rsidR="00000000" w:rsidRPr="00000000">
            <w:rPr>
              <w:rtl w:val="0"/>
            </w:rPr>
            <w:delText xml:space="preserve">processes</w:delText>
          </w:r>
        </w:del>
        <w:r w:rsidDel="00000000" w:rsidR="00000000" w:rsidRPr="00000000">
          <w:rPr>
            <w:rtl w:val="0"/>
          </w:rPr>
          <w:t xml:space="preserve"> in the tropics, </w:t>
        </w:r>
        <w:r w:rsidDel="00000000" w:rsidR="00000000" w:rsidRPr="00000000">
          <w:rPr>
            <w:rtl w:val="0"/>
          </w:rPr>
          <w:t xml:space="preserve">supporting biodiversity conservation through understanding of biodiversity variation at levels of </w:t>
        </w:r>
        <w:r w:rsidDel="00000000" w:rsidR="00000000" w:rsidRPr="00000000">
          <w:rPr>
            <w:rtl w:val="0"/>
          </w:rPr>
          <w:t xml:space="preserve">genes, species, communities, and ecosystems</w:t>
        </w:r>
        <w:r w:rsidDel="00000000" w:rsidR="00000000" w:rsidRPr="00000000">
          <w:rPr>
            <w:rtl w:val="0"/>
          </w:rPr>
          <w:t xml:space="preserve">, as well through integration with indigenous and local communities</w:t>
        </w:r>
        <w:r w:rsidDel="00000000" w:rsidR="00000000" w:rsidRPr="00000000">
          <w:rPr>
            <w:rtl w:val="0"/>
          </w:rPr>
          <w:t xml:space="preserve">. Additionally, </w:t>
        </w:r>
        <w:r w:rsidDel="00000000" w:rsidR="00000000" w:rsidRPr="00000000">
          <w:rPr>
            <w:rtl w:val="0"/>
          </w:rPr>
          <w:t xml:space="preserve">PANGEA can</w:t>
        </w:r>
        <w:del w:author="Michael Keller" w:id="51" w:date="2024-11-08T22:03:49Z">
          <w:r w:rsidDel="00000000" w:rsidR="00000000" w:rsidRPr="00000000">
            <w:rPr>
              <w:rtl w:val="0"/>
            </w:rPr>
            <w:delText xml:space="preserve"> will</w:delText>
          </w:r>
        </w:del>
        <w:r w:rsidDel="00000000" w:rsidR="00000000" w:rsidRPr="00000000">
          <w:rPr>
            <w:rtl w:val="0"/>
          </w:rPr>
          <w:t xml:space="preserve"> </w:t>
        </w:r>
        <w:r w:rsidDel="00000000" w:rsidR="00000000" w:rsidRPr="00000000">
          <w:rPr>
            <w:rtl w:val="0"/>
          </w:rPr>
          <w:t xml:space="preserve">support </w:t>
        </w:r>
        <w:r w:rsidDel="00000000" w:rsidR="00000000" w:rsidRPr="00000000">
          <w:rPr>
            <w:rtl w:val="0"/>
          </w:rPr>
          <w:t xml:space="preserve">i</w:t>
        </w:r>
        <w:del w:author="Michael Keller" w:id="52" w:date="2024-11-08T22:02:57Z">
          <w:r w:rsidDel="00000000" w:rsidR="00000000" w:rsidRPr="00000000">
            <w:rPr>
              <w:rtl w:val="0"/>
            </w:rPr>
            <w:delText xml:space="preserve">the efforts in</w:delText>
          </w:r>
          <w:r w:rsidDel="00000000" w:rsidR="00000000" w:rsidRPr="00000000">
            <w:rPr>
              <w:rtl w:val="0"/>
            </w:rPr>
            <w:delText xml:space="preserve"> intensifying agriculture; I</w:delText>
          </w:r>
        </w:del>
        <w:r w:rsidDel="00000000" w:rsidR="00000000" w:rsidRPr="00000000">
          <w:rPr>
            <w:rtl w:val="0"/>
          </w:rPr>
          <w:t xml:space="preserve">ncreasing sustainability and capacity of </w:t>
        </w:r>
        <w:r w:rsidDel="00000000" w:rsidR="00000000" w:rsidRPr="00000000">
          <w:rPr>
            <w:rtl w:val="0"/>
            <w:rPrChange w:author="Michael Keller" w:id="53" w:date="2024-11-08T22:03:05Z">
              <w:rPr/>
            </w:rPrChange>
          </w:rPr>
          <w:t xml:space="preserve">agricultural</w:t>
        </w:r>
        <w:del w:author="Michael Keller" w:id="54" w:date="2024-11-08T22:03:05Z">
          <w:r w:rsidDel="00000000" w:rsidR="00000000" w:rsidRPr="00000000">
            <w:rPr>
              <w:rtl w:val="0"/>
            </w:rPr>
            <w:delText xml:space="preserve">agriculture</w:delText>
          </w:r>
        </w:del>
        <w:r w:rsidDel="00000000" w:rsidR="00000000" w:rsidRPr="00000000">
          <w:rPr>
            <w:rtl w:val="0"/>
          </w:rPr>
          <w:t xml:space="preserve"> land for adaptation; the development of socio-bioeconomies; Improving traceability of agricultural commodities to their origin; creating disaster alerts from disturbances and response of agricultural production.</w:t>
        </w:r>
        <w:r w:rsidDel="00000000" w:rsidR="00000000" w:rsidRPr="00000000">
          <w:rPr>
            <w:rtl w:val="0"/>
          </w:rPr>
          <w:t xml:space="preserve">  T</w:t>
        </w:r>
        <w:r w:rsidDel="00000000" w:rsidR="00000000" w:rsidRPr="00000000">
          <w:rPr>
            <w:rtl w:val="0"/>
            <w:rPrChange w:author="Michael Keller" w:id="55" w:date="2024-11-08T22:04:31Z">
              <w:rPr/>
            </w:rPrChange>
          </w:rPr>
          <w:t xml:space="preserve">hese elements cut across PANGEA’s Science Questions (</w:t>
        </w:r>
        <w:r w:rsidDel="00000000" w:rsidR="00000000" w:rsidRPr="00000000">
          <w:rPr>
            <w:i w:val="1"/>
            <w:rtl w:val="0"/>
            <w:rPrChange w:author="Michael Keller" w:id="55" w:date="2024-11-08T22:04:31Z">
              <w:rPr/>
            </w:rPrChange>
          </w:rPr>
          <w:t xml:space="preserve">Section 3</w:t>
        </w:r>
        <w:r w:rsidDel="00000000" w:rsidR="00000000" w:rsidRPr="00000000">
          <w:rPr>
            <w:rtl w:val="0"/>
            <w:rPrChange w:author="Michael Keller" w:id="55" w:date="2024-11-08T22:04:31Z">
              <w:rPr/>
            </w:rPrChange>
          </w:rPr>
          <w:t xml:space="preserve">) and Earth Science to Action Strategy (</w:t>
        </w:r>
        <w:r w:rsidDel="00000000" w:rsidR="00000000" w:rsidRPr="00000000">
          <w:rPr>
            <w:i w:val="1"/>
            <w:rtl w:val="0"/>
            <w:rPrChange w:author="Michael Keller" w:id="55" w:date="2024-11-08T22:04:31Z">
              <w:rPr/>
            </w:rPrChange>
          </w:rPr>
          <w:t xml:space="preserve">Section 8</w:t>
        </w:r>
        <w:r w:rsidDel="00000000" w:rsidR="00000000" w:rsidRPr="00000000">
          <w:rPr>
            <w:rtl w:val="0"/>
            <w:rPrChange w:author="Michael Keller" w:id="55" w:date="2024-11-08T22:04:31Z">
              <w:rPr/>
            </w:rPrChange>
          </w:rPr>
          <w:t xml:space="preserve">).</w:t>
        </w:r>
        <w:r w:rsidDel="00000000" w:rsidR="00000000" w:rsidRPr="00000000">
          <w:rPr>
            <w:rtl w:val="0"/>
          </w:rPr>
        </w:r>
      </w:ins>
    </w:p>
    <w:p w:rsidR="00000000" w:rsidDel="00000000" w:rsidP="00000000" w:rsidRDefault="00000000" w:rsidRPr="00000000" w14:paraId="000000B4">
      <w:pPr>
        <w:spacing w:after="120" w:lineRule="auto"/>
        <w:rPr>
          <w:b w:val="1"/>
          <w:highlight w:val="white"/>
        </w:rPr>
      </w:pPr>
      <w:del w:author="Yanlei Feng" w:id="48" w:date="2024-11-04T20:27:22Z">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delText xml:space="preserve">Halting tropical deforestation and forest degradation and conserving and restoring tropical forests can be a cost-effective tool for mitigating climate change, with co-benefits that extend beyond carbon sequestration (e.g. </w:delText>
        </w:r>
        <w:r w:rsidDel="00000000" w:rsidR="00000000" w:rsidRPr="00000000">
          <w:rPr>
            <w:shd w:fill="c9daf8" w:val="clear"/>
            <w:rtl w:val="0"/>
          </w:rPr>
          <w:delText xml:space="preserve">Heinrich et al., 2023</w:delText>
        </w:r>
        <w:r w:rsidDel="00000000" w:rsidR="00000000" w:rsidRPr="00000000">
          <w:rPr>
            <w:rtl w:val="0"/>
          </w:rPr>
          <w:delText xml:space="preserve">). Tropical forests maintain high levels of evaporation and transpiration throughout the year, transferring energy and water to distant latitudes and maintaining high rates of regional precipitation through rainfall recycling (</w:delText>
        </w:r>
        <w:r w:rsidDel="00000000" w:rsidR="00000000" w:rsidRPr="00000000">
          <w:rPr>
            <w:shd w:fill="c9daf8" w:val="clear"/>
            <w:rtl w:val="0"/>
          </w:rPr>
          <w:delText xml:space="preserve">Salati et al., 1979</w:delText>
        </w:r>
        <w:r w:rsidDel="00000000" w:rsidR="00000000" w:rsidRPr="00000000">
          <w:rPr>
            <w:rtl w:val="0"/>
          </w:rPr>
          <w:delText xml:space="preserve">; </w:delText>
        </w:r>
        <w:r w:rsidDel="00000000" w:rsidR="00000000" w:rsidRPr="00000000">
          <w:rPr>
            <w:shd w:fill="c9daf8" w:val="clear"/>
            <w:rtl w:val="0"/>
          </w:rPr>
          <w:delText xml:space="preserve">Worden et al., 2021</w:delText>
        </w:r>
        <w:r w:rsidDel="00000000" w:rsidR="00000000" w:rsidRPr="00000000">
          <w:rPr>
            <w:rtl w:val="0"/>
          </w:rPr>
          <w:delText xml:space="preserve">; </w:delText>
        </w:r>
        <w:r w:rsidDel="00000000" w:rsidR="00000000" w:rsidRPr="00000000">
          <w:rPr>
            <w:shd w:fill="c9daf8" w:val="clear"/>
            <w:rtl w:val="0"/>
          </w:rPr>
          <w:delText xml:space="preserve">Worden et al., 2024</w:delText>
        </w:r>
        <w:r w:rsidDel="00000000" w:rsidR="00000000" w:rsidRPr="00000000">
          <w:rPr>
            <w:rtl w:val="0"/>
          </w:rPr>
          <w:delText xml:space="preserve">, </w:delText>
        </w:r>
        <w:r w:rsidDel="00000000" w:rsidR="00000000" w:rsidRPr="00000000">
          <w:rPr>
            <w:shd w:fill="c9daf8" w:val="clear"/>
            <w:rtl w:val="0"/>
          </w:rPr>
          <w:delText xml:space="preserve">van der Ent et al., 2010</w:delText>
        </w:r>
        <w:r w:rsidDel="00000000" w:rsidR="00000000" w:rsidRPr="00000000">
          <w:rPr>
            <w:rtl w:val="0"/>
          </w:rPr>
          <w:delText xml:space="preserve">, </w:delText>
        </w:r>
        <w:r w:rsidDel="00000000" w:rsidR="00000000" w:rsidRPr="00000000">
          <w:rPr>
            <w:shd w:fill="c9daf8" w:val="clear"/>
            <w:rtl w:val="0"/>
          </w:rPr>
          <w:delText xml:space="preserve">Staal et al., 2018</w:delText>
        </w:r>
        <w:r w:rsidDel="00000000" w:rsidR="00000000" w:rsidRPr="00000000">
          <w:rPr>
            <w:rtl w:val="0"/>
          </w:rPr>
          <w:delText xml:space="preserve">). Tropical deforestation and forest degradation reduce evapotranspiration in the dry season (</w:delText>
        </w:r>
        <w:r w:rsidDel="00000000" w:rsidR="00000000" w:rsidRPr="00000000">
          <w:rPr>
            <w:shd w:fill="c9daf8" w:val="clear"/>
            <w:rtl w:val="0"/>
          </w:rPr>
          <w:delText xml:space="preserve">Sampaio et al., 2007</w:delText>
        </w:r>
        <w:r w:rsidDel="00000000" w:rsidR="00000000" w:rsidRPr="00000000">
          <w:rPr>
            <w:rtl w:val="0"/>
          </w:rPr>
          <w:delText xml:space="preserve">; </w:delText>
        </w:r>
        <w:r w:rsidDel="00000000" w:rsidR="00000000" w:rsidRPr="00000000">
          <w:rPr>
            <w:shd w:fill="c9daf8" w:val="clear"/>
            <w:rtl w:val="0"/>
          </w:rPr>
          <w:delText xml:space="preserve">Longo et al., 202</w:delText>
        </w:r>
        <w:r w:rsidDel="00000000" w:rsidR="00000000" w:rsidRPr="00000000">
          <w:rPr>
            <w:rtl w:val="0"/>
          </w:rPr>
          <w:delText xml:space="preserve">0</w:delText>
        </w:r>
        <w:r w:rsidDel="00000000" w:rsidR="00000000" w:rsidRPr="00000000">
          <w:rPr>
            <w:rtl w:val="0"/>
          </w:rPr>
          <w:delText xml:space="preserve">; </w:delText>
        </w:r>
        <w:r w:rsidDel="00000000" w:rsidR="00000000" w:rsidRPr="00000000">
          <w:rPr>
            <w:shd w:fill="c9daf8" w:val="clear"/>
            <w:rtl w:val="0"/>
          </w:rPr>
          <w:delText xml:space="preserve">Rangel Pinagé et al. 2023</w:delText>
        </w:r>
        <w:r w:rsidDel="00000000" w:rsidR="00000000" w:rsidRPr="00000000">
          <w:rPr>
            <w:rtl w:val="0"/>
          </w:rPr>
          <w:delText xml:space="preserve">; </w:delText>
        </w:r>
        <w:r w:rsidDel="00000000" w:rsidR="00000000" w:rsidRPr="00000000">
          <w:rPr>
            <w:shd w:fill="c9daf8" w:val="clear"/>
            <w:rtl w:val="0"/>
          </w:rPr>
          <w:delText xml:space="preserve">Zemp et al., 2017</w:delText>
        </w:r>
        <w:r w:rsidDel="00000000" w:rsidR="00000000" w:rsidRPr="00000000">
          <w:rPr>
            <w:rtl w:val="0"/>
          </w:rPr>
          <w:delText xml:space="preserve">). Increased water stress can potentially lead to forest mortality and a positive feedback loop resulting in impacts to water resources and agricultural productivity, and possible forest ecosystem collapse (</w:delText>
        </w:r>
        <w:r w:rsidDel="00000000" w:rsidR="00000000" w:rsidRPr="00000000">
          <w:rPr>
            <w:shd w:fill="c9daf8" w:val="clear"/>
            <w:rtl w:val="0"/>
          </w:rPr>
          <w:delText xml:space="preserve">Xu et al., 2022</w:delText>
        </w:r>
        <w:r w:rsidDel="00000000" w:rsidR="00000000" w:rsidRPr="00000000">
          <w:rPr>
            <w:rtl w:val="0"/>
          </w:rPr>
          <w:delText xml:space="preserve">; </w:delText>
        </w:r>
        <w:r w:rsidDel="00000000" w:rsidR="00000000" w:rsidRPr="00000000">
          <w:rPr>
            <w:shd w:fill="c9daf8" w:val="clear"/>
            <w:rtl w:val="0"/>
          </w:rPr>
          <w:delText xml:space="preserve">Lovejoy and Nobre 2018</w:delText>
        </w:r>
        <w:r w:rsidDel="00000000" w:rsidR="00000000" w:rsidRPr="00000000">
          <w:rPr>
            <w:rtl w:val="0"/>
          </w:rPr>
          <w:delText xml:space="preserve">). </w:delText>
        </w:r>
        <w:r w:rsidDel="00000000" w:rsidR="00000000" w:rsidRPr="00000000">
          <w:rPr>
            <w:rtl w:val="0"/>
          </w:rPr>
          <w:delText xml:space="preserve">Accelerating biodiversity loss, declining populations and changes in species composition directly impact ecosystem function and services (</w:delText>
        </w:r>
        <w:r w:rsidDel="00000000" w:rsidR="00000000" w:rsidRPr="00000000">
          <w:rPr>
            <w:shd w:fill="c9daf8" w:val="clear"/>
            <w:rtl w:val="0"/>
          </w:rPr>
          <w:delText xml:space="preserve">Ceballos et al., 2002; Gaston et al., 2008; </w:delText>
        </w:r>
        <w:r w:rsidDel="00000000" w:rsidR="00000000" w:rsidRPr="00000000">
          <w:rPr>
            <w:shd w:fill="c9daf8" w:val="clear"/>
            <w:rtl w:val="0"/>
          </w:rPr>
          <w:delText xml:space="preserve">Aguirre-Guti</w:delText>
        </w:r>
        <w:r w:rsidDel="00000000" w:rsidR="00000000" w:rsidRPr="00000000">
          <w:rPr>
            <w:shd w:fill="c9daf8" w:val="clear"/>
            <w:rtl w:val="0"/>
          </w:rPr>
          <w:delText xml:space="preserve">érrez et al., 2022</w:delText>
        </w:r>
        <w:r w:rsidDel="00000000" w:rsidR="00000000" w:rsidRPr="00000000">
          <w:rPr>
            <w:rtl w:val="0"/>
          </w:rPr>
          <w:delText xml:space="preserve">), although the full impacts of biodiversity loss are likely underestimated (</w:delText>
        </w:r>
        <w:r w:rsidDel="00000000" w:rsidR="00000000" w:rsidRPr="00000000">
          <w:rPr>
            <w:shd w:fill="c9daf8" w:val="clear"/>
            <w:rtl w:val="0"/>
          </w:rPr>
          <w:delText xml:space="preserve">Dirzo et al., 2014</w:delText>
        </w:r>
        <w:r w:rsidDel="00000000" w:rsidR="00000000" w:rsidRPr="00000000">
          <w:rPr>
            <w:rtl w:val="0"/>
          </w:rPr>
          <w:delText xml:space="preserve">). Connected to all of this is the immense pressure on tropical forests from agricultural expansion due to rising global demand for food, fiber, and biofuels</w:delText>
        </w:r>
        <w:r w:rsidDel="00000000" w:rsidR="00000000" w:rsidRPr="00000000">
          <w:rPr>
            <w:shd w:fill="c9daf8" w:val="clear"/>
            <w:rtl w:val="0"/>
          </w:rPr>
          <w:delText xml:space="preserve"> (</w:delText>
        </w:r>
        <w:r w:rsidDel="00000000" w:rsidR="00000000" w:rsidRPr="00000000">
          <w:rPr>
            <w:shd w:fill="c9daf8" w:val="clear"/>
            <w:rtl w:val="0"/>
          </w:rPr>
          <w:delText xml:space="preserve">Erb et al., 2024</w:delText>
        </w:r>
        <w:r w:rsidDel="00000000" w:rsidR="00000000" w:rsidRPr="00000000">
          <w:rPr>
            <w:shd w:fill="c9daf8" w:val="clear"/>
            <w:rtl w:val="0"/>
          </w:rPr>
          <w:delText xml:space="preserve">; Pendrill et al., 2022)</w:delText>
        </w:r>
        <w:r w:rsidDel="00000000" w:rsidR="00000000" w:rsidRPr="00000000">
          <w:rPr>
            <w:rtl w:val="0"/>
          </w:rPr>
          <w:delText xml:space="preserve">. Tropical regions are playing an increasingly large role in global agriculture (</w:delText>
        </w:r>
        <w:r w:rsidDel="00000000" w:rsidR="00000000" w:rsidRPr="00000000">
          <w:rPr>
            <w:shd w:fill="c9daf8" w:val="clear"/>
            <w:rtl w:val="0"/>
          </w:rPr>
          <w:delText xml:space="preserve">Alexandratos and Bruinsma 2012</w:delText>
        </w:r>
        <w:r w:rsidDel="00000000" w:rsidR="00000000" w:rsidRPr="00000000">
          <w:rPr>
            <w:shd w:fill="c9daf8" w:val="clear"/>
            <w:rtl w:val="0"/>
          </w:rPr>
          <w:delText xml:space="preserve">; Berenguer et al., 2021b</w:delText>
        </w:r>
        <w:r w:rsidDel="00000000" w:rsidR="00000000" w:rsidRPr="00000000">
          <w:rPr>
            <w:rtl w:val="0"/>
          </w:rPr>
          <w:delText xml:space="preserve">). Agricultural intensification to support global demands and local livelihoods in the region stands to greatly benefit from precision agriculture methods and biogeochemical cycle monitoring (e.g., phosphorus and nitrogen) to ensure sustainable solutions. </w:delText>
        </w:r>
      </w:del>
      <w:r w:rsidDel="00000000" w:rsidR="00000000" w:rsidRPr="00000000">
        <w:rPr>
          <w:rtl w:val="0"/>
        </w:rPr>
        <w:t xml:space="preserve">T</w:t>
      </w:r>
      <w:del w:author="Michael Keller" w:id="56" w:date="2024-11-08T22:04:28Z">
        <w:r w:rsidDel="00000000" w:rsidR="00000000" w:rsidRPr="00000000">
          <w:rPr>
            <w:rtl w:val="0"/>
          </w:rPr>
          <w:delText xml:space="preserve">hese elements cut across PANGEA’s Science Questions (</w:delText>
        </w:r>
        <w:r w:rsidDel="00000000" w:rsidR="00000000" w:rsidRPr="00000000">
          <w:rPr>
            <w:i w:val="1"/>
            <w:rtl w:val="0"/>
          </w:rPr>
          <w:delText xml:space="preserve">Section 3</w:delText>
        </w:r>
        <w:r w:rsidDel="00000000" w:rsidR="00000000" w:rsidRPr="00000000">
          <w:rPr>
            <w:rtl w:val="0"/>
          </w:rPr>
          <w:delText xml:space="preserve">) and Earth Science to Action Strategy (</w:delText>
        </w:r>
        <w:r w:rsidDel="00000000" w:rsidR="00000000" w:rsidRPr="00000000">
          <w:rPr>
            <w:i w:val="1"/>
            <w:rtl w:val="0"/>
          </w:rPr>
          <w:delText xml:space="preserve">Section 8</w:delText>
        </w:r>
        <w:r w:rsidDel="00000000" w:rsidR="00000000" w:rsidRPr="00000000">
          <w:rPr>
            <w:rtl w:val="0"/>
          </w:rPr>
          <w:delText xml:space="preserve">).</w:delText>
        </w:r>
      </w:del>
      <w:r w:rsidDel="00000000" w:rsidR="00000000" w:rsidRPr="00000000">
        <w:rPr>
          <w:rtl w:val="0"/>
        </w:rPr>
      </w:r>
    </w:p>
    <w:tbl>
      <w:tblPr>
        <w:tblStyle w:val="Table3"/>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rHeight w:val="746.8505859375" w:hRule="atLeast"/>
          <w:tblHeader w:val="0"/>
          <w:trPrChange w:author="Michael Keller" w:id="57" w:date="2024-11-08T22:04:24Z">
            <w:trPr>
              <w:cantSplit w:val="0"/>
              <w:tblHeader w:val="0"/>
            </w:trPr>
          </w:trPrChange>
        </w:trPr>
        <w:tc>
          <w:tcPr>
            <w:shd w:fill="d9ead3" w:val="clear"/>
            <w:tcMar>
              <w:top w:w="100.0" w:type="dxa"/>
              <w:left w:w="100.0" w:type="dxa"/>
              <w:bottom w:w="100.0" w:type="dxa"/>
              <w:right w:w="100.0" w:type="dxa"/>
            </w:tcMar>
            <w:vAlign w:val="top"/>
            <w:tcPrChange w:author="Michael Keller" w:id="57" w:date="2024-11-08T22:04:24Z">
              <w:tcPr>
                <w:shd w:fill="d9ead3" w:val="clear"/>
                <w:tcMar>
                  <w:top w:w="100.0" w:type="dxa"/>
                  <w:left w:w="100.0" w:type="dxa"/>
                  <w:bottom w:w="100.0" w:type="dxa"/>
                  <w:right w:w="100.0" w:type="dxa"/>
                </w:tcMar>
                <w:vAlign w:val="top"/>
              </w:tcPr>
            </w:tcPrChange>
          </w:tcPr>
          <w:p w:rsidR="00000000" w:rsidDel="00000000" w:rsidP="00000000" w:rsidRDefault="00000000" w:rsidRPr="00000000" w14:paraId="000000B5">
            <w:pPr>
              <w:spacing w:after="0" w:before="0" w:lineRule="auto"/>
              <w:jc w:val="center"/>
              <w:rPr>
                <w:b w:val="1"/>
              </w:rPr>
            </w:pPr>
            <w:r w:rsidDel="00000000" w:rsidR="00000000" w:rsidRPr="00000000">
              <w:rPr>
                <w:b w:val="1"/>
                <w:rtl w:val="0"/>
              </w:rPr>
              <w:t xml:space="preserve">PANGEA aims to determine whether tropical forests will share the same fate or vary in their responses to the effects of climate change. </w:t>
            </w:r>
            <w:r w:rsidDel="00000000" w:rsidR="00000000" w:rsidRPr="00000000">
              <w:rPr>
                <w:rtl w:val="0"/>
              </w:rPr>
            </w:r>
          </w:p>
        </w:tc>
      </w:tr>
    </w:tbl>
    <w:p w:rsidR="00000000" w:rsidDel="00000000" w:rsidP="00000000" w:rsidRDefault="00000000" w:rsidRPr="00000000" w14:paraId="000000B6">
      <w:pPr>
        <w:spacing w:after="240" w:before="240" w:lineRule="auto"/>
        <w:rPr>
          <w:color w:val="ff0000"/>
          <w:highlight w:val="white"/>
        </w:rPr>
      </w:pPr>
      <w:del w:author="Michael Keller" w:id="58" w:date="2024-11-08T21:44:08Z">
        <w:r w:rsidDel="00000000" w:rsidR="00000000" w:rsidRPr="00000000">
          <w:rPr>
            <w:color w:val="ff0000"/>
            <w:rtl w:val="0"/>
          </w:rPr>
          <w:delText xml:space="preserve">[Why PANGEA now] </w:delText>
        </w:r>
      </w:del>
      <w:commentRangeStart w:id="18"/>
      <w:r w:rsidDel="00000000" w:rsidR="00000000" w:rsidRPr="00000000">
        <w:rPr>
          <w:rtl w:val="0"/>
        </w:rPr>
        <w:t xml:space="preserve">Implementing</w:t>
      </w:r>
      <w:commentRangeEnd w:id="18"/>
      <w:r w:rsidDel="00000000" w:rsidR="00000000" w:rsidRPr="00000000">
        <w:commentReference w:id="18"/>
      </w:r>
      <w:r w:rsidDel="00000000" w:rsidR="00000000" w:rsidRPr="00000000">
        <w:rPr>
          <w:rtl w:val="0"/>
        </w:rPr>
        <w:t xml:space="preserve"> PANGEA is urgent due to our limited understanding of tropical forest ecosystems. Experts </w:t>
      </w:r>
      <w:r w:rsidDel="00000000" w:rsidR="00000000" w:rsidRPr="00000000">
        <w:rPr>
          <w:rtl w:val="0"/>
        </w:rPr>
        <w:t xml:space="preserve">suggest the</w:t>
      </w:r>
      <w:r w:rsidDel="00000000" w:rsidR="00000000" w:rsidRPr="00000000">
        <w:rPr>
          <w:rtl w:val="0"/>
        </w:rPr>
        <w:t xml:space="preserve"> potential collapse of these ecosystems within decades, which could drastically impact the global carbon and water cycles, exacerbating climate change (</w:t>
      </w:r>
      <w:r w:rsidDel="00000000" w:rsidR="00000000" w:rsidRPr="00000000">
        <w:rPr>
          <w:shd w:fill="c9daf8" w:val="clear"/>
          <w:rtl w:val="0"/>
        </w:rPr>
        <w:t xml:space="preserve">Lovejoy and Nobre 2018</w:t>
      </w:r>
      <w:r w:rsidDel="00000000" w:rsidR="00000000" w:rsidRPr="00000000">
        <w:rPr>
          <w:rtl w:val="0"/>
        </w:rPr>
        <w:t xml:space="preserve">). Second, there is growing evidence that tropical forests across different continents are responding differently to global change and to climate extremes (Hubau et al., 2020; Liu et al., 2017). Third, existing satellite remote-sensing products that describe forest structure, composition, carbon stocks and function are highly uncertain in the tropics due to limited calibration data. If not addressed, the lack of calibration data and knowledge necessary to fully utilize existing and upcoming satellite data will hinder progress. Lastly, the advances in representation of structurally and functionally diverse forests in Earth System Models over the past 20 years provide a unique opportunity to advance our understanding on how forests will respond to ongoing and future changes in climate and land cover and land use, but the calibration of validation of the novel processes across tropical regions require robust and well-constrained remote-sensing observations. To fully benefit from current and future satellite missions and take effective, regionally tailored action to mitigate </w:t>
      </w:r>
      <w:ins w:author="Michael Keller" w:id="59" w:date="2024-11-08T22:07:56Z">
        <w:r w:rsidDel="00000000" w:rsidR="00000000" w:rsidRPr="00000000">
          <w:rPr>
            <w:rtl w:val="0"/>
          </w:rPr>
          <w:t xml:space="preserve">potential harm</w:t>
        </w:r>
      </w:ins>
      <w:del w:author="Michael Keller" w:id="59" w:date="2024-11-08T22:07:56Z">
        <w:r w:rsidDel="00000000" w:rsidR="00000000" w:rsidRPr="00000000">
          <w:rPr>
            <w:rtl w:val="0"/>
          </w:rPr>
          <w:delText xml:space="preserve">these outcomes</w:delText>
        </w:r>
      </w:del>
      <w:r w:rsidDel="00000000" w:rsidR="00000000" w:rsidRPr="00000000">
        <w:rPr>
          <w:rtl w:val="0"/>
        </w:rPr>
        <w:t xml:space="preserve"> and conserve </w:t>
      </w:r>
      <w:ins w:author="Michael Keller" w:id="60" w:date="2024-11-08T22:08:04Z">
        <w:r w:rsidDel="00000000" w:rsidR="00000000" w:rsidRPr="00000000">
          <w:rPr>
            <w:rtl w:val="0"/>
          </w:rPr>
          <w:t xml:space="preserve">the</w:t>
        </w:r>
      </w:ins>
      <w:del w:author="Michael Keller" w:id="60" w:date="2024-11-08T22:08:04Z">
        <w:r w:rsidDel="00000000" w:rsidR="00000000" w:rsidRPr="00000000">
          <w:rPr>
            <w:rtl w:val="0"/>
          </w:rPr>
          <w:delText xml:space="preserve">this</w:delText>
        </w:r>
      </w:del>
      <w:r w:rsidDel="00000000" w:rsidR="00000000" w:rsidRPr="00000000">
        <w:rPr>
          <w:rtl w:val="0"/>
        </w:rPr>
        <w:t xml:space="preserve"> globally important </w:t>
      </w:r>
      <w:ins w:author="Michael Keller" w:id="61" w:date="2024-11-08T22:08:08Z">
        <w:r w:rsidDel="00000000" w:rsidR="00000000" w:rsidRPr="00000000">
          <w:rPr>
            <w:rtl w:val="0"/>
          </w:rPr>
          <w:t xml:space="preserve">tropical forest </w:t>
        </w:r>
      </w:ins>
      <w:r w:rsidDel="00000000" w:rsidR="00000000" w:rsidRPr="00000000">
        <w:rPr>
          <w:rtl w:val="0"/>
        </w:rPr>
        <w:t xml:space="preserve">biome</w:t>
      </w:r>
      <w:ins w:author="Michael Keller" w:id="62" w:date="2024-11-08T22:08:12Z">
        <w:r w:rsidDel="00000000" w:rsidR="00000000" w:rsidRPr="00000000">
          <w:rPr>
            <w:rtl w:val="0"/>
          </w:rPr>
          <w:t xml:space="preserve">s</w:t>
        </w:r>
      </w:ins>
      <w:r w:rsidDel="00000000" w:rsidR="00000000" w:rsidRPr="00000000">
        <w:rPr>
          <w:rtl w:val="0"/>
        </w:rPr>
        <w:t xml:space="preserve">, immediate action is essential. PANGEA will bridge critical knowledge gaps, enabling timely advancements that directly support </w:t>
      </w:r>
      <w:r w:rsidDel="00000000" w:rsidR="00000000" w:rsidRPr="00000000">
        <w:rPr>
          <w:rtl w:val="0"/>
        </w:rPr>
        <w:t xml:space="preserve">NASA’s Carbon Cycle and Ecosystems Focus Area, in alignment with the Water and Energy Cycle and Climate Variability and Change Focus Areas, as well as </w:t>
      </w:r>
      <w:r w:rsidDel="00000000" w:rsidR="00000000" w:rsidRPr="00000000">
        <w:rPr>
          <w:rtl w:val="0"/>
        </w:rPr>
        <w:t xml:space="preserve">global climate and biodiversity commitments.</w:t>
      </w:r>
      <w:r w:rsidDel="00000000" w:rsidR="00000000" w:rsidRPr="00000000">
        <w:rPr>
          <w:rtl w:val="0"/>
        </w:rPr>
      </w:r>
    </w:p>
    <w:p w:rsidR="00000000" w:rsidDel="00000000" w:rsidP="00000000" w:rsidRDefault="00000000" w:rsidRPr="00000000" w14:paraId="000000B7">
      <w:pPr>
        <w:pStyle w:val="Heading3"/>
        <w:rPr/>
      </w:pPr>
      <w:bookmarkStart w:colFirst="0" w:colLast="0" w:name="_f43eyfjc03r4" w:id="3"/>
      <w:bookmarkEnd w:id="3"/>
      <w:r w:rsidDel="00000000" w:rsidR="00000000" w:rsidRPr="00000000">
        <w:rPr>
          <w:rtl w:val="0"/>
        </w:rPr>
        <w:t xml:space="preserve">1.1 Questions, Objectives, and Science Themes</w:t>
      </w:r>
      <w:r w:rsidDel="00000000" w:rsidR="00000000" w:rsidRPr="00000000">
        <w:rPr>
          <w:rtl w:val="0"/>
        </w:rPr>
      </w:r>
    </w:p>
    <w:p w:rsidR="00000000" w:rsidDel="00000000" w:rsidP="00000000" w:rsidRDefault="00000000" w:rsidRPr="00000000" w14:paraId="000000B8">
      <w:pPr>
        <w:spacing w:after="240" w:lineRule="auto"/>
        <w:rPr>
          <w:b w:val="1"/>
          <w:highlight w:val="white"/>
        </w:rPr>
      </w:pPr>
      <w:del w:author="Marc Simard" w:id="63" w:date="2024-11-06T01:17:34Z">
        <w:r w:rsidDel="00000000" w:rsidR="00000000" w:rsidRPr="00000000">
          <w:rPr>
            <w:rtl w:val="0"/>
          </w:rPr>
          <w:delText xml:space="preserve">Tropical forests have been a globally important carbon sink in recent decades, absorbing large amounts of CO₂ from the atmosphere. However, deforestation, increases in extreme weather events, frequent wildfires, and other disturbances are reversing this trend, with some regions now acting as net carbon sources. Moreover, forest regrowth following these disturbances does not fully restore the original carbon sink capacity. </w:delText>
        </w:r>
        <w:r w:rsidDel="00000000" w:rsidR="00000000" w:rsidRPr="00000000">
          <w:rPr>
            <w:rtl w:val="0"/>
          </w:rPr>
          <w:delText xml:space="preserve">This reversal is not uniform: t</w:delText>
        </w:r>
        <w:r w:rsidDel="00000000" w:rsidR="00000000" w:rsidRPr="00000000">
          <w:rPr>
            <w:rtl w:val="0"/>
          </w:rPr>
          <w:delText xml:space="preserve">ropical forest landscapes differ in their recent carbon sink trends, sensitivity to extreme events, and interactions with climate and land-use change. </w:delText>
        </w:r>
      </w:del>
      <w:r w:rsidDel="00000000" w:rsidR="00000000" w:rsidRPr="00000000">
        <w:rPr>
          <w:rtl w:val="0"/>
        </w:rPr>
        <w:t xml:space="preserve">Understanding </w:t>
      </w:r>
      <w:del w:author="Michael Keller" w:id="64" w:date="2024-11-08T22:39:47Z">
        <w:r w:rsidDel="00000000" w:rsidR="00000000" w:rsidRPr="00000000">
          <w:rPr>
            <w:rtl w:val="0"/>
          </w:rPr>
          <w:delText xml:space="preserve">controls on </w:delText>
        </w:r>
      </w:del>
      <w:r w:rsidDel="00000000" w:rsidR="00000000" w:rsidRPr="00000000">
        <w:rPr>
          <w:rtl w:val="0"/>
        </w:rPr>
        <w:t xml:space="preserve">tropical forest </w:t>
      </w:r>
      <w:ins w:author="Michael Keller" w:id="65" w:date="2024-11-08T22:39:58Z">
        <w:r w:rsidDel="00000000" w:rsidR="00000000" w:rsidRPr="00000000">
          <w:rPr>
            <w:rtl w:val="0"/>
          </w:rPr>
          <w:t xml:space="preserve">biogeochemical cycles, biodiversity, climate feedbacks and interactions, socio-ecological systems and disturbance dynamics are critical for </w:t>
        </w:r>
      </w:ins>
      <w:del w:author="Michael Keller" w:id="65" w:date="2024-11-08T22:39:58Z">
        <w:r w:rsidDel="00000000" w:rsidR="00000000" w:rsidRPr="00000000">
          <w:rPr>
            <w:rtl w:val="0"/>
          </w:rPr>
          <w:delText xml:space="preserve">carbon flux trends and</w:delText>
        </w:r>
      </w:del>
      <w:r w:rsidDel="00000000" w:rsidR="00000000" w:rsidRPr="00000000">
        <w:rPr>
          <w:rtl w:val="0"/>
        </w:rPr>
        <w:t xml:space="preserve"> </w:t>
      </w:r>
      <w:ins w:author="Michael Keller" w:id="66" w:date="2024-11-08T22:41:12Z">
        <w:r w:rsidDel="00000000" w:rsidR="00000000" w:rsidRPr="00000000">
          <w:rPr>
            <w:rtl w:val="0"/>
          </w:rPr>
          <w:t xml:space="preserve">predicting </w:t>
        </w:r>
      </w:ins>
      <w:r w:rsidDel="00000000" w:rsidR="00000000" w:rsidRPr="00000000">
        <w:rPr>
          <w:rtl w:val="0"/>
        </w:rPr>
        <w:t xml:space="preserve">the resilience of tropical forest</w:t>
      </w:r>
      <w:ins w:author="Michael Keller" w:id="67" w:date="2024-11-08T22:41:21Z">
        <w:r w:rsidDel="00000000" w:rsidR="00000000" w:rsidRPr="00000000">
          <w:rPr>
            <w:rtl w:val="0"/>
          </w:rPr>
          <w:t xml:space="preserve">s</w:t>
        </w:r>
      </w:ins>
      <w:r w:rsidDel="00000000" w:rsidR="00000000" w:rsidRPr="00000000">
        <w:rPr>
          <w:rtl w:val="0"/>
        </w:rPr>
        <w:t xml:space="preserve"> </w:t>
      </w:r>
      <w:del w:author="Michael Keller" w:id="68" w:date="2024-11-08T22:41:28Z">
        <w:r w:rsidDel="00000000" w:rsidR="00000000" w:rsidRPr="00000000">
          <w:rPr>
            <w:rtl w:val="0"/>
          </w:rPr>
          <w:delText xml:space="preserve">carbon sinks </w:delText>
        </w:r>
      </w:del>
      <w:r w:rsidDel="00000000" w:rsidR="00000000" w:rsidRPr="00000000">
        <w:rPr>
          <w:rtl w:val="0"/>
        </w:rPr>
        <w:t xml:space="preserve">to extreme events is crucial to accurately projecting the future of the Earth system</w:t>
      </w:r>
      <w:del w:author="Marc Simard" w:id="69" w:date="2024-11-06T01:18:09Z">
        <w:r w:rsidDel="00000000" w:rsidR="00000000" w:rsidRPr="00000000">
          <w:rPr>
            <w:rtl w:val="0"/>
          </w:rPr>
          <w:delText xml:space="preserve"> and requires an improved understanding of patterns and processes</w:delText>
        </w:r>
      </w:del>
      <w:r w:rsidDel="00000000" w:rsidR="00000000" w:rsidRPr="00000000">
        <w:rPr>
          <w:rtl w:val="0"/>
        </w:rPr>
        <w:t xml:space="preserve">. </w:t>
      </w:r>
      <w:del w:author="Marc Simard" w:id="70" w:date="2024-11-06T01:18:39Z">
        <w:r w:rsidDel="00000000" w:rsidR="00000000" w:rsidRPr="00000000">
          <w:rPr>
            <w:rtl w:val="0"/>
          </w:rPr>
          <w:delText xml:space="preserve">Critically, continued monitoring of these dynamics at pan-tropical and global scales urgently requires filling data and methods gaps to effectively harness the new era of satellite remote sensing capabilities available now and in the next 1-10 years. </w:delText>
        </w:r>
      </w:del>
      <w:r w:rsidDel="00000000" w:rsidR="00000000" w:rsidRPr="00000000">
        <w:rPr>
          <w:rtl w:val="0"/>
        </w:rPr>
        <w:t xml:space="preserve">PANGEA will study the complex interactions of the carbon cycle</w:t>
      </w:r>
      <w:ins w:author="Marc Simard" w:id="71" w:date="2024-11-06T01:18:52Z">
        <w:r w:rsidDel="00000000" w:rsidR="00000000" w:rsidRPr="00000000">
          <w:rPr>
            <w:rtl w:val="0"/>
          </w:rPr>
          <w:t xml:space="preserve">, climate, </w:t>
        </w:r>
      </w:ins>
      <w:ins w:author="Michael Keller" w:id="72" w:date="2024-11-08T22:41:43Z">
        <w:r w:rsidDel="00000000" w:rsidR="00000000" w:rsidRPr="00000000">
          <w:rPr>
            <w:rtl w:val="0"/>
          </w:rPr>
          <w:t xml:space="preserve">biodiversity, disturbances, </w:t>
        </w:r>
      </w:ins>
      <w:ins w:author="Marc Simard" w:id="71" w:date="2024-11-06T01:18:52Z">
        <w:del w:author="Michael Keller" w:id="72" w:date="2024-11-08T22:41:43Z">
          <w:r w:rsidDel="00000000" w:rsidR="00000000" w:rsidRPr="00000000">
            <w:rPr>
              <w:rtl w:val="0"/>
            </w:rPr>
            <w:delText xml:space="preserve">environmental settings</w:delText>
          </w:r>
        </w:del>
      </w:ins>
      <w:ins w:author="Michael Keller" w:id="72" w:date="2024-11-08T22:41:43Z">
        <w:r w:rsidDel="00000000" w:rsidR="00000000" w:rsidRPr="00000000">
          <w:rPr>
            <w:rtl w:val="0"/>
          </w:rPr>
          <w:t xml:space="preserve">, </w:t>
        </w:r>
      </w:ins>
      <w:r w:rsidDel="00000000" w:rsidR="00000000" w:rsidRPr="00000000">
        <w:rPr>
          <w:rtl w:val="0"/>
        </w:rPr>
        <w:t xml:space="preserve"> and social-ecological systems in the tropics to </w:t>
      </w:r>
      <w:r w:rsidDel="00000000" w:rsidR="00000000" w:rsidRPr="00000000">
        <w:rPr>
          <w:rtl w:val="0"/>
        </w:rPr>
        <w:t xml:space="preserve">answer</w:t>
      </w:r>
      <w:r w:rsidDel="00000000" w:rsidR="00000000" w:rsidRPr="00000000">
        <w:rPr>
          <w:rtl w:val="0"/>
        </w:rPr>
        <w:t xml:space="preserve">: </w:t>
      </w:r>
      <w:r w:rsidDel="00000000" w:rsidR="00000000" w:rsidRPr="00000000">
        <w:rPr>
          <w:b w:val="1"/>
          <w:rtl w:val="0"/>
        </w:rPr>
        <w:t xml:space="preserve">How vulnerable or resilient are tropical forest landscapes and what are the feedbacks on the global carbon cycle and climate?</w:t>
      </w:r>
      <w:r w:rsidDel="00000000" w:rsidR="00000000" w:rsidRPr="00000000">
        <w:rPr>
          <w:rtl w:val="0"/>
        </w:rPr>
      </w:r>
    </w:p>
    <w:tbl>
      <w:tblPr>
        <w:tblStyle w:val="Table4"/>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rHeight w:val="164.6264648437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B9">
            <w:pPr>
              <w:jc w:val="center"/>
              <w:rPr>
                <w:b w:val="1"/>
              </w:rPr>
            </w:pPr>
            <w:commentRangeStart w:id="19"/>
            <w:r w:rsidDel="00000000" w:rsidR="00000000" w:rsidRPr="00000000">
              <w:rPr>
                <w:b w:val="1"/>
                <w:rtl w:val="0"/>
              </w:rPr>
              <w:t xml:space="preserve">PANGEA</w:t>
            </w:r>
            <w:commentRangeEnd w:id="19"/>
            <w:r w:rsidDel="00000000" w:rsidR="00000000" w:rsidRPr="00000000">
              <w:commentReference w:id="19"/>
            </w:r>
            <w:r w:rsidDel="00000000" w:rsidR="00000000" w:rsidRPr="00000000">
              <w:rPr>
                <w:b w:val="1"/>
                <w:rtl w:val="0"/>
              </w:rPr>
              <w:t xml:space="preserve"> is a multi-institutional, transcontinental collaboration with the overarching goal of advancing understanding of the various </w:t>
            </w:r>
            <w:r w:rsidDel="00000000" w:rsidR="00000000" w:rsidRPr="00000000">
              <w:rPr>
                <w:b w:val="1"/>
                <w:rtl w:val="0"/>
              </w:rPr>
              <w:t xml:space="preserve">processes </w:t>
            </w:r>
            <w:r w:rsidDel="00000000" w:rsidR="00000000" w:rsidRPr="00000000">
              <w:rPr>
                <w:b w:val="1"/>
                <w:rtl w:val="0"/>
              </w:rPr>
              <w:t xml:space="preserve">controlling changes across  pantropical forests and their feedbacks with global climate.</w:t>
            </w:r>
          </w:p>
        </w:tc>
      </w:tr>
    </w:tbl>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t xml:space="preserve">Addressing </w:t>
      </w:r>
      <w:r w:rsidDel="00000000" w:rsidR="00000000" w:rsidRPr="00000000">
        <w:rPr>
          <w:rtl w:val="0"/>
        </w:rPr>
        <w:t xml:space="preserve">this</w:t>
      </w:r>
      <w:r w:rsidDel="00000000" w:rsidR="00000000" w:rsidRPr="00000000">
        <w:rPr>
          <w:rtl w:val="0"/>
        </w:rPr>
        <w:t xml:space="preserve"> </w:t>
      </w:r>
      <w:ins w:author="Michael Keller" w:id="73" w:date="2024-11-08T22:42:29Z">
        <w:r w:rsidDel="00000000" w:rsidR="00000000" w:rsidRPr="00000000">
          <w:rPr>
            <w:rtl w:val="0"/>
          </w:rPr>
          <w:t xml:space="preserve">broad</w:t>
        </w:r>
        <w:r w:rsidDel="00000000" w:rsidR="00000000" w:rsidRPr="00000000">
          <w:rPr>
            <w:rtl w:val="0"/>
          </w:rPr>
          <w:t xml:space="preserve"> question</w:t>
        </w:r>
      </w:ins>
      <w:del w:author="Michael Keller" w:id="73" w:date="2024-11-08T22:42:29Z">
        <w:r w:rsidDel="00000000" w:rsidR="00000000" w:rsidRPr="00000000">
          <w:rPr>
            <w:rtl w:val="0"/>
          </w:rPr>
          <w:delText xml:space="preserve">knowledge gap</w:delText>
        </w:r>
      </w:del>
      <w:r w:rsidDel="00000000" w:rsidR="00000000" w:rsidRPr="00000000">
        <w:rPr>
          <w:rtl w:val="0"/>
        </w:rPr>
        <w:t xml:space="preserve"> to inform climate mitigation and adaptation strategies and biodiversity conservation requires answering three </w:t>
      </w:r>
      <w:ins w:author="Michael Keller" w:id="74" w:date="2024-11-08T22:43:28Z">
        <w:r w:rsidDel="00000000" w:rsidR="00000000" w:rsidRPr="00000000">
          <w:rPr>
            <w:rtl w:val="0"/>
          </w:rPr>
          <w:t xml:space="preserve">subsidiary</w:t>
        </w:r>
      </w:ins>
      <w:del w:author="Michael Keller" w:id="74" w:date="2024-11-08T22:43:28Z">
        <w:r w:rsidDel="00000000" w:rsidR="00000000" w:rsidRPr="00000000">
          <w:rPr>
            <w:rtl w:val="0"/>
          </w:rPr>
          <w:delText xml:space="preserve">critical</w:delText>
        </w:r>
      </w:del>
      <w:r w:rsidDel="00000000" w:rsidR="00000000" w:rsidRPr="00000000">
        <w:rPr>
          <w:rtl w:val="0"/>
        </w:rPr>
        <w:t xml:space="preserve"> </w:t>
      </w:r>
      <w:r w:rsidDel="00000000" w:rsidR="00000000" w:rsidRPr="00000000">
        <w:rPr>
          <w:rtl w:val="0"/>
        </w:rPr>
        <w:t xml:space="preserve">questions</w:t>
      </w:r>
      <w:r w:rsidDel="00000000" w:rsidR="00000000" w:rsidRPr="00000000">
        <w:rPr>
          <w:rtl w:val="0"/>
        </w:rPr>
        <w:t xml:space="preserve">:</w:t>
      </w:r>
    </w:p>
    <w:p w:rsidR="00000000" w:rsidDel="00000000" w:rsidP="00000000" w:rsidRDefault="00000000" w:rsidRPr="00000000" w14:paraId="000000BC">
      <w:pPr>
        <w:spacing w:line="276" w:lineRule="auto"/>
        <w:rPr>
          <w:sz w:val="14"/>
          <w:szCs w:val="14"/>
        </w:rPr>
      </w:pPr>
      <w:r w:rsidDel="00000000" w:rsidR="00000000" w:rsidRPr="00000000">
        <w:rPr>
          <w:rtl w:val="0"/>
        </w:rPr>
      </w:r>
    </w:p>
    <w:p w:rsidR="00000000" w:rsidDel="00000000" w:rsidP="00000000" w:rsidRDefault="00000000" w:rsidRPr="00000000" w14:paraId="000000BD">
      <w:pPr>
        <w:numPr>
          <w:ilvl w:val="0"/>
          <w:numId w:val="31"/>
        </w:numPr>
        <w:spacing w:after="120" w:before="120" w:lineRule="auto"/>
        <w:ind w:left="720" w:hanging="360"/>
        <w:rPr>
          <w:highlight w:val="white"/>
        </w:rPr>
      </w:pPr>
      <w:r w:rsidDel="00000000" w:rsidR="00000000" w:rsidRPr="00000000">
        <w:rPr>
          <w:highlight w:val="white"/>
          <w:rtl w:val="0"/>
        </w:rPr>
        <w:t xml:space="preserve">What are the </w:t>
      </w:r>
      <w:r w:rsidDel="00000000" w:rsidR="00000000" w:rsidRPr="00000000">
        <w:rPr>
          <w:b w:val="1"/>
          <w:highlight w:val="white"/>
          <w:rtl w:val="0"/>
        </w:rPr>
        <w:t xml:space="preserve">patterns </w:t>
      </w:r>
      <w:r w:rsidDel="00000000" w:rsidR="00000000" w:rsidRPr="00000000">
        <w:rPr>
          <w:highlight w:val="white"/>
          <w:rtl w:val="0"/>
        </w:rPr>
        <w:t xml:space="preserve">of recent (5-30 years) and ongoing change in tropical forest </w:t>
      </w:r>
      <w:r w:rsidDel="00000000" w:rsidR="00000000" w:rsidRPr="00000000">
        <w:rPr>
          <w:highlight w:val="white"/>
          <w:rtl w:val="0"/>
        </w:rPr>
        <w:t xml:space="preserve">landscape</w:t>
      </w:r>
      <w:r w:rsidDel="00000000" w:rsidR="00000000" w:rsidRPr="00000000">
        <w:rPr>
          <w:highlight w:val="white"/>
          <w:rtl w:val="0"/>
        </w:rPr>
        <w:t xml:space="preserve"> states, dynamics, and feedbacks, and how do they vary geographically?</w:t>
      </w:r>
      <w:r w:rsidDel="00000000" w:rsidR="00000000" w:rsidRPr="00000000">
        <w:rPr>
          <w:rtl w:val="0"/>
        </w:rPr>
      </w:r>
    </w:p>
    <w:p w:rsidR="00000000" w:rsidDel="00000000" w:rsidP="00000000" w:rsidRDefault="00000000" w:rsidRPr="00000000" w14:paraId="000000BE">
      <w:pPr>
        <w:numPr>
          <w:ilvl w:val="0"/>
          <w:numId w:val="31"/>
        </w:numPr>
        <w:spacing w:after="120" w:before="120" w:lineRule="auto"/>
        <w:ind w:left="720" w:hanging="360"/>
        <w:rPr>
          <w:highlight w:val="white"/>
        </w:rPr>
      </w:pPr>
      <w:r w:rsidDel="00000000" w:rsidR="00000000" w:rsidRPr="00000000">
        <w:rPr>
          <w:highlight w:val="white"/>
          <w:rtl w:val="0"/>
        </w:rPr>
        <w:t xml:space="preserve">What </w:t>
      </w:r>
      <w:r w:rsidDel="00000000" w:rsidR="00000000" w:rsidRPr="00000000">
        <w:rPr>
          <w:b w:val="1"/>
          <w:highlight w:val="white"/>
          <w:rtl w:val="0"/>
        </w:rPr>
        <w:t xml:space="preserve">processes </w:t>
      </w:r>
      <w:r w:rsidDel="00000000" w:rsidR="00000000" w:rsidRPr="00000000">
        <w:rPr>
          <w:highlight w:val="white"/>
          <w:rtl w:val="0"/>
        </w:rPr>
        <w:t xml:space="preserve">control heterogeneity in the vulnerability of tropical forest landscapes to structural and functional change in the Anthropocene?</w:t>
      </w:r>
      <w:r w:rsidDel="00000000" w:rsidR="00000000" w:rsidRPr="00000000">
        <w:rPr>
          <w:rtl w:val="0"/>
        </w:rPr>
      </w:r>
    </w:p>
    <w:p w:rsidR="00000000" w:rsidDel="00000000" w:rsidP="00000000" w:rsidRDefault="00000000" w:rsidRPr="00000000" w14:paraId="000000BF">
      <w:pPr>
        <w:numPr>
          <w:ilvl w:val="0"/>
          <w:numId w:val="31"/>
        </w:numPr>
        <w:spacing w:after="120" w:before="120" w:lineRule="auto"/>
        <w:ind w:left="720" w:hanging="360"/>
        <w:rPr>
          <w:highlight w:val="white"/>
        </w:rPr>
      </w:pPr>
      <w:r w:rsidDel="00000000" w:rsidR="00000000" w:rsidRPr="00000000">
        <w:rPr>
          <w:highlight w:val="white"/>
          <w:rtl w:val="0"/>
        </w:rPr>
        <w:t xml:space="preserve">How will ongoing and </w:t>
      </w:r>
      <w:r w:rsidDel="00000000" w:rsidR="00000000" w:rsidRPr="00000000">
        <w:rPr>
          <w:b w:val="1"/>
          <w:highlight w:val="white"/>
          <w:rtl w:val="0"/>
        </w:rPr>
        <w:t xml:space="preserve">projected </w:t>
      </w:r>
      <w:r w:rsidDel="00000000" w:rsidR="00000000" w:rsidRPr="00000000">
        <w:rPr>
          <w:highlight w:val="white"/>
          <w:rtl w:val="0"/>
        </w:rPr>
        <w:t xml:space="preserve">future changes in tropical forest landscapes alter feedbacks to local, regional, and global climates and social-ecological systems?</w:t>
      </w:r>
      <w:r w:rsidDel="00000000" w:rsidR="00000000" w:rsidRPr="00000000">
        <w:rPr>
          <w:rtl w:val="0"/>
        </w:rPr>
      </w:r>
    </w:p>
    <w:p w:rsidR="00000000" w:rsidDel="00000000" w:rsidP="00000000" w:rsidRDefault="00000000" w:rsidRPr="00000000" w14:paraId="000000C0">
      <w:pPr>
        <w:spacing w:line="276" w:lineRule="auto"/>
        <w:ind w:left="0" w:firstLine="0"/>
        <w:rPr>
          <w:b w:val="1"/>
        </w:rPr>
      </w:pPr>
      <w:r w:rsidDel="00000000" w:rsidR="00000000" w:rsidRPr="00000000">
        <w:rPr>
          <w:rtl w:val="0"/>
        </w:rPr>
      </w:r>
    </w:p>
    <w:p w:rsidR="00000000" w:rsidDel="00000000" w:rsidP="00000000" w:rsidRDefault="00000000" w:rsidRPr="00000000" w14:paraId="000000C1">
      <w:pPr>
        <w:spacing w:line="276" w:lineRule="auto"/>
        <w:ind w:left="0" w:firstLine="0"/>
        <w:rPr>
          <w:b w:val="1"/>
        </w:rPr>
      </w:pPr>
      <w:r w:rsidDel="00000000" w:rsidR="00000000" w:rsidRPr="00000000">
        <w:rPr>
          <w:rtl w:val="0"/>
        </w:rPr>
        <w:t xml:space="preserve">To address the above questions, </w:t>
      </w:r>
      <w:r w:rsidDel="00000000" w:rsidR="00000000" w:rsidRPr="00000000">
        <w:rPr>
          <w:b w:val="1"/>
          <w:rtl w:val="0"/>
        </w:rPr>
        <w:t xml:space="preserve">PANGEA’s objectives </w:t>
      </w:r>
      <w:r w:rsidDel="00000000" w:rsidR="00000000" w:rsidRPr="00000000">
        <w:rPr>
          <w:rtl w:val="0"/>
        </w:rPr>
        <w:t xml:space="preserve">are to: </w:t>
      </w:r>
      <w:r w:rsidDel="00000000" w:rsidR="00000000" w:rsidRPr="00000000">
        <w:rPr>
          <w:rtl w:val="0"/>
        </w:rPr>
      </w:r>
    </w:p>
    <w:p w:rsidR="00000000" w:rsidDel="00000000" w:rsidP="00000000" w:rsidRDefault="00000000" w:rsidRPr="00000000" w14:paraId="000000C2">
      <w:pPr>
        <w:numPr>
          <w:ilvl w:val="0"/>
          <w:numId w:val="10"/>
        </w:numPr>
        <w:spacing w:after="120" w:before="120" w:line="276" w:lineRule="auto"/>
        <w:ind w:left="720" w:hanging="360"/>
      </w:pPr>
      <w:r w:rsidDel="00000000" w:rsidR="00000000" w:rsidRPr="00000000">
        <w:rPr>
          <w:b w:val="1"/>
          <w:rtl w:val="0"/>
        </w:rPr>
        <w:t xml:space="preserve">Characterize and quantify heterogeneous tropical forest responses</w:t>
      </w:r>
      <w:r w:rsidDel="00000000" w:rsidR="00000000" w:rsidRPr="00000000">
        <w:rPr>
          <w:rtl w:val="0"/>
        </w:rPr>
        <w:t xml:space="preserve"> to climate and land-use changes; </w:t>
      </w:r>
    </w:p>
    <w:p w:rsidR="00000000" w:rsidDel="00000000" w:rsidP="00000000" w:rsidRDefault="00000000" w:rsidRPr="00000000" w14:paraId="000000C3">
      <w:pPr>
        <w:numPr>
          <w:ilvl w:val="0"/>
          <w:numId w:val="10"/>
        </w:numPr>
        <w:spacing w:after="120" w:before="120" w:line="276" w:lineRule="auto"/>
        <w:ind w:left="720" w:hanging="360"/>
      </w:pPr>
      <w:r w:rsidDel="00000000" w:rsidR="00000000" w:rsidRPr="00000000">
        <w:rPr>
          <w:b w:val="1"/>
          <w:rtl w:val="0"/>
        </w:rPr>
        <w:t xml:space="preserve">Address calibration, validation, and algorithm development needs</w:t>
      </w:r>
      <w:r w:rsidDel="00000000" w:rsidR="00000000" w:rsidRPr="00000000">
        <w:rPr>
          <w:rtl w:val="0"/>
        </w:rPr>
        <w:t xml:space="preserve"> to ensure measurements can be accurately retrieved from satellite remote sensing datasets over </w:t>
      </w:r>
      <w:del w:author="Michael Keller" w:id="75" w:date="2024-11-08T22:44:46Z">
        <w:r w:rsidDel="00000000" w:rsidR="00000000" w:rsidRPr="00000000">
          <w:rPr>
            <w:rtl w:val="0"/>
          </w:rPr>
          <w:delText xml:space="preserve">the </w:delText>
        </w:r>
      </w:del>
      <w:ins w:author="Michael Keller" w:id="75" w:date="2024-11-08T22:44:46Z">
        <w:r w:rsidDel="00000000" w:rsidR="00000000" w:rsidRPr="00000000">
          <w:rPr>
            <w:rtl w:val="0"/>
          </w:rPr>
          <w:t xml:space="preserve">tropical forests</w:t>
        </w:r>
      </w:ins>
      <w:del w:author="Michael Keller" w:id="75" w:date="2024-11-08T22:44:46Z">
        <w:r w:rsidDel="00000000" w:rsidR="00000000" w:rsidRPr="00000000">
          <w:rPr>
            <w:rtl w:val="0"/>
          </w:rPr>
          <w:delText xml:space="preserve">tropics</w:delText>
        </w:r>
      </w:del>
      <w:r w:rsidDel="00000000" w:rsidR="00000000" w:rsidRPr="00000000">
        <w:rPr>
          <w:rtl w:val="0"/>
        </w:rPr>
        <w:t xml:space="preserve">, ultimately advancing the global utility of satellite missions;</w:t>
      </w:r>
    </w:p>
    <w:p w:rsidR="00000000" w:rsidDel="00000000" w:rsidP="00000000" w:rsidRDefault="00000000" w:rsidRPr="00000000" w14:paraId="000000C4">
      <w:pPr>
        <w:numPr>
          <w:ilvl w:val="0"/>
          <w:numId w:val="10"/>
        </w:numPr>
        <w:spacing w:after="120" w:before="120" w:line="276" w:lineRule="auto"/>
        <w:ind w:left="720" w:hanging="360"/>
      </w:pPr>
      <w:r w:rsidDel="00000000" w:rsidR="00000000" w:rsidRPr="00000000">
        <w:rPr>
          <w:b w:val="1"/>
          <w:rtl w:val="0"/>
        </w:rPr>
        <w:t xml:space="preserve">Constrain </w:t>
      </w:r>
      <w:r w:rsidDel="00000000" w:rsidR="00000000" w:rsidRPr="00000000">
        <w:rPr>
          <w:b w:val="1"/>
          <w:rtl w:val="0"/>
        </w:rPr>
        <w:t xml:space="preserve">model uncertainty of future tropical </w:t>
      </w:r>
      <w:commentRangeStart w:id="20"/>
      <w:commentRangeStart w:id="21"/>
      <w:commentRangeStart w:id="22"/>
      <w:r w:rsidDel="00000000" w:rsidR="00000000" w:rsidRPr="00000000">
        <w:rPr>
          <w:b w:val="1"/>
          <w:rtl w:val="0"/>
        </w:rPr>
        <w:t xml:space="preserve">carbon</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b w:val="1"/>
          <w:rtl w:val="0"/>
        </w:rPr>
        <w:t xml:space="preserve"> flux predictions</w:t>
      </w:r>
      <w:r w:rsidDel="00000000" w:rsidR="00000000" w:rsidRPr="00000000">
        <w:rPr>
          <w:rtl w:val="0"/>
        </w:rPr>
        <w:t xml:space="preserve"> by improving process understanding and advancing remote sensing data-model integration.</w:t>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b w:val="1"/>
          <w:color w:val="ff0000"/>
        </w:rPr>
      </w:pPr>
      <w:del w:author="Michael Keller" w:id="76" w:date="2024-11-09T00:39:45Z">
        <w:r w:rsidDel="00000000" w:rsidR="00000000" w:rsidRPr="00000000">
          <w:rPr>
            <w:rtl w:val="0"/>
          </w:rPr>
          <w:delText xml:space="preserve">PANGEA research and activities </w:delText>
        </w:r>
        <w:commentRangeStart w:id="23"/>
        <w:commentRangeStart w:id="24"/>
        <w:commentRangeStart w:id="25"/>
        <w:r w:rsidDel="00000000" w:rsidR="00000000" w:rsidRPr="00000000">
          <w:rPr>
            <w:rtl w:val="0"/>
          </w:rPr>
          <w:delText xml:space="preserve">will prioritize the investigation of variation between </w:delText>
        </w:r>
      </w:del>
      <w:ins w:author="Michael Keller" w:id="76" w:date="2024-11-09T00:39:45Z">
        <w:r w:rsidDel="00000000" w:rsidR="00000000" w:rsidRPr="00000000">
          <w:rPr>
            <w:rtl w:val="0"/>
          </w:rPr>
          <w:t xml:space="preserve">The </w:t>
        </w:r>
      </w:ins>
      <w:r w:rsidDel="00000000" w:rsidR="00000000" w:rsidRPr="00000000">
        <w:rPr>
          <w:rtl w:val="0"/>
        </w:rPr>
        <w:t xml:space="preserve">Earth’s two largest tropical forests</w:t>
      </w:r>
      <w:ins w:author="Michael Keller" w:id="77" w:date="2024-11-09T00:40:36Z">
        <w:r w:rsidDel="00000000" w:rsidR="00000000" w:rsidRPr="00000000">
          <w:rPr>
            <w:rtl w:val="0"/>
          </w:rPr>
          <w:t xml:space="preserve">, </w:t>
        </w:r>
      </w:ins>
      <w:r w:rsidDel="00000000" w:rsidR="00000000" w:rsidRPr="00000000">
        <w:rPr>
          <w:rtl w:val="0"/>
        </w:rPr>
        <w:t xml:space="preserve"> </w:t>
      </w:r>
      <w:del w:author="Michael Keller" w:id="78" w:date="2024-11-09T00:40:42Z">
        <w:r w:rsidDel="00000000" w:rsidR="00000000" w:rsidRPr="00000000">
          <w:rPr>
            <w:rtl w:val="0"/>
          </w:rPr>
          <w:delText xml:space="preserve">in the </w:delText>
        </w:r>
      </w:del>
      <w:ins w:author="Michael Keller" w:id="78" w:date="2024-11-09T00:40:42Z">
        <w:r w:rsidDel="00000000" w:rsidR="00000000" w:rsidRPr="00000000">
          <w:rPr>
            <w:rtl w:val="0"/>
          </w:rPr>
          <w:t xml:space="preserve"> in the </w:t>
        </w:r>
      </w:ins>
      <w:r w:rsidDel="00000000" w:rsidR="00000000" w:rsidRPr="00000000">
        <w:rPr>
          <w:b w:val="1"/>
          <w:rtl w:val="0"/>
        </w:rPr>
        <w:t xml:space="preserve">Amazon </w:t>
      </w:r>
      <w:r w:rsidDel="00000000" w:rsidR="00000000" w:rsidRPr="00000000">
        <w:rPr>
          <w:rtl w:val="0"/>
        </w:rPr>
        <w:t xml:space="preserve">and </w:t>
      </w:r>
      <w:r w:rsidDel="00000000" w:rsidR="00000000" w:rsidRPr="00000000">
        <w:rPr>
          <w:b w:val="1"/>
          <w:rtl w:val="0"/>
        </w:rPr>
        <w:t xml:space="preserve">Central Africa</w:t>
      </w:r>
      <w:ins w:author="Michael Keller" w:id="79" w:date="2024-11-09T00:40:47Z">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b w:val="1"/>
            <w:rtl w:val="0"/>
          </w:rPr>
          <w:t xml:space="preserve"> both depend strongly on </w:t>
        </w:r>
        <w:r w:rsidDel="00000000" w:rsidR="00000000" w:rsidRPr="00000000">
          <w:rPr>
            <w:b w:val="1"/>
            <w:rtl w:val="0"/>
          </w:rPr>
          <w:t xml:space="preserve">recycled</w:t>
        </w:r>
        <w:r w:rsidDel="00000000" w:rsidR="00000000" w:rsidRPr="00000000">
          <w:rPr>
            <w:b w:val="1"/>
            <w:rtl w:val="0"/>
          </w:rPr>
          <w:t xml:space="preserve"> </w:t>
        </w:r>
        <w:r w:rsidDel="00000000" w:rsidR="00000000" w:rsidRPr="00000000">
          <w:rPr>
            <w:b w:val="1"/>
            <w:rtl w:val="0"/>
          </w:rPr>
          <w:t xml:space="preserve">rainfall</w:t>
        </w:r>
        <w:r w:rsidDel="00000000" w:rsidR="00000000" w:rsidRPr="00000000">
          <w:rPr>
            <w:b w:val="1"/>
            <w:rtl w:val="0"/>
          </w:rPr>
          <w:t xml:space="preserve"> but have responded differently to decardal drying trends and have been subject to contrasting land use regimes.  </w:t>
        </w:r>
      </w:ins>
      <w:del w:author="Michael Keller" w:id="79" w:date="2024-11-09T00:40:47Z">
        <w:r w:rsidDel="00000000" w:rsidR="00000000" w:rsidRPr="00000000">
          <w:rPr>
            <w:rtl w:val="0"/>
          </w:rPr>
          <w:delText xml:space="preserve">,</w:delText>
        </w:r>
      </w:del>
      <w:r w:rsidDel="00000000" w:rsidR="00000000" w:rsidRPr="00000000">
        <w:rPr>
          <w:rtl w:val="0"/>
        </w:rPr>
        <w:t xml:space="preserve"> </w:t>
      </w:r>
      <w:ins w:author="Michael Keller" w:id="80" w:date="2024-11-09T01:10:54Z">
        <w:r w:rsidDel="00000000" w:rsidR="00000000" w:rsidRPr="00000000">
          <w:rPr>
            <w:rtl w:val="0"/>
          </w:rPr>
          <w:t xml:space="preserve">The focus on these two </w:t>
        </w:r>
      </w:ins>
      <w:del w:author="Michael Keller" w:id="80" w:date="2024-11-09T01:10:54Z">
        <w:r w:rsidDel="00000000" w:rsidR="00000000" w:rsidRPr="00000000">
          <w:rPr>
            <w:rtl w:val="0"/>
          </w:rPr>
          <w:delText xml:space="preserve">at </w:delText>
        </w:r>
      </w:del>
      <w:r w:rsidDel="00000000" w:rsidR="00000000" w:rsidRPr="00000000">
        <w:rPr>
          <w:rtl w:val="0"/>
        </w:rPr>
        <w:t xml:space="preserve">continental </w:t>
      </w:r>
      <w:ins w:author="Michael Keller" w:id="81" w:date="2024-11-09T01:11:12Z">
        <w:r w:rsidDel="00000000" w:rsidR="00000000" w:rsidRPr="00000000">
          <w:rPr>
            <w:rtl w:val="0"/>
          </w:rPr>
          <w:t xml:space="preserve">areas</w:t>
        </w:r>
      </w:ins>
      <w:del w:author="Michael Keller" w:id="81" w:date="2024-11-09T01:11:12Z">
        <w:r w:rsidDel="00000000" w:rsidR="00000000" w:rsidRPr="00000000">
          <w:rPr>
            <w:rtl w:val="0"/>
          </w:rPr>
          <w:delText xml:space="preserve">scales</w:delText>
        </w:r>
      </w:del>
      <w:r w:rsidDel="00000000" w:rsidR="00000000" w:rsidRPr="00000000">
        <w:rPr>
          <w:rtl w:val="0"/>
        </w:rPr>
        <w:t xml:space="preserve">,</w:t>
      </w:r>
      <w:r w:rsidDel="00000000" w:rsidR="00000000" w:rsidRPr="00000000">
        <w:rPr>
          <w:rtl w:val="0"/>
        </w:rPr>
        <w:t xml:space="preserve"> while integrating datasets and research from existing and complementary activities across the tropics </w:t>
      </w:r>
      <w:ins w:author="Michael Keller" w:id="82" w:date="2024-11-09T01:11:27Z">
        <w:r w:rsidDel="00000000" w:rsidR="00000000" w:rsidRPr="00000000">
          <w:rPr>
            <w:rtl w:val="0"/>
          </w:rPr>
          <w:t xml:space="preserve">will illuminate the importance of current statesa and processes more than a focus on a single region.  </w:t>
        </w:r>
      </w:ins>
      <w:del w:author="Michael Keller" w:id="82" w:date="2024-11-09T01:11:27Z">
        <w:r w:rsidDel="00000000" w:rsidR="00000000" w:rsidRPr="00000000">
          <w:rPr>
            <w:rtl w:val="0"/>
          </w:rPr>
          <w:delText xml:space="preserve">wherever possible</w:delText>
        </w:r>
      </w:del>
      <w:r w:rsidDel="00000000" w:rsidR="00000000" w:rsidRPr="00000000">
        <w:rPr>
          <w:rtl w:val="0"/>
        </w:rPr>
        <w:t xml:space="preserve">. PANGEA’s research questions</w:t>
      </w:r>
      <w:ins w:author="Michael Keller" w:id="83" w:date="2024-11-08T21:59:46Z">
        <w:r w:rsidDel="00000000" w:rsidR="00000000" w:rsidRPr="00000000">
          <w:rPr>
            <w:rtl w:val="0"/>
          </w:rPr>
          <w:t xml:space="preserve"> developed through an inclusive consultative process</w:t>
        </w:r>
      </w:ins>
      <w:r w:rsidDel="00000000" w:rsidR="00000000" w:rsidRPr="00000000">
        <w:rPr>
          <w:rtl w:val="0"/>
        </w:rPr>
        <w:t xml:space="preserve"> </w:t>
      </w:r>
      <w:ins w:author="Michael Keller" w:id="84" w:date="2024-11-09T01:12:45Z">
        <w:r w:rsidDel="00000000" w:rsidR="00000000" w:rsidRPr="00000000">
          <w:rPr>
            <w:rtl w:val="0"/>
          </w:rPr>
          <w:t xml:space="preserve">emphasize</w:t>
        </w:r>
      </w:ins>
      <w:del w:author="Michael Keller" w:id="84" w:date="2024-11-09T01:12:45Z">
        <w:r w:rsidDel="00000000" w:rsidR="00000000" w:rsidRPr="00000000">
          <w:rPr>
            <w:rtl w:val="0"/>
          </w:rPr>
          <w:delText xml:space="preserve">focus on</w:delText>
        </w:r>
      </w:del>
      <w:r w:rsidDel="00000000" w:rsidR="00000000" w:rsidRPr="00000000">
        <w:rPr>
          <w:rtl w:val="0"/>
        </w:rPr>
        <w:t xml:space="preserve"> resolving uncertainties related to </w:t>
      </w:r>
      <w:r w:rsidDel="00000000" w:rsidR="00000000" w:rsidRPr="00000000">
        <w:rPr>
          <w:b w:val="1"/>
          <w:rtl w:val="0"/>
        </w:rPr>
        <w:t xml:space="preserve">multidecadal trends </w:t>
      </w:r>
      <w:r w:rsidDel="00000000" w:rsidR="00000000" w:rsidRPr="00000000">
        <w:rPr>
          <w:rtl w:val="0"/>
        </w:rPr>
        <w:t xml:space="preserve">and </w:t>
      </w:r>
      <w:r w:rsidDel="00000000" w:rsidR="00000000" w:rsidRPr="00000000">
        <w:rPr>
          <w:b w:val="1"/>
          <w:rtl w:val="0"/>
        </w:rPr>
        <w:t xml:space="preserve">responses to extreme events </w:t>
      </w:r>
      <w:r w:rsidDel="00000000" w:rsidR="00000000" w:rsidRPr="00000000">
        <w:rPr>
          <w:rtl w:val="0"/>
        </w:rPr>
        <w:t xml:space="preserve">across five thematic areas: </w:t>
      </w:r>
      <w:r w:rsidDel="00000000" w:rsidR="00000000" w:rsidRPr="00000000">
        <w:rPr>
          <w:rtl w:val="0"/>
        </w:rPr>
      </w:r>
    </w:p>
    <w:p w:rsidR="00000000" w:rsidDel="00000000" w:rsidP="00000000" w:rsidRDefault="00000000" w:rsidRPr="00000000" w14:paraId="000000C7">
      <w:pPr>
        <w:numPr>
          <w:ilvl w:val="0"/>
          <w:numId w:val="2"/>
        </w:numPr>
        <w:spacing w:after="120" w:before="120" w:line="276" w:lineRule="auto"/>
        <w:ind w:left="720" w:hanging="360"/>
        <w:rPr/>
      </w:pPr>
      <w:commentRangeStart w:id="26"/>
      <w:r w:rsidDel="00000000" w:rsidR="00000000" w:rsidRPr="00000000">
        <w:rPr>
          <w:b w:val="1"/>
          <w:rtl w:val="0"/>
        </w:rPr>
        <w:t xml:space="preserve">Biogeochemical</w:t>
      </w:r>
      <w:commentRangeEnd w:id="26"/>
      <w:r w:rsidDel="00000000" w:rsidR="00000000" w:rsidRPr="00000000">
        <w:commentReference w:id="26"/>
      </w:r>
      <w:r w:rsidDel="00000000" w:rsidR="00000000" w:rsidRPr="00000000">
        <w:rPr>
          <w:b w:val="1"/>
          <w:rtl w:val="0"/>
        </w:rPr>
        <w:t xml:space="preserve"> Cycles</w:t>
      </w:r>
      <w:r w:rsidDel="00000000" w:rsidR="00000000" w:rsidRPr="00000000">
        <w:rPr>
          <w:b w:val="1"/>
          <w:rtl w:val="0"/>
        </w:rPr>
        <w:t xml:space="preserve"> </w:t>
      </w:r>
      <w:r w:rsidDel="00000000" w:rsidR="00000000" w:rsidRPr="00000000">
        <w:rPr>
          <w:rtl w:val="0"/>
        </w:rPr>
        <w:t xml:space="preserve">encompass</w:t>
      </w:r>
      <w:r w:rsidDel="00000000" w:rsidR="00000000" w:rsidRPr="00000000">
        <w:rPr>
          <w:rtl w:val="0"/>
        </w:rPr>
        <w:t xml:space="preserve"> the movement and transformation of essential elements (e.g., carbon, nitrogen, and phosphorus) through Earth's biosphere, atmosphere, hydrosphere, and lithosphere. In tropical forests, these cycles are highly dynamic, with rapid nutrient</w:t>
      </w:r>
      <w:ins w:author="Michael Keller" w:id="85" w:date="2024-11-09T01:14:21Z">
        <w:r w:rsidDel="00000000" w:rsidR="00000000" w:rsidRPr="00000000">
          <w:rPr>
            <w:rtl w:val="0"/>
          </w:rPr>
          <w:t xml:space="preserve"> and biomass </w:t>
        </w:r>
      </w:ins>
      <w:del w:author="Michael Keller" w:id="85" w:date="2024-11-09T01:14:21Z">
        <w:r w:rsidDel="00000000" w:rsidR="00000000" w:rsidRPr="00000000">
          <w:rPr>
            <w:rtl w:val="0"/>
          </w:rPr>
          <w:delText xml:space="preserve"> </w:delText>
        </w:r>
      </w:del>
      <w:r w:rsidDel="00000000" w:rsidR="00000000" w:rsidRPr="00000000">
        <w:rPr>
          <w:rtl w:val="0"/>
        </w:rPr>
        <w:t xml:space="preserve">turnover</w:t>
      </w:r>
      <w:ins w:author="Michael Keller" w:id="86" w:date="2024-11-09T01:14:36Z">
        <w:r w:rsidDel="00000000" w:rsidR="00000000" w:rsidRPr="00000000">
          <w:rPr>
            <w:rtl w:val="0"/>
          </w:rPr>
          <w:t xml:space="preserve">; </w:t>
        </w:r>
        <w:r w:rsidDel="00000000" w:rsidR="00000000" w:rsidRPr="00000000">
          <w:rPr>
            <w:rtl w:val="0"/>
          </w:rPr>
          <w:t xml:space="preserve">nonetheless</w:t>
        </w:r>
        <w:r w:rsidDel="00000000" w:rsidR="00000000" w:rsidRPr="00000000">
          <w:rPr>
            <w:rtl w:val="0"/>
          </w:rPr>
          <w:t xml:space="preserve"> </w:t>
        </w:r>
      </w:ins>
      <w:r w:rsidDel="00000000" w:rsidR="00000000" w:rsidRPr="00000000">
        <w:rPr>
          <w:rtl w:val="0"/>
        </w:rPr>
        <w:t xml:space="preserve"> </w:t>
      </w:r>
      <w:ins w:author="Michael Keller" w:id="87" w:date="2024-11-09T01:14:55Z">
        <w:r w:rsidDel="00000000" w:rsidR="00000000" w:rsidRPr="00000000">
          <w:rPr>
            <w:rtl w:val="0"/>
          </w:rPr>
          <w:t xml:space="preserve">tropical forests play</w:t>
        </w:r>
      </w:ins>
      <w:del w:author="Michael Keller" w:id="87" w:date="2024-11-09T01:14:55Z">
        <w:r w:rsidDel="00000000" w:rsidR="00000000" w:rsidRPr="00000000">
          <w:rPr>
            <w:rtl w:val="0"/>
          </w:rPr>
          <w:delText xml:space="preserve">and</w:delText>
        </w:r>
      </w:del>
      <w:r w:rsidDel="00000000" w:rsidR="00000000" w:rsidRPr="00000000">
        <w:rPr>
          <w:rtl w:val="0"/>
        </w:rPr>
        <w:t xml:space="preserve"> a significant role in global carbon storage.</w:t>
      </w:r>
    </w:p>
    <w:p w:rsidR="00000000" w:rsidDel="00000000" w:rsidP="00000000" w:rsidRDefault="00000000" w:rsidRPr="00000000" w14:paraId="000000C8">
      <w:pPr>
        <w:numPr>
          <w:ilvl w:val="0"/>
          <w:numId w:val="2"/>
        </w:numPr>
        <w:spacing w:after="120" w:before="120" w:line="276" w:lineRule="auto"/>
        <w:ind w:left="720" w:hanging="360"/>
        <w:rPr/>
      </w:pPr>
      <w:r w:rsidDel="00000000" w:rsidR="00000000" w:rsidRPr="00000000">
        <w:rPr>
          <w:b w:val="1"/>
          <w:rtl w:val="0"/>
        </w:rPr>
        <w:t xml:space="preserve">Biodiversity</w:t>
      </w:r>
      <w:r w:rsidDel="00000000" w:rsidR="00000000" w:rsidRPr="00000000">
        <w:rPr>
          <w:b w:val="1"/>
          <w:rtl w:val="0"/>
        </w:rPr>
        <w:t xml:space="preserve"> </w:t>
      </w:r>
      <w:r w:rsidDel="00000000" w:rsidR="00000000" w:rsidRPr="00000000">
        <w:rPr>
          <w:rtl w:val="0"/>
        </w:rPr>
        <w:t xml:space="preserve">is the variety of life on Earth, </w:t>
      </w:r>
      <w:r w:rsidDel="00000000" w:rsidR="00000000" w:rsidRPr="00000000">
        <w:rPr>
          <w:rtl w:val="0"/>
        </w:rPr>
        <w:t xml:space="preserve">including its variation within and between species and ecosystems</w:t>
      </w:r>
      <w:r w:rsidDel="00000000" w:rsidR="00000000" w:rsidRPr="00000000">
        <w:rPr>
          <w:rtl w:val="0"/>
        </w:rPr>
        <w:t xml:space="preserve"> (</w:t>
      </w:r>
      <w:r w:rsidDel="00000000" w:rsidR="00000000" w:rsidRPr="00000000">
        <w:rPr>
          <w:rFonts w:ascii="Roboto" w:cs="Roboto" w:eastAsia="Roboto" w:hAnsi="Roboto"/>
          <w:sz w:val="21"/>
          <w:szCs w:val="21"/>
          <w:rtl w:val="0"/>
        </w:rPr>
        <w:t xml:space="preserve">genetic, phylogenetic, taxonomic, and functional diversity)</w:t>
      </w:r>
      <w:r w:rsidDel="00000000" w:rsidR="00000000" w:rsidRPr="00000000">
        <w:rPr>
          <w:rtl w:val="0"/>
        </w:rPr>
        <w:t xml:space="preserve">. In tropical forests, biodiversity is exceptionally high within and across forests, supporting complex interactions and ecosystem function, and causing heterogeneity in climate responses and resilience.</w:t>
      </w:r>
    </w:p>
    <w:p w:rsidR="00000000" w:rsidDel="00000000" w:rsidP="00000000" w:rsidRDefault="00000000" w:rsidRPr="00000000" w14:paraId="000000C9">
      <w:pPr>
        <w:numPr>
          <w:ilvl w:val="0"/>
          <w:numId w:val="2"/>
        </w:numPr>
        <w:spacing w:after="120" w:before="120" w:line="276" w:lineRule="auto"/>
        <w:ind w:left="720" w:hanging="360"/>
        <w:rPr/>
      </w:pPr>
      <w:r w:rsidDel="00000000" w:rsidR="00000000" w:rsidRPr="00000000">
        <w:rPr>
          <w:b w:val="1"/>
          <w:rtl w:val="0"/>
        </w:rPr>
        <w:t xml:space="preserve">Climate Interactions and Feedbacks</w:t>
      </w:r>
      <w:r w:rsidDel="00000000" w:rsidR="00000000" w:rsidRPr="00000000">
        <w:rPr>
          <w:b w:val="1"/>
          <w:rtl w:val="0"/>
        </w:rPr>
        <w:t xml:space="preserve"> </w:t>
      </w:r>
      <w:r w:rsidDel="00000000" w:rsidR="00000000" w:rsidRPr="00000000">
        <w:rPr>
          <w:rtl w:val="0"/>
        </w:rPr>
        <w:t xml:space="preserve">are</w:t>
      </w:r>
      <w:r w:rsidDel="00000000" w:rsidR="00000000" w:rsidRPr="00000000">
        <w:rPr>
          <w:rtl w:val="0"/>
        </w:rPr>
        <w:t xml:space="preserve"> the bidirectional interactions between climate systems and ecosystems. Tropical forests directly regulate carbon, water and energy cycles. Climate changes (like temperature and rainfall shifts) and land-use and land cover changes (like fires and forest degradation) can alter forest ecosystem dynamics, creating feedback loops that affect global climate stability.</w:t>
      </w:r>
    </w:p>
    <w:p w:rsidR="00000000" w:rsidDel="00000000" w:rsidP="00000000" w:rsidRDefault="00000000" w:rsidRPr="00000000" w14:paraId="000000CA">
      <w:pPr>
        <w:numPr>
          <w:ilvl w:val="0"/>
          <w:numId w:val="2"/>
        </w:numPr>
        <w:spacing w:after="120" w:before="120" w:line="276" w:lineRule="auto"/>
        <w:ind w:left="720" w:hanging="360"/>
        <w:rPr/>
      </w:pPr>
      <w:r w:rsidDel="00000000" w:rsidR="00000000" w:rsidRPr="00000000">
        <w:rPr>
          <w:b w:val="1"/>
          <w:rtl w:val="0"/>
        </w:rPr>
        <w:t xml:space="preserve">Social-Ecological Systems </w:t>
      </w:r>
      <w:r w:rsidDel="00000000" w:rsidR="00000000" w:rsidRPr="00000000">
        <w:rPr>
          <w:rtl w:val="0"/>
        </w:rPr>
        <w:t xml:space="preserve">are interconnected systems of humans and nature, where ecological and social components interact and influence each other. In tropical forests, these systems are shaped by the livelihoods, cultural practices, and resource use of local communities, while ecological changes impact social well-being, creating complex feedbacks between human activities and ecosystem stability.</w:t>
      </w:r>
    </w:p>
    <w:p w:rsidR="00000000" w:rsidDel="00000000" w:rsidP="00000000" w:rsidRDefault="00000000" w:rsidRPr="00000000" w14:paraId="000000CB">
      <w:pPr>
        <w:numPr>
          <w:ilvl w:val="0"/>
          <w:numId w:val="2"/>
        </w:numPr>
        <w:spacing w:after="120" w:before="120" w:line="276" w:lineRule="auto"/>
        <w:ind w:left="720" w:hanging="360"/>
        <w:rPr/>
      </w:pPr>
      <w:r w:rsidDel="00000000" w:rsidR="00000000" w:rsidRPr="00000000">
        <w:rPr>
          <w:b w:val="1"/>
          <w:rtl w:val="0"/>
        </w:rPr>
        <w:t xml:space="preserve">Disturbance Dynamics</w:t>
      </w:r>
      <w:r w:rsidDel="00000000" w:rsidR="00000000" w:rsidRPr="00000000">
        <w:rPr>
          <w:b w:val="1"/>
          <w:rtl w:val="0"/>
        </w:rPr>
        <w:t xml:space="preserve"> </w:t>
      </w:r>
      <w:r w:rsidDel="00000000" w:rsidR="00000000" w:rsidRPr="00000000">
        <w:rPr>
          <w:rtl w:val="0"/>
        </w:rPr>
        <w:t xml:space="preserve">vary by type, intensity, and frequency, and involve natural or human-induced events, such as fires, storms, drought, and logging, that disrupt ecosystems and affect their structure and function. In tropical forests, these disturbances can lead to shifts in biogeochemical cycling, </w:t>
      </w:r>
      <w:r w:rsidDel="00000000" w:rsidR="00000000" w:rsidRPr="00000000">
        <w:rPr>
          <w:rtl w:val="0"/>
        </w:rPr>
        <w:t xml:space="preserve">biodiversity,</w:t>
      </w:r>
      <w:r w:rsidDel="00000000" w:rsidR="00000000" w:rsidRPr="00000000">
        <w:rPr>
          <w:rtl w:val="0"/>
        </w:rPr>
        <w:t xml:space="preserve"> and feedbacks to climate and to social-ecological systems.</w:t>
      </w:r>
    </w:p>
    <w:p w:rsidR="00000000" w:rsidDel="00000000" w:rsidP="00000000" w:rsidRDefault="00000000" w:rsidRPr="00000000" w14:paraId="000000CC">
      <w:pPr>
        <w:pStyle w:val="Heading3"/>
        <w:rPr>
          <w:color w:val="ff0000"/>
        </w:rPr>
      </w:pPr>
      <w:bookmarkStart w:colFirst="0" w:colLast="0" w:name="_w9c58goeuy6v" w:id="4"/>
      <w:bookmarkEnd w:id="4"/>
      <w:commentRangeStart w:id="27"/>
      <w:commentRangeStart w:id="28"/>
      <w:r w:rsidDel="00000000" w:rsidR="00000000" w:rsidRPr="00000000">
        <w:rPr>
          <w:rtl w:val="0"/>
        </w:rPr>
        <w:t xml:space="preserve">1.2 The urgent need for </w:t>
      </w:r>
      <w:r w:rsidDel="00000000" w:rsidR="00000000" w:rsidRPr="00000000">
        <w:rPr>
          <w:rtl w:val="0"/>
        </w:rPr>
        <w:t xml:space="preserve">PANGEA</w:t>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CD">
      <w:pPr>
        <w:rPr>
          <w:del w:author="Michael Keller" w:id="92" w:date="2024-11-09T01:20:34Z"/>
        </w:rPr>
      </w:pPr>
      <w:r w:rsidDel="00000000" w:rsidR="00000000" w:rsidRPr="00000000">
        <w:rPr>
          <w:rtl w:val="0"/>
        </w:rPr>
        <w:t xml:space="preserve">Implementing PANGEA is urgently needed. </w:t>
      </w:r>
      <w:r w:rsidDel="00000000" w:rsidR="00000000" w:rsidRPr="00000000">
        <w:rPr>
          <w:rtl w:val="0"/>
        </w:rPr>
        <w:t xml:space="preserve">First</w:t>
      </w:r>
      <w:r w:rsidDel="00000000" w:rsidR="00000000" w:rsidRPr="00000000">
        <w:rPr>
          <w:rtl w:val="0"/>
        </w:rPr>
        <w:t xml:space="preserve">, there is a real </w:t>
      </w:r>
      <w:r w:rsidDel="00000000" w:rsidR="00000000" w:rsidRPr="00000000">
        <w:rPr>
          <w:rtl w:val="0"/>
        </w:rPr>
        <w:t xml:space="preserve">potential for the collapse of tropical forest ecosystems in the next few decade</w:t>
      </w:r>
      <w:r w:rsidDel="00000000" w:rsidR="00000000" w:rsidRPr="00000000">
        <w:rPr>
          <w:rtl w:val="0"/>
        </w:rPr>
        <w:t xml:space="preserve">s (</w:t>
      </w:r>
      <w:r w:rsidDel="00000000" w:rsidR="00000000" w:rsidRPr="00000000">
        <w:rPr>
          <w:shd w:fill="c9daf8" w:val="clear"/>
          <w:rtl w:val="0"/>
        </w:rPr>
        <w:t xml:space="preserve">Malhi et al., 2009</w:t>
      </w:r>
      <w:r w:rsidDel="00000000" w:rsidR="00000000" w:rsidRPr="00000000">
        <w:rPr>
          <w:rtl w:val="0"/>
        </w:rPr>
        <w:t xml:space="preserve">; </w:t>
      </w:r>
      <w:r w:rsidDel="00000000" w:rsidR="00000000" w:rsidRPr="00000000">
        <w:rPr>
          <w:shd w:fill="c9daf8" w:val="clear"/>
          <w:rtl w:val="0"/>
        </w:rPr>
        <w:t xml:space="preserve">Boulton et al., 2022</w:t>
      </w:r>
      <w:r w:rsidDel="00000000" w:rsidR="00000000" w:rsidRPr="00000000">
        <w:rPr>
          <w:rtl w:val="0"/>
        </w:rPr>
        <w:t xml:space="preserve">; </w:t>
      </w:r>
      <w:r w:rsidDel="00000000" w:rsidR="00000000" w:rsidRPr="00000000">
        <w:rPr>
          <w:shd w:fill="c9daf8" w:val="clear"/>
          <w:rtl w:val="0"/>
        </w:rPr>
        <w:t xml:space="preserve">Wunderling et al., 2022</w:t>
      </w:r>
      <w:r w:rsidDel="00000000" w:rsidR="00000000" w:rsidRPr="00000000">
        <w:rPr>
          <w:rtl w:val="0"/>
        </w:rPr>
        <w:t xml:space="preserve">). Given the critical role of these ecosystems in the global carbon and water cycles, the collapse of tropical forest ecosystems would have potent effects on the whole Earth System</w:t>
      </w:r>
      <w:ins w:author="Yanlei Feng" w:id="88" w:date="2024-11-06T21:06:29Z">
        <w:r w:rsidDel="00000000" w:rsidR="00000000" w:rsidRPr="00000000">
          <w:rPr>
            <w:rtl w:val="0"/>
          </w:rPr>
          <w:t xml:space="preserve">,</w:t>
        </w:r>
      </w:ins>
      <w:r w:rsidDel="00000000" w:rsidR="00000000" w:rsidRPr="00000000">
        <w:rPr>
          <w:rtl w:val="0"/>
        </w:rPr>
        <w:t xml:space="preserve"> exacerbating current trends in climate change (</w:t>
      </w:r>
      <w:r w:rsidDel="00000000" w:rsidR="00000000" w:rsidRPr="00000000">
        <w:rPr>
          <w:shd w:fill="c9daf8" w:val="clear"/>
          <w:rtl w:val="0"/>
        </w:rPr>
        <w:t xml:space="preserve">Wunderling et al., 2024</w:t>
      </w:r>
      <w:r w:rsidDel="00000000" w:rsidR="00000000" w:rsidRPr="00000000">
        <w:rPr>
          <w:rtl w:val="0"/>
        </w:rPr>
        <w:t xml:space="preserve">).</w:t>
      </w:r>
      <w:del w:author="Marc Simard" w:id="89" w:date="2024-11-06T01:30:09Z">
        <w:r w:rsidDel="00000000" w:rsidR="00000000" w:rsidRPr="00000000">
          <w:rPr>
            <w:rtl w:val="0"/>
          </w:rPr>
          <w:delText xml:space="preserve"> To take effective, regionally tailored action to mitigate these outcomes and conserve this globally important biome, action requires improved understanding of the varied ways in which different tropical forests are responding to change</w:delText>
        </w:r>
      </w:del>
      <w:r w:rsidDel="00000000" w:rsidR="00000000" w:rsidRPr="00000000">
        <w:rPr>
          <w:rtl w:val="0"/>
        </w:rPr>
        <w:t xml:space="preserve">. Second, ground based research remains scarce and there remains a lack of knowledge to adequately understand existing</w:t>
      </w:r>
      <w:r w:rsidDel="00000000" w:rsidR="00000000" w:rsidRPr="00000000">
        <w:rPr>
          <w:rtl w:val="0"/>
        </w:rPr>
        <w:t xml:space="preserve"> (</w:t>
      </w:r>
      <w:r w:rsidDel="00000000" w:rsidR="00000000" w:rsidRPr="00000000">
        <w:rPr>
          <w:b w:val="1"/>
          <w:rtl w:val="0"/>
        </w:rPr>
        <w:t xml:space="preserve">GEDI</w:t>
      </w:r>
      <w:r w:rsidDel="00000000" w:rsidR="00000000" w:rsidRPr="00000000">
        <w:rPr>
          <w:rtl w:val="0"/>
        </w:rPr>
        <w:t xml:space="preserve">, </w:t>
      </w:r>
      <w:r w:rsidDel="00000000" w:rsidR="00000000" w:rsidRPr="00000000">
        <w:rPr>
          <w:b w:val="1"/>
          <w:rtl w:val="0"/>
        </w:rPr>
        <w:t xml:space="preserve">EMIT</w:t>
      </w:r>
      <w:r w:rsidDel="00000000" w:rsidR="00000000" w:rsidRPr="00000000">
        <w:rPr>
          <w:rtl w:val="0"/>
        </w:rPr>
        <w:t xml:space="preserve">, </w:t>
      </w:r>
      <w:r w:rsidDel="00000000" w:rsidR="00000000" w:rsidRPr="00000000">
        <w:rPr>
          <w:b w:val="1"/>
          <w:rtl w:val="0"/>
        </w:rPr>
        <w:t xml:space="preserve">OCO-2/3</w:t>
      </w:r>
      <w:r w:rsidDel="00000000" w:rsidR="00000000" w:rsidRPr="00000000">
        <w:rPr>
          <w:rtl w:val="0"/>
        </w:rPr>
        <w:t xml:space="preserve">, </w:t>
      </w:r>
      <w:r w:rsidDel="00000000" w:rsidR="00000000" w:rsidRPr="00000000">
        <w:rPr>
          <w:b w:val="1"/>
          <w:rtl w:val="0"/>
        </w:rPr>
        <w:t xml:space="preserve">ECOSTRESS</w:t>
      </w:r>
      <w:r w:rsidDel="00000000" w:rsidR="00000000" w:rsidRPr="00000000">
        <w:rPr>
          <w:rtl w:val="0"/>
        </w:rPr>
        <w:t xml:space="preserve">) and forthcoming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BIOMASS*</w:t>
      </w:r>
      <w:r w:rsidDel="00000000" w:rsidR="00000000" w:rsidRPr="00000000">
        <w:rPr>
          <w:rtl w:val="0"/>
        </w:rPr>
        <w:t xml:space="preserve">, </w:t>
      </w:r>
      <w:r w:rsidDel="00000000" w:rsidR="00000000" w:rsidRPr="00000000">
        <w:rPr>
          <w:b w:val="1"/>
          <w:rtl w:val="0"/>
        </w:rPr>
        <w:t xml:space="preserve">EDGE*</w:t>
      </w:r>
      <w:r w:rsidDel="00000000" w:rsidR="00000000" w:rsidRPr="00000000">
        <w:rPr>
          <w:rtl w:val="0"/>
        </w:rPr>
        <w:t xml:space="preserve">, </w:t>
      </w:r>
      <w:r w:rsidDel="00000000" w:rsidR="00000000" w:rsidRPr="00000000">
        <w:rPr>
          <w:b w:val="1"/>
          <w:rtl w:val="0"/>
        </w:rPr>
        <w:t xml:space="preserve">SBG*</w:t>
      </w:r>
      <w:r w:rsidDel="00000000" w:rsidR="00000000" w:rsidRPr="00000000">
        <w:rPr>
          <w:rtl w:val="0"/>
        </w:rPr>
        <w:t xml:space="preserve">) satellite missions</w:t>
      </w:r>
      <w:r w:rsidDel="00000000" w:rsidR="00000000" w:rsidRPr="00000000">
        <w:rPr>
          <w:rtl w:val="0"/>
        </w:rPr>
        <w:t xml:space="preserve">. PANGEA will provide a unique opportunity for obtaining field and airborne data with well-timed international efforts, to understand the signals from those missions, develop and calibrate data synthesis and data assimilation methods, and to drive and benchmark terrestrial biosphere models and </w:t>
      </w:r>
      <w:commentRangeStart w:id="29"/>
      <w:r w:rsidDel="00000000" w:rsidR="00000000" w:rsidRPr="00000000">
        <w:rPr>
          <w:rtl w:val="0"/>
        </w:rPr>
        <w:t xml:space="preserve">agent-based models</w:t>
      </w:r>
      <w:commentRangeEnd w:id="29"/>
      <w:r w:rsidDel="00000000" w:rsidR="00000000" w:rsidRPr="00000000">
        <w:commentReference w:id="29"/>
      </w:r>
      <w:r w:rsidDel="00000000" w:rsidR="00000000" w:rsidRPr="00000000">
        <w:rPr>
          <w:rtl w:val="0"/>
        </w:rPr>
        <w:t xml:space="preserve">. Failing to do so will be a missed opportunity for reducing uncertainties in regions with the highest carbon stocks and major contribution to carbon, water, energy, and nutrient cycling amongst land ecosystems (</w:t>
      </w:r>
      <w:r w:rsidDel="00000000" w:rsidR="00000000" w:rsidRPr="00000000">
        <w:rPr>
          <w:shd w:fill="c9daf8" w:val="clear"/>
          <w:rtl w:val="0"/>
        </w:rPr>
        <w:t xml:space="preserve">Schimel et al., 2015</w:t>
      </w:r>
      <w:r w:rsidDel="00000000" w:rsidR="00000000" w:rsidRPr="00000000">
        <w:rPr>
          <w:rtl w:val="0"/>
        </w:rPr>
        <w:t xml:space="preserve">; </w:t>
      </w:r>
      <w:r w:rsidDel="00000000" w:rsidR="00000000" w:rsidRPr="00000000">
        <w:rPr>
          <w:shd w:fill="c9daf8" w:val="clear"/>
          <w:rtl w:val="0"/>
        </w:rPr>
        <w:t xml:space="preserve">Schimel et al., 2019</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In addition, the risk of critical transitions in tropical forests differs between Africa and the Americas (</w:t>
      </w:r>
      <w:r w:rsidDel="00000000" w:rsidR="00000000" w:rsidRPr="00000000">
        <w:rPr>
          <w:shd w:fill="c9daf8" w:val="clear"/>
          <w:rtl w:val="0"/>
        </w:rPr>
        <w:t xml:space="preserve">Hubau et al., 2020</w:t>
      </w:r>
      <w:r w:rsidDel="00000000" w:rsidR="00000000" w:rsidRPr="00000000">
        <w:rPr>
          <w:rtl w:val="0"/>
        </w:rPr>
        <w:t xml:space="preserve">; </w:t>
      </w:r>
      <w:r w:rsidDel="00000000" w:rsidR="00000000" w:rsidRPr="00000000">
        <w:rPr>
          <w:highlight w:val="yellow"/>
          <w:rtl w:val="0"/>
        </w:rPr>
        <w:t xml:space="preserve">OTHER REFs?</w:t>
      </w:r>
      <w:r w:rsidDel="00000000" w:rsidR="00000000" w:rsidRPr="00000000">
        <w:rPr>
          <w:rtl w:val="0"/>
        </w:rPr>
        <w:t xml:space="preserve">) and we are just beginning to understand the mechanisms behind these differences, along with the structural and functional diversity of forests. Given our current understanding of urgency in Amazonia, </w:t>
      </w:r>
      <w:ins w:author="Michael Keller" w:id="90" w:date="2024-11-09T01:19:51Z">
        <w:r w:rsidDel="00000000" w:rsidR="00000000" w:rsidRPr="00000000">
          <w:rPr>
            <w:rtl w:val="0"/>
          </w:rPr>
          <w:t xml:space="preserve">we can test expectations that </w:t>
        </w:r>
      </w:ins>
      <w:del w:author="Michael Keller" w:id="90" w:date="2024-11-09T01:19:51Z">
        <w:r w:rsidDel="00000000" w:rsidR="00000000" w:rsidRPr="00000000">
          <w:rPr>
            <w:rtl w:val="0"/>
          </w:rPr>
          <w:delText xml:space="preserve">it is reasonable to expect tha</w:delText>
        </w:r>
      </w:del>
      <w:r w:rsidDel="00000000" w:rsidR="00000000" w:rsidRPr="00000000">
        <w:rPr>
          <w:rtl w:val="0"/>
        </w:rPr>
        <w:t xml:space="preserve">t the Congo will be the next Amazon, </w:t>
      </w:r>
      <w:ins w:author="Michael Keller" w:id="91" w:date="2024-11-09T01:20:18Z">
        <w:r w:rsidDel="00000000" w:rsidR="00000000" w:rsidRPr="00000000">
          <w:rPr>
            <w:rtl w:val="0"/>
          </w:rPr>
          <w:t xml:space="preserve">and will soon suffer </w:t>
        </w:r>
      </w:ins>
      <w:del w:author="Michael Keller" w:id="91" w:date="2024-11-09T01:20:18Z">
        <w:r w:rsidDel="00000000" w:rsidR="00000000" w:rsidRPr="00000000">
          <w:rPr>
            <w:rtl w:val="0"/>
          </w:rPr>
          <w:delText xml:space="preserve">soon undergoing</w:delText>
        </w:r>
      </w:del>
      <w:r w:rsidDel="00000000" w:rsidR="00000000" w:rsidRPr="00000000">
        <w:rPr>
          <w:rtl w:val="0"/>
        </w:rPr>
        <w:t xml:space="preserve"> similar changes. </w:t>
      </w:r>
      <w:del w:author="Michael Keller" w:id="92" w:date="2024-11-09T01:20:34Z">
        <w:r w:rsidDel="00000000" w:rsidR="00000000" w:rsidRPr="00000000">
          <w:rPr>
            <w:rtl w:val="0"/>
          </w:rPr>
          <w:delText xml:space="preserve">Recent advances in satellite imagery and modeling tools are enhancing our understanding of these processes.</w:delText>
        </w:r>
        <w:r w:rsidDel="00000000" w:rsidR="00000000" w:rsidRPr="00000000">
          <w:rPr>
            <w:rtl w:val="0"/>
          </w:rPr>
        </w:r>
      </w:del>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highlight w:val="yellow"/>
        </w:rPr>
      </w:pPr>
      <w:r w:rsidDel="00000000" w:rsidR="00000000" w:rsidRPr="00000000">
        <w:rPr>
          <w:highlight w:val="yellow"/>
          <w:rtl w:val="0"/>
        </w:rPr>
        <w:t xml:space="preserve">[placeholder for the PANGEA box and the diagram Robinson draw showing the history of projects]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del w:author="Marc Simard" w:id="93" w:date="2024-11-06T01:33:56Z"/>
        </w:rPr>
      </w:pPr>
      <w:del w:author="Marc Simard" w:id="93" w:date="2024-11-06T01:33:56Z">
        <w:r w:rsidDel="00000000" w:rsidR="00000000" w:rsidRPr="00000000">
          <w:rPr>
            <w:rtl w:val="0"/>
          </w:rPr>
          <w:delText xml:space="preserve">Immediate implementation of PANGEA as a Terrestrial Ecology Field Campaign is essential to fill knowledge gaps, and coordinate with well-timed international efforts. Delaying efforts to intensively study tropical forests will lead to a mismatch between the abundant data coming from our satellite assets and our ability to interpret those data. </w:delText>
        </w:r>
      </w:del>
    </w:p>
    <w:p w:rsidR="00000000" w:rsidDel="00000000" w:rsidP="00000000" w:rsidRDefault="00000000" w:rsidRPr="00000000" w14:paraId="000000D2">
      <w:pPr>
        <w:rPr>
          <w:b w:val="1"/>
        </w:rPr>
      </w:pPr>
      <w:r w:rsidDel="00000000" w:rsidR="00000000" w:rsidRPr="00000000">
        <w:rPr>
          <w:rtl w:val="0"/>
        </w:rPr>
      </w:r>
    </w:p>
    <w:tbl>
      <w:tblPr>
        <w:tblStyle w:val="Table5"/>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D3">
            <w:pPr>
              <w:jc w:val="center"/>
              <w:rPr>
                <w:b w:val="1"/>
              </w:rPr>
            </w:pPr>
            <w:del w:author="Marc Simard" w:id="94" w:date="2024-11-06T01:34:06Z">
              <w:commentRangeStart w:id="30"/>
              <w:r w:rsidDel="00000000" w:rsidR="00000000" w:rsidRPr="00000000">
                <w:rPr>
                  <w:b w:val="1"/>
                  <w:rtl w:val="0"/>
                </w:rPr>
                <w:delText xml:space="preserve">PANGEA will advanc</w:delText>
              </w:r>
              <w:commentRangeEnd w:id="30"/>
              <w:r w:rsidDel="00000000" w:rsidR="00000000" w:rsidRPr="00000000">
                <w:commentReference w:id="30"/>
              </w:r>
              <w:r w:rsidDel="00000000" w:rsidR="00000000" w:rsidRPr="00000000">
                <w:rPr>
                  <w:b w:val="1"/>
                  <w:rtl w:val="0"/>
                </w:rPr>
                <w:delText xml:space="preserve">e scientific understanding and remote sensing capabilities across thematic areas that directly address the goals of NASA’s Carbon Cycle and Ecosystems Focus Area, in alignment with the Water and Energy Cycle and Climate Variability and Change Focus Areas. </w:delText>
              </w:r>
            </w:del>
            <w:r w:rsidDel="00000000" w:rsidR="00000000" w:rsidRPr="00000000">
              <w:rPr>
                <w:rtl w:val="0"/>
              </w:rPr>
            </w:r>
          </w:p>
        </w:tc>
      </w:tr>
    </w:tbl>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color w:val="ff0000"/>
        </w:rPr>
      </w:pPr>
      <w:r w:rsidDel="00000000" w:rsidR="00000000" w:rsidRPr="00000000">
        <w:rPr>
          <w:rtl w:val="0"/>
        </w:rPr>
      </w:r>
    </w:p>
    <w:p w:rsidR="00000000" w:rsidDel="00000000" w:rsidP="00000000" w:rsidRDefault="00000000" w:rsidRPr="00000000" w14:paraId="000000D6">
      <w:pPr>
        <w:rPr>
          <w:color w:val="ff0000"/>
        </w:rPr>
      </w:pPr>
      <w:commentRangeStart w:id="31"/>
      <w:commentRangeStart w:id="32"/>
      <w:commentRangeStart w:id="33"/>
      <w:r w:rsidDel="00000000" w:rsidR="00000000" w:rsidRPr="00000000">
        <w:rPr>
          <w:color w:val="ff0000"/>
          <w:rtl w:val="0"/>
        </w:rPr>
        <w:t xml:space="preserve">PANGEA</w:t>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color w:val="ff0000"/>
          <w:rtl w:val="0"/>
        </w:rPr>
        <w:t xml:space="preserve"> [KEPT THIS WORD HERE TO PRESERVE LONG COMMENTS]</w:t>
      </w:r>
    </w:p>
    <w:p w:rsidR="00000000" w:rsidDel="00000000" w:rsidP="00000000" w:rsidRDefault="00000000" w:rsidRPr="00000000" w14:paraId="000000D7">
      <w:pPr>
        <w:pStyle w:val="Heading3"/>
        <w:rPr/>
      </w:pPr>
      <w:bookmarkStart w:colFirst="0" w:colLast="0" w:name="_brnuslawc6sg" w:id="5"/>
      <w:bookmarkEnd w:id="5"/>
      <w:r w:rsidDel="00000000" w:rsidR="00000000" w:rsidRPr="00000000">
        <w:rPr>
          <w:rtl w:val="0"/>
        </w:rPr>
        <w:t xml:space="preserve">1.3 </w:t>
      </w:r>
      <w:commentRangeStart w:id="34"/>
      <w:commentRangeStart w:id="35"/>
      <w:commentRangeStart w:id="36"/>
      <w:commentRangeStart w:id="37"/>
      <w:r w:rsidDel="00000000" w:rsidR="00000000" w:rsidRPr="00000000">
        <w:rPr>
          <w:rtl w:val="0"/>
        </w:rPr>
        <w:t xml:space="preserve">Role of Remote Sensing Observations</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D8">
      <w:pPr>
        <w:rPr/>
      </w:pPr>
      <w:ins w:author="Michael Keller" w:id="95" w:date="2024-11-09T01:20:43Z">
        <w:r w:rsidDel="00000000" w:rsidR="00000000" w:rsidRPr="00000000">
          <w:rPr>
            <w:rtl w:val="0"/>
          </w:rPr>
          <w:t xml:space="preserve">[MK IS HERE] </w:t>
        </w:r>
      </w:ins>
      <w:r w:rsidDel="00000000" w:rsidR="00000000" w:rsidRPr="00000000">
        <w:rPr>
          <w:rtl w:val="0"/>
        </w:rPr>
        <w:t xml:space="preserve">We are in an unprecedented data-rich, model-rich, and computatio</w:t>
      </w:r>
      <w:r w:rsidDel="00000000" w:rsidR="00000000" w:rsidRPr="00000000">
        <w:rPr>
          <w:rtl w:val="0"/>
        </w:rPr>
        <w:t xml:space="preserve">nally advanced moment. </w:t>
      </w:r>
      <w:commentRangeStart w:id="38"/>
      <w:r w:rsidDel="00000000" w:rsidR="00000000" w:rsidRPr="00000000">
        <w:rPr>
          <w:rtl w:val="0"/>
        </w:rPr>
        <w:t xml:space="preserve">We</w:t>
      </w:r>
      <w:commentRangeEnd w:id="38"/>
      <w:r w:rsidDel="00000000" w:rsidR="00000000" w:rsidRPr="00000000">
        <w:commentReference w:id="38"/>
      </w:r>
      <w:r w:rsidDel="00000000" w:rsidR="00000000" w:rsidRPr="00000000">
        <w:rPr>
          <w:rtl w:val="0"/>
        </w:rPr>
        <w:t xml:space="preserve"> now have remote sensing capabilities that allow for more direct measurement of structural, functional, and in some cases taxonomic diversity. In tropical forest regions, surface observations are scarce. Few tropical forest countries have regularly repeated, systematic forest inventories. The limited number of research sites provide critical information on biogeochemical and ecological processes, but because of the scarcity of information it is challenging to scale up to regional, biome-wide, or pan-tropical analysis. </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The constellation of Earth observing satellites available today, those nearing launch, and those in early stages of implementation and planning offer many dimensions of information not previously available and not widely used in tropical forest studies. </w:t>
      </w:r>
      <w:commentRangeStart w:id="39"/>
      <w:r w:rsidDel="00000000" w:rsidR="00000000" w:rsidRPr="00000000">
        <w:rPr>
          <w:rtl w:val="0"/>
        </w:rPr>
        <w:t xml:space="preserve">The previous tropical forest campaign, </w:t>
      </w:r>
      <w:r w:rsidDel="00000000" w:rsidR="00000000" w:rsidRPr="00000000">
        <w:rPr>
          <w:rtl w:val="0"/>
        </w:rPr>
        <w:t xml:space="preserve">LBA, began in 1998 before the launch of EOS Terra and Aqua satellites. </w:t>
      </w:r>
      <w:r w:rsidDel="00000000" w:rsidR="00000000" w:rsidRPr="00000000">
        <w:rPr>
          <w:rtl w:val="0"/>
        </w:rPr>
        <w:t xml:space="preserve">Landsat</w:t>
      </w:r>
      <w:r w:rsidDel="00000000" w:rsidR="00000000" w:rsidRPr="00000000">
        <w:rPr>
          <w:rtl w:val="0"/>
        </w:rPr>
        <w:t xml:space="preserve"> was the primary tool for monitoring deforestation (</w:t>
      </w:r>
      <w:r w:rsidDel="00000000" w:rsidR="00000000" w:rsidRPr="00000000">
        <w:rPr>
          <w:shd w:fill="c9daf8" w:val="clear"/>
          <w:rtl w:val="0"/>
        </w:rPr>
        <w:t xml:space="preserve">Skole and Tucker 1993</w:t>
      </w:r>
      <w:r w:rsidDel="00000000" w:rsidR="00000000" w:rsidRPr="00000000">
        <w:rPr>
          <w:rtl w:val="0"/>
        </w:rPr>
        <w:t xml:space="preserve">) and through the first decade of LBA research it would be applied to estimate logging (</w:t>
      </w:r>
      <w:r w:rsidDel="00000000" w:rsidR="00000000" w:rsidRPr="00000000">
        <w:rPr>
          <w:shd w:fill="c9daf8" w:val="clear"/>
          <w:rtl w:val="0"/>
        </w:rPr>
        <w:t xml:space="preserve">Asner et al., 2005</w:t>
      </w:r>
      <w:r w:rsidDel="00000000" w:rsidR="00000000" w:rsidRPr="00000000">
        <w:rPr>
          <w:rtl w:val="0"/>
        </w:rPr>
        <w:t xml:space="preserve">) and understory forest fires (</w:t>
      </w:r>
      <w:r w:rsidDel="00000000" w:rsidR="00000000" w:rsidRPr="00000000">
        <w:rPr>
          <w:shd w:fill="c9daf8" w:val="clear"/>
          <w:rtl w:val="0"/>
        </w:rPr>
        <w:t xml:space="preserve">Morton et al., 2011</w:t>
      </w:r>
      <w:r w:rsidDel="00000000" w:rsidR="00000000" w:rsidRPr="00000000">
        <w:rPr>
          <w:rtl w:val="0"/>
        </w:rPr>
        <w:t xml:space="preserve">). Remote sensing in early ecological models, </w:t>
      </w:r>
      <w:r w:rsidDel="00000000" w:rsidR="00000000" w:rsidRPr="00000000">
        <w:rPr>
          <w:rtl w:val="0"/>
        </w:rPr>
        <w:t xml:space="preserve">such as the Carnegie-Ames-Stanford (CASA) biosphere model (</w:t>
      </w:r>
      <w:r w:rsidDel="00000000" w:rsidR="00000000" w:rsidRPr="00000000">
        <w:rPr>
          <w:shd w:fill="c9daf8" w:val="clear"/>
          <w:rtl w:val="0"/>
        </w:rPr>
        <w:t xml:space="preserve">Potter et al., 1993</w:t>
      </w:r>
      <w:r w:rsidDel="00000000" w:rsidR="00000000" w:rsidRPr="00000000">
        <w:rPr>
          <w:rtl w:val="0"/>
        </w:rPr>
        <w:t xml:space="preserve">) </w:t>
      </w:r>
      <w:r w:rsidDel="00000000" w:rsidR="00000000" w:rsidRPr="00000000">
        <w:rPr>
          <w:rtl w:val="0"/>
        </w:rPr>
        <w:t xml:space="preserve">that used satellite data, were originally designed to incorporate NDVI data from polar orbiting weather satellites (AVHRR)</w:t>
      </w:r>
      <w:r w:rsidDel="00000000" w:rsidR="00000000" w:rsidRPr="00000000">
        <w:rPr>
          <w:rtl w:val="0"/>
        </w:rPr>
        <w:t xml:space="preserve"> calibrated to net primary production.</w:t>
      </w:r>
      <w:r w:rsidDel="00000000" w:rsidR="00000000" w:rsidRPr="00000000">
        <w:rPr>
          <w:rtl w:val="0"/>
        </w:rPr>
        <w:t xml:space="preserve"> Understanding this mismatch motivated new linkages with more sophisticated remote sensing data.</w:t>
      </w:r>
      <w:r w:rsidDel="00000000" w:rsidR="00000000" w:rsidRPr="00000000">
        <w:rPr>
          <w:rtl w:val="0"/>
        </w:rPr>
        <w:t xml:space="preserve"> </w:t>
      </w:r>
      <w:r w:rsidDel="00000000" w:rsidR="00000000" w:rsidRPr="00000000">
        <w:rPr>
          <w:rtl w:val="0"/>
        </w:rPr>
        <w:t xml:space="preserve">Interpreting MODIS data led to the observation that the Amazon region has a distinct seasonal signal of green-up and brown-down (</w:t>
      </w:r>
      <w:r w:rsidDel="00000000" w:rsidR="00000000" w:rsidRPr="00000000">
        <w:rPr>
          <w:shd w:fill="c9daf8" w:val="clear"/>
          <w:rtl w:val="0"/>
        </w:rPr>
        <w:t xml:space="preserve">Huete et al., 2006</w:t>
      </w:r>
      <w:r w:rsidDel="00000000" w:rsidR="00000000" w:rsidRPr="00000000">
        <w:rPr>
          <w:rtl w:val="0"/>
        </w:rPr>
        <w:t xml:space="preserve">). </w:t>
      </w:r>
      <w:r w:rsidDel="00000000" w:rsidR="00000000" w:rsidRPr="00000000">
        <w:rPr>
          <w:rtl w:val="0"/>
        </w:rPr>
        <w:t xml:space="preserve">LBA was limited by the type and availability of remote sensing data (e.g., AVHRR, early MODIS data, not yet publicly available Landsat data). New technologies moving beyond </w:t>
      </w:r>
      <w:r w:rsidDel="00000000" w:rsidR="00000000" w:rsidRPr="00000000">
        <w:rPr>
          <w:i w:val="1"/>
          <w:rtl w:val="0"/>
        </w:rPr>
        <w:t xml:space="preserve">greenness</w:t>
      </w:r>
      <w:r w:rsidDel="00000000" w:rsidR="00000000" w:rsidRPr="00000000">
        <w:rPr>
          <w:rtl w:val="0"/>
        </w:rPr>
        <w:t xml:space="preserve"> estimates are providing much deeper insights into the function of tropical forests. </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Pan-tropical forest structure and biomass can now be studied using spaceborne lidar from GEDI (</w:t>
      </w:r>
      <w:r w:rsidDel="00000000" w:rsidR="00000000" w:rsidRPr="00000000">
        <w:rPr>
          <w:shd w:fill="c9daf8" w:val="clear"/>
          <w:rtl w:val="0"/>
        </w:rPr>
        <w:t xml:space="preserve">Dubayah et al., 2020</w:t>
      </w:r>
      <w:r w:rsidDel="00000000" w:rsidR="00000000" w:rsidRPr="00000000">
        <w:rPr>
          <w:rtl w:val="0"/>
        </w:rPr>
        <w:t xml:space="preserve">) and upcoming radar missions including the NASA-ISRO NISAR mission and the ESA BIOMASS mission. There is now opportunity to study detailed foliar chemistry of ecosystems and crops using high-fidelity spectroscopy from current missions including NASA’s EMIT mission and Italian Space Agency PRISMA (</w:t>
      </w:r>
      <w:r w:rsidDel="00000000" w:rsidR="00000000" w:rsidRPr="00000000">
        <w:rPr>
          <w:shd w:fill="c9daf8" w:val="clear"/>
          <w:rtl w:val="0"/>
        </w:rPr>
        <w:t xml:space="preserve">Tagliabue </w:t>
      </w:r>
      <w:r w:rsidDel="00000000" w:rsidR="00000000" w:rsidRPr="00000000">
        <w:rPr>
          <w:shd w:fill="c9daf8" w:val="clear"/>
          <w:rtl w:val="0"/>
        </w:rPr>
        <w:t xml:space="preserve">et al., 2022; </w:t>
      </w:r>
      <w:r w:rsidDel="00000000" w:rsidR="00000000" w:rsidRPr="00000000">
        <w:rPr>
          <w:shd w:fill="c9daf8" w:val="clear"/>
          <w:rtl w:val="0"/>
        </w:rPr>
        <w:t xml:space="preserve">Rogers</w:t>
      </w:r>
      <w:r w:rsidDel="00000000" w:rsidR="00000000" w:rsidRPr="00000000">
        <w:rPr>
          <w:shd w:fill="c9daf8" w:val="clear"/>
          <w:rtl w:val="0"/>
        </w:rPr>
        <w:t xml:space="preserve"> et al. 2024</w:t>
      </w:r>
      <w:r w:rsidDel="00000000" w:rsidR="00000000" w:rsidRPr="00000000">
        <w:rPr>
          <w:rtl w:val="0"/>
        </w:rPr>
        <w:t xml:space="preserve">) and forthcoming SBG and CHIME missions. Canopy solar induced fluorescence, a close correlate of gross primary productivity (GPP), is now measured on several satellite platforms including OCO-2 and OCO-3 and TROPOMI (</w:t>
      </w:r>
      <w:r w:rsidDel="00000000" w:rsidR="00000000" w:rsidRPr="00000000">
        <w:rPr>
          <w:shd w:fill="c9daf8" w:val="clear"/>
          <w:rtl w:val="0"/>
        </w:rPr>
        <w:t xml:space="preserve">Köhler</w:t>
      </w:r>
      <w:r w:rsidDel="00000000" w:rsidR="00000000" w:rsidRPr="00000000">
        <w:rPr>
          <w:shd w:fill="c9daf8" w:val="clear"/>
          <w:rtl w:val="0"/>
        </w:rPr>
        <w:t xml:space="preserve"> et al. 2018</w:t>
      </w:r>
      <w:r w:rsidDel="00000000" w:rsidR="00000000" w:rsidRPr="00000000">
        <w:rPr>
          <w:rtl w:val="0"/>
        </w:rPr>
        <w:t xml:space="preserve">). Land surface temperature has long been available at coarse resolution from weather satellites but is now measured at 70 m resolution from ECOSTRESS (</w:t>
      </w:r>
      <w:r w:rsidDel="00000000" w:rsidR="00000000" w:rsidRPr="00000000">
        <w:rPr>
          <w:shd w:fill="c9daf8" w:val="clear"/>
          <w:rtl w:val="0"/>
        </w:rPr>
        <w:t xml:space="preserve">Fisher et al., 2020</w:t>
      </w:r>
      <w:r w:rsidDel="00000000" w:rsidR="00000000" w:rsidRPr="00000000">
        <w:rPr>
          <w:shd w:fill="c9daf8" w:val="clear"/>
          <w:rtl w:val="0"/>
        </w:rPr>
        <w:t xml:space="preserve">; Hulley et al., 2021; </w:t>
      </w:r>
      <w:r w:rsidDel="00000000" w:rsidR="00000000" w:rsidRPr="00000000">
        <w:rPr>
          <w:shd w:fill="c9daf8" w:val="clear"/>
          <w:rtl w:val="0"/>
        </w:rPr>
        <w:t xml:space="preserve">Li et al., 2021</w:t>
      </w:r>
      <w:r w:rsidDel="00000000" w:rsidR="00000000" w:rsidRPr="00000000">
        <w:rPr>
          <w:rtl w:val="0"/>
        </w:rPr>
        <w:t xml:space="preserve">) providing new insights on evapotranspiration and GPP. Satellite observations of total column carbon dioxide (e.g. from GOSAT, OCO-2/3 and TROPOMI) and gravitational anomalies (GRACE and GRACE-FO) provide regional constraints on atmospheric carbon and water budget</w:t>
      </w:r>
      <w:r w:rsidDel="00000000" w:rsidR="00000000" w:rsidRPr="00000000">
        <w:rPr>
          <w:shd w:fill="c9daf8" w:val="clear"/>
          <w:rtl w:val="0"/>
        </w:rPr>
        <w:t xml:space="preserve">s </w:t>
      </w:r>
      <w:commentRangeStart w:id="40"/>
      <w:r w:rsidDel="00000000" w:rsidR="00000000" w:rsidRPr="00000000">
        <w:rPr>
          <w:shd w:fill="c9daf8" w:val="clear"/>
          <w:rtl w:val="0"/>
        </w:rPr>
        <w:t xml:space="preserve">(</w:t>
      </w:r>
      <w:commentRangeEnd w:id="40"/>
      <w:r w:rsidDel="00000000" w:rsidR="00000000" w:rsidRPr="00000000">
        <w:commentReference w:id="40"/>
      </w:r>
      <w:r w:rsidDel="00000000" w:rsidR="00000000" w:rsidRPr="00000000">
        <w:rPr>
          <w:shd w:fill="c9daf8" w:val="clear"/>
          <w:rtl w:val="0"/>
        </w:rPr>
        <w:t xml:space="preserve">Swann and Koven, 2017</w:t>
      </w:r>
      <w:r w:rsidDel="00000000" w:rsidR="00000000" w:rsidRPr="00000000">
        <w:rPr>
          <w:shd w:fill="c9daf8" w:val="clear"/>
          <w:rtl w:val="0"/>
        </w:rPr>
        <w:t xml:space="preserve">; </w:t>
      </w:r>
      <w:r w:rsidDel="00000000" w:rsidR="00000000" w:rsidRPr="00000000">
        <w:rPr>
          <w:shd w:fill="c9daf8" w:val="clear"/>
          <w:rtl w:val="0"/>
        </w:rPr>
        <w:t xml:space="preserve">Massoud et al., 2022</w:t>
      </w:r>
      <w:r w:rsidDel="00000000" w:rsidR="00000000" w:rsidRPr="00000000">
        <w:rPr>
          <w:shd w:fill="c9daf8" w:val="clear"/>
          <w:rtl w:val="0"/>
        </w:rPr>
        <w:t xml:space="preserve">)</w:t>
      </w:r>
      <w:r w:rsidDel="00000000" w:rsidR="00000000" w:rsidRPr="00000000">
        <w:rPr>
          <w:rtl w:val="0"/>
        </w:rPr>
        <w:t xml:space="preserve">. Similarly, river stages are now available from space through SWOT. High spatial and temporal resolution data on the land surface are now available from sources such as Planet and the GOES-R series of missions. Many of these </w:t>
      </w:r>
      <w:r w:rsidDel="00000000" w:rsidR="00000000" w:rsidRPr="00000000">
        <w:rPr>
          <w:rtl w:val="0"/>
        </w:rPr>
        <w:t xml:space="preserve">sources</w:t>
      </w:r>
      <w:r w:rsidDel="00000000" w:rsidR="00000000" w:rsidRPr="00000000">
        <w:rPr>
          <w:rtl w:val="0"/>
        </w:rPr>
        <w:t xml:space="preserve"> of information have barely been employed for tropical forest studies.</w:t>
      </w:r>
    </w:p>
    <w:p w:rsidR="00000000" w:rsidDel="00000000" w:rsidP="00000000" w:rsidRDefault="00000000" w:rsidRPr="00000000" w14:paraId="000000DD">
      <w:pPr>
        <w:rPr>
          <w:color w:val="444746"/>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The knowledge </w:t>
      </w:r>
      <w:commentRangeStart w:id="41"/>
      <w:r w:rsidDel="00000000" w:rsidR="00000000" w:rsidRPr="00000000">
        <w:rPr>
          <w:b w:val="1"/>
          <w:rtl w:val="0"/>
        </w:rPr>
        <w:t xml:space="preserve">gaps</w:t>
      </w:r>
      <w:commentRangeEnd w:id="41"/>
      <w:r w:rsidDel="00000000" w:rsidR="00000000" w:rsidRPr="00000000">
        <w:commentReference w:id="41"/>
      </w:r>
      <w:r w:rsidDel="00000000" w:rsidR="00000000" w:rsidRPr="00000000">
        <w:rPr>
          <w:b w:val="1"/>
          <w:rtl w:val="0"/>
        </w:rPr>
        <w:t xml:space="preserve"> that PANGEA will address cannot be answered without pan-tropical satellite observations, integrative analyses, and models, and NASA s</w:t>
      </w:r>
      <w:r w:rsidDel="00000000" w:rsidR="00000000" w:rsidRPr="00000000">
        <w:rPr>
          <w:b w:val="1"/>
          <w:rtl w:val="0"/>
        </w:rPr>
        <w:t xml:space="preserve">atellite missions require validation in tropical forests.</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tbl>
      <w:tblPr>
        <w:tblStyle w:val="Table6"/>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E0">
            <w:pPr>
              <w:jc w:val="center"/>
              <w:rPr/>
            </w:pPr>
            <w:del w:author="Marc Simard" w:id="96" w:date="2024-11-06T01:38:45Z">
              <w:r w:rsidDel="00000000" w:rsidR="00000000" w:rsidRPr="00000000">
                <w:rPr>
                  <w:b w:val="1"/>
                  <w:rtl w:val="0"/>
                </w:rPr>
                <w:delText xml:space="preserve">However, we are currently unable to fully leverage these satellite datasets without coordinated calibration and validation measurements. Major data gaps and process uncertainties in tropical forests currently limit algorithm and product development, preventing the global utility of these sensors from being fully realized.</w:delText>
              </w:r>
              <w:r w:rsidDel="00000000" w:rsidR="00000000" w:rsidRPr="00000000">
                <w:rPr>
                  <w:rtl w:val="0"/>
                </w:rPr>
                <w:delText xml:space="preserve"> </w:delText>
              </w:r>
            </w:del>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del w:author="Marc Simard" w:id="97" w:date="2024-11-06T01:40:19Z">
        <w:r w:rsidDel="00000000" w:rsidR="00000000" w:rsidRPr="00000000">
          <w:rPr>
            <w:rtl w:val="0"/>
          </w:rPr>
          <w:delText xml:space="preserve">Scale mismatches exist for desired retrievals from nearly all of these satellites. For example, differences need </w:delText>
        </w:r>
        <w:r w:rsidDel="00000000" w:rsidR="00000000" w:rsidRPr="00000000">
          <w:rPr>
            <w:rtl w:val="0"/>
          </w:rPr>
          <w:delText xml:space="preserve">reconciliation</w:delText>
        </w:r>
        <w:r w:rsidDel="00000000" w:rsidR="00000000" w:rsidRPr="00000000">
          <w:rPr>
            <w:rtl w:val="0"/>
          </w:rPr>
          <w:delText xml:space="preserve"> between the approximately 1 km footprint of tower-based eddy covariance fluxes and &gt;2 km resolution satellite retrievals of gross primary productivity, methane fluxes, and ecosystem respiration. Functional trait maps still require estimation using models calibrated to specific sites based on in situ leaf trait measurements (e.g., </w:delText>
        </w:r>
        <w:r w:rsidDel="00000000" w:rsidR="00000000" w:rsidRPr="00000000">
          <w:rPr>
            <w:shd w:fill="c9daf8" w:val="clear"/>
            <w:rtl w:val="0"/>
          </w:rPr>
          <w:delText xml:space="preserve">Chadwick &amp; Asner 2016</w:delText>
        </w:r>
        <w:r w:rsidDel="00000000" w:rsidR="00000000" w:rsidRPr="00000000">
          <w:rPr>
            <w:rtl w:val="0"/>
          </w:rPr>
          <w:delText xml:space="preserve">). Calibration and validation data in the tropics are currently lacking to test the generalizability of existing algorithms. </w:delText>
        </w:r>
        <w:r w:rsidDel="00000000" w:rsidR="00000000" w:rsidRPr="00000000">
          <w:rPr>
            <w:rtl w:val="0"/>
          </w:rPr>
          <w:delText xml:space="preserve">Similarly, retrieval of tree- and crown-level structural attributes from lidar is necessary to link organismal processes and dynamics to ecosystem responses observed at landscape scales. In addition, vertical variation in forest structure has been shown to vary with ecosystem function even when vertically integrated metrics like leaf area index (LAI) does not (</w:delText>
        </w:r>
        <w:r w:rsidDel="00000000" w:rsidR="00000000" w:rsidRPr="00000000">
          <w:rPr>
            <w:shd w:fill="c9daf8" w:val="clear"/>
            <w:rtl w:val="0"/>
          </w:rPr>
          <w:delText xml:space="preserve">Ordway et al., 2022</w:delText>
        </w:r>
        <w:r w:rsidDel="00000000" w:rsidR="00000000" w:rsidRPr="00000000">
          <w:rPr>
            <w:rtl w:val="0"/>
          </w:rPr>
          <w:delText xml:space="preserve">). Spaceborne lidar yields community scale observations that, although incredibly valuable, remain insufficient to pair with tree level in situ measurements. Because these data are sampled across forests, they do not support retrieval of crown and tree-level metrics, or fine-scale ecosystem metrics like canopy gap detection and tree mortality. </w:delText>
        </w:r>
        <w:r w:rsidDel="00000000" w:rsidR="00000000" w:rsidRPr="00000000">
          <w:rPr>
            <w:rtl w:val="0"/>
          </w:rPr>
          <w:delText xml:space="preserve">Reconciling these scale mismatches requires collocated ground, tower, drone, aircraft, and satellite measurements in combination with advances in understanding of processes that underpin scaling theory. </w:delText>
        </w:r>
      </w:del>
      <w:r w:rsidDel="00000000" w:rsidR="00000000" w:rsidRPr="00000000">
        <w:rPr>
          <w:rtl w:val="0"/>
        </w:rPr>
      </w:r>
    </w:p>
    <w:p w:rsidR="00000000" w:rsidDel="00000000" w:rsidP="00000000" w:rsidRDefault="00000000" w:rsidRPr="00000000" w14:paraId="000000E3">
      <w:pPr>
        <w:spacing w:after="240" w:before="240" w:lineRule="auto"/>
        <w:rPr/>
      </w:pPr>
      <w:del w:author="Marc Simard" w:id="98" w:date="2024-11-06T01:40:45Z">
        <w:commentRangeStart w:id="42"/>
        <w:r w:rsidDel="00000000" w:rsidR="00000000" w:rsidRPr="00000000">
          <w:rPr>
            <w:rtl w:val="0"/>
          </w:rPr>
          <w:delText xml:space="preserve">The</w:delText>
        </w:r>
        <w:commentRangeEnd w:id="42"/>
        <w:r w:rsidDel="00000000" w:rsidR="00000000" w:rsidRPr="00000000">
          <w:commentReference w:id="42"/>
        </w:r>
        <w:r w:rsidDel="00000000" w:rsidR="00000000" w:rsidRPr="00000000">
          <w:rPr>
            <w:rtl w:val="0"/>
          </w:rPr>
          <w:delText xml:space="preserve"> abundance of new satellite data can now be paired with new capabilities for data analysis.  We have a far greater ability to do numerically intensive analyses with cloud computing, advanced computational resources, and rapidly evolving machine learning and AI</w:delText>
        </w:r>
      </w:del>
      <w:ins w:author="Yanlei Feng" w:id="99" w:date="2024-11-04T22:12:20Z">
        <w:del w:author="Marc Simard" w:id="98" w:date="2024-11-06T01:40:45Z">
          <w:r w:rsidDel="00000000" w:rsidR="00000000" w:rsidRPr="00000000">
            <w:rPr>
              <w:rtl w:val="0"/>
            </w:rPr>
            <w:delText xml:space="preserve">, in classification, regression, and prediction. The integration of AI with remote sensing images can be used in areas including land use classification, animal detection, leaf-area index estimation, weather forecasting</w:delText>
          </w:r>
        </w:del>
      </w:ins>
      <w:del w:author="Marc Simard" w:id="98" w:date="2024-11-06T01:40:45Z">
        <w:r w:rsidDel="00000000" w:rsidR="00000000" w:rsidRPr="00000000">
          <w:rPr>
            <w:rtl w:val="0"/>
          </w:rPr>
          <w:delText xml:space="preserve"> </w:delText>
        </w:r>
        <w:commentRangeStart w:id="43"/>
        <w:r w:rsidDel="00000000" w:rsidR="00000000" w:rsidRPr="00000000">
          <w:rPr>
            <w:color w:val="ff0000"/>
            <w:rtl w:val="0"/>
          </w:rPr>
          <w:delText xml:space="preserve">(</w:delText>
        </w:r>
        <w:r w:rsidDel="00000000" w:rsidR="00000000" w:rsidRPr="00000000">
          <w:rPr>
            <w:color w:val="ff0000"/>
            <w:highlight w:val="yellow"/>
            <w:rtl w:val="0"/>
          </w:rPr>
          <w:delText xml:space="preserve">REFS</w:delText>
        </w:r>
        <w:r w:rsidDel="00000000" w:rsidR="00000000" w:rsidRPr="00000000">
          <w:rPr>
            <w:color w:val="ff0000"/>
            <w:rtl w:val="0"/>
          </w:rPr>
          <w:delText xml:space="preserve">)</w:delText>
        </w:r>
        <w:commentRangeEnd w:id="43"/>
        <w:r w:rsidDel="00000000" w:rsidR="00000000" w:rsidRPr="00000000">
          <w:commentReference w:id="43"/>
        </w:r>
        <w:r w:rsidDel="00000000" w:rsidR="00000000" w:rsidRPr="00000000">
          <w:rPr>
            <w:rtl w:val="0"/>
          </w:rPr>
          <w:delText xml:space="preserve">. </w:delText>
        </w:r>
        <w:commentRangeStart w:id="44"/>
        <w:r w:rsidDel="00000000" w:rsidR="00000000" w:rsidRPr="00000000">
          <w:rPr>
            <w:rtl w:val="0"/>
          </w:rPr>
          <w:delText xml:space="preserve">We see great opportunities for numerical models that represent processes that mediate forest diversity, </w:delText>
        </w:r>
        <w:r w:rsidDel="00000000" w:rsidR="00000000" w:rsidRPr="00000000">
          <w:rPr>
            <w:highlight w:val="yellow"/>
            <w:rtl w:val="0"/>
          </w:rPr>
          <w:delText xml:space="preserve">and</w:delText>
        </w:r>
        <w:r w:rsidDel="00000000" w:rsidR="00000000" w:rsidRPr="00000000">
          <w:rPr>
            <w:rtl w:val="0"/>
          </w:rPr>
          <w:delText xml:space="preserve"> the interactions of structurally heterogeneous forests with climate, land use and biogeochemical cycles </w:delText>
        </w:r>
        <w:r w:rsidDel="00000000" w:rsidR="00000000" w:rsidRPr="00000000">
          <w:rPr>
            <w:color w:val="ff0000"/>
            <w:rtl w:val="0"/>
          </w:rPr>
          <w:delText xml:space="preserve">(</w:delText>
        </w:r>
        <w:r w:rsidDel="00000000" w:rsidR="00000000" w:rsidRPr="00000000">
          <w:rPr>
            <w:color w:val="ff0000"/>
            <w:highlight w:val="yellow"/>
            <w:rtl w:val="0"/>
          </w:rPr>
          <w:delText xml:space="preserve">REFS</w:delText>
        </w:r>
        <w:r w:rsidDel="00000000" w:rsidR="00000000" w:rsidRPr="00000000">
          <w:rPr>
            <w:color w:val="ff0000"/>
            <w:rtl w:val="0"/>
          </w:rPr>
          <w:delText xml:space="preserve">)</w:delText>
        </w:r>
        <w:r w:rsidDel="00000000" w:rsidR="00000000" w:rsidRPr="00000000">
          <w:rPr>
            <w:rtl w:val="0"/>
          </w:rPr>
          <w:delText xml:space="preserve">. </w:delText>
        </w:r>
      </w:del>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E4">
      <w:pPr>
        <w:spacing w:after="240" w:before="240" w:lineRule="auto"/>
        <w:rPr/>
      </w:pPr>
      <w:del w:author="Marc Simard" w:id="100" w:date="2024-11-06T01:41:24Z">
        <w:r w:rsidDel="00000000" w:rsidR="00000000" w:rsidRPr="00000000">
          <w:rPr>
            <w:rtl w:val="0"/>
          </w:rPr>
          <w:delText xml:space="preserve">However, i</w:delText>
        </w:r>
        <w:r w:rsidDel="00000000" w:rsidR="00000000" w:rsidRPr="00000000">
          <w:rPr>
            <w:rtl w:val="0"/>
          </w:rPr>
          <w:delText xml:space="preserve">nformation gathered from satellites has important limitations over the tropics. Persistent cloud cover can be an important limitation for optical sensors in tropical forests (e.g., OCO-2/3). In addition, aspects of the enormous biodiversity of tropical forests may be studied from space, but it is unlikely that spaceborne observations will soon supplant species inventories from ground-based studies. Non-plant taxa are unlikely to ever be revealed by satellite-based investigations in tropical forests, though some aspects of non-plant biodiversity may be predictable from satellite data. The dense plant canopy of tropical forests can also block our view of the soil and other belowground dynamics. PANGEA will improve our ability to push the limits of what we can infer with satellite sensors and better define the limitations, enabling the research community to focus efforts and resources where we need information to complement remote sensing research in order to gain greater understanding of tropical forest function.</w:delText>
        </w:r>
      </w:del>
      <w:r w:rsidDel="00000000" w:rsidR="00000000" w:rsidRPr="00000000">
        <w:rPr>
          <w:rtl w:val="0"/>
        </w:rPr>
      </w:r>
    </w:p>
    <w:p w:rsidR="00000000" w:rsidDel="00000000" w:rsidP="00000000" w:rsidRDefault="00000000" w:rsidRPr="00000000" w14:paraId="000000E5">
      <w:pPr>
        <w:pStyle w:val="Heading3"/>
        <w:rPr/>
      </w:pPr>
      <w:bookmarkStart w:colFirst="0" w:colLast="0" w:name="_2wktbz9csd51" w:id="6"/>
      <w:bookmarkEnd w:id="6"/>
      <w:r w:rsidDel="00000000" w:rsidR="00000000" w:rsidRPr="00000000">
        <w:rPr>
          <w:rtl w:val="0"/>
        </w:rPr>
        <w:t xml:space="preserve">1.4 The PANGEA Terrestrial Ecology Field Campaign</w:t>
      </w:r>
    </w:p>
    <w:p w:rsidR="00000000" w:rsidDel="00000000" w:rsidP="00000000" w:rsidRDefault="00000000" w:rsidRPr="00000000" w14:paraId="000000E6">
      <w:pPr>
        <w:rPr>
          <w:color w:val="ff0000"/>
          <w:highlight w:val="yellow"/>
        </w:rPr>
      </w:pPr>
      <w:r w:rsidDel="00000000" w:rsidR="00000000" w:rsidRPr="00000000">
        <w:rPr>
          <w:color w:val="ff0000"/>
          <w:highlight w:val="yellow"/>
          <w:rtl w:val="0"/>
        </w:rPr>
        <w:t xml:space="preserve">[Specifically outline what PANGEA is and is not] - section that explicitly defines what NASA PANGEA covers</w:t>
      </w:r>
    </w:p>
    <w:p w:rsidR="00000000" w:rsidDel="00000000" w:rsidP="00000000" w:rsidRDefault="00000000" w:rsidRPr="00000000" w14:paraId="000000E7">
      <w:pPr>
        <w:rPr/>
      </w:pPr>
      <w:commentRangeStart w:id="45"/>
      <w:r w:rsidDel="00000000" w:rsidR="00000000" w:rsidRPr="00000000">
        <w:rPr>
          <w:rtl w:val="0"/>
        </w:rPr>
        <w:t xml:space="preserve">PANGEA is a multi-phase, multi-year airborne remote sensing and field campaign that will measure a suite of variables relevant to characterize the dynamics and fluxes of structurally and functionally diverse forest ecosystems across the tropics.</w:t>
      </w:r>
      <w:commentRangeEnd w:id="45"/>
      <w:r w:rsidDel="00000000" w:rsidR="00000000" w:rsidRPr="00000000">
        <w:commentReference w:id="45"/>
      </w:r>
      <w:r w:rsidDel="00000000" w:rsidR="00000000" w:rsidRPr="00000000">
        <w:rPr>
          <w:rtl w:val="0"/>
        </w:rPr>
        <w:t xml:space="preserve"> </w:t>
      </w:r>
      <w:r w:rsidDel="00000000" w:rsidR="00000000" w:rsidRPr="00000000">
        <w:rPr>
          <w:rtl w:val="0"/>
        </w:rPr>
        <w:t xml:space="preserve">PANGEA leverages Terrestrial Ecology investment for its core resources. The Optimal, Baseline, and Threshold measurements defined in </w:t>
      </w:r>
      <w:r w:rsidDel="00000000" w:rsidR="00000000" w:rsidRPr="00000000">
        <w:rPr>
          <w:i w:val="1"/>
          <w:highlight w:val="yellow"/>
          <w:rtl w:val="0"/>
        </w:rPr>
        <w:t xml:space="preserve">Section 6.2.1</w:t>
      </w:r>
      <w:r w:rsidDel="00000000" w:rsidR="00000000" w:rsidRPr="00000000">
        <w:rPr>
          <w:rtl w:val="0"/>
        </w:rPr>
        <w:t xml:space="preserve"> represent stand-alone NASA campaign </w:t>
      </w:r>
      <w:commentRangeStart w:id="46"/>
      <w:r w:rsidDel="00000000" w:rsidR="00000000" w:rsidRPr="00000000">
        <w:rPr>
          <w:rtl w:val="0"/>
        </w:rPr>
        <w:t xml:space="preserve">with no dependencies</w:t>
      </w:r>
      <w:commentRangeEnd w:id="46"/>
      <w:r w:rsidDel="00000000" w:rsidR="00000000" w:rsidRPr="00000000">
        <w:commentReference w:id="46"/>
      </w:r>
      <w:r w:rsidDel="00000000" w:rsidR="00000000" w:rsidRPr="00000000">
        <w:rPr>
          <w:rtl w:val="0"/>
        </w:rPr>
        <w:t xml:space="preserve"> on non-NASA funds and synergistic efforts. However, given the urgency and importance of the topic, and such widespread interest from the community, there is strong potential to augment or even exceed NASA’s contributions (see </w:t>
      </w:r>
      <w:r w:rsidDel="00000000" w:rsidR="00000000" w:rsidRPr="00000000">
        <w:rPr>
          <w:i w:val="1"/>
          <w:rtl w:val="0"/>
        </w:rPr>
        <w:t xml:space="preserve">Section 7.4 </w:t>
      </w:r>
      <w:r w:rsidDel="00000000" w:rsidR="00000000" w:rsidRPr="00000000">
        <w:rPr>
          <w:rtl w:val="0"/>
        </w:rPr>
        <w:t xml:space="preserve">for more details). We derive the </w:t>
      </w:r>
      <w:commentRangeStart w:id="47"/>
      <w:commentRangeStart w:id="48"/>
      <w:commentRangeStart w:id="49"/>
      <w:commentRangeStart w:id="50"/>
      <w:commentRangeStart w:id="51"/>
      <w:r w:rsidDel="00000000" w:rsidR="00000000" w:rsidRPr="00000000">
        <w:rPr>
          <w:b w:val="1"/>
          <w:rtl w:val="0"/>
        </w:rPr>
        <w:t xml:space="preserve">Optimal</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tl w:val="0"/>
        </w:rPr>
        <w:t xml:space="preserve">, </w:t>
      </w:r>
      <w:r w:rsidDel="00000000" w:rsidR="00000000" w:rsidRPr="00000000">
        <w:rPr>
          <w:b w:val="1"/>
          <w:rtl w:val="0"/>
        </w:rPr>
        <w:t xml:space="preserve">Baseline, and Threshold Essential Scientific Measurements</w:t>
      </w:r>
      <w:r w:rsidDel="00000000" w:rsidR="00000000" w:rsidRPr="00000000">
        <w:rPr>
          <w:rtl w:val="0"/>
        </w:rPr>
        <w:t xml:space="preserve"> from the PANGEA Science Objectives to: </w:t>
      </w:r>
      <w:commentRangeStart w:id="52"/>
      <w:r w:rsidDel="00000000" w:rsidR="00000000" w:rsidRPr="00000000">
        <w:rPr>
          <w:rtl w:val="0"/>
        </w:rPr>
        <w:t xml:space="preserve">1</w:t>
      </w:r>
      <w:commentRangeEnd w:id="52"/>
      <w:r w:rsidDel="00000000" w:rsidR="00000000" w:rsidRPr="00000000">
        <w:commentReference w:id="52"/>
      </w:r>
      <w:r w:rsidDel="00000000" w:rsidR="00000000" w:rsidRPr="00000000">
        <w:rPr>
          <w:rtl w:val="0"/>
        </w:rPr>
        <w:t xml:space="preserve">) understand differences in tropical </w:t>
      </w:r>
      <w:r w:rsidDel="00000000" w:rsidR="00000000" w:rsidRPr="00000000">
        <w:rPr>
          <w:highlight w:val="white"/>
          <w:rtl w:val="0"/>
        </w:rPr>
        <w:t xml:space="preserve">carbon stocks and fluxes and the forces driving heterogeneity</w:t>
      </w:r>
      <w:r w:rsidDel="00000000" w:rsidR="00000000" w:rsidRPr="00000000">
        <w:rPr>
          <w:rtl w:val="0"/>
        </w:rPr>
        <w:t xml:space="preserve">, 2) resolve scaling issues between field and satellite data by advancing process understanding and scaling methods, and 3) forecast varying tropical forest ecosystem responses to climate and land-use change: </w:t>
      </w:r>
    </w:p>
    <w:p w:rsidR="00000000" w:rsidDel="00000000" w:rsidP="00000000" w:rsidRDefault="00000000" w:rsidRPr="00000000" w14:paraId="000000E8">
      <w:pPr>
        <w:numPr>
          <w:ilvl w:val="0"/>
          <w:numId w:val="3"/>
        </w:numPr>
        <w:spacing w:after="120" w:before="120" w:lineRule="auto"/>
        <w:ind w:left="720" w:hanging="360"/>
        <w:rPr>
          <w:u w:val="none"/>
        </w:rPr>
      </w:pPr>
      <w:commentRangeStart w:id="53"/>
      <w:commentRangeStart w:id="54"/>
      <w:commentRangeStart w:id="55"/>
      <w:r w:rsidDel="00000000" w:rsidR="00000000" w:rsidRPr="00000000">
        <w:rPr>
          <w:b w:val="1"/>
          <w:rtl w:val="0"/>
        </w:rPr>
        <w:t xml:space="preserve">Optimal</w: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b w:val="1"/>
          <w:rtl w:val="0"/>
        </w:rPr>
        <w:t xml:space="preserve">: </w:t>
      </w:r>
      <w:r w:rsidDel="00000000" w:rsidR="00000000" w:rsidRPr="00000000">
        <w:rPr>
          <w:rtl w:val="0"/>
        </w:rPr>
        <w:t xml:space="preserve">measurements that capture the </w:t>
      </w:r>
      <w:commentRangeStart w:id="56"/>
      <w:r w:rsidDel="00000000" w:rsidR="00000000" w:rsidRPr="00000000">
        <w:rPr>
          <w:rtl w:val="0"/>
        </w:rPr>
        <w:t xml:space="preserve">dry season onset and the dry season en</w:t>
      </w:r>
      <w:commentRangeEnd w:id="56"/>
      <w:r w:rsidDel="00000000" w:rsidR="00000000" w:rsidRPr="00000000">
        <w:commentReference w:id="56"/>
      </w:r>
      <w:r w:rsidDel="00000000" w:rsidR="00000000" w:rsidRPr="00000000">
        <w:rPr>
          <w:rtl w:val="0"/>
        </w:rPr>
        <w:t xml:space="preserve">d for </w:t>
      </w:r>
      <w:commentRangeStart w:id="57"/>
      <w:commentRangeStart w:id="58"/>
      <w:r w:rsidDel="00000000" w:rsidR="00000000" w:rsidRPr="00000000">
        <w:rPr>
          <w:rtl w:val="0"/>
        </w:rPr>
        <w:t xml:space="preserve">more than</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t xml:space="preserve"> 2 African and more than 2 American </w:t>
      </w:r>
      <w:commentRangeStart w:id="59"/>
      <w:r w:rsidDel="00000000" w:rsidR="00000000" w:rsidRPr="00000000">
        <w:rPr>
          <w:rtl w:val="0"/>
        </w:rPr>
        <w:t xml:space="preserve">landscapes</w:t>
      </w:r>
      <w:commentRangeEnd w:id="59"/>
      <w:r w:rsidDel="00000000" w:rsidR="00000000" w:rsidRPr="00000000">
        <w:commentReference w:id="59"/>
      </w:r>
      <w:r w:rsidDel="00000000" w:rsidR="00000000" w:rsidRPr="00000000">
        <w:rPr>
          <w:rtl w:val="0"/>
        </w:rPr>
        <w:t xml:space="preserve">. </w:t>
      </w:r>
    </w:p>
    <w:p w:rsidR="00000000" w:rsidDel="00000000" w:rsidP="00000000" w:rsidRDefault="00000000" w:rsidRPr="00000000" w14:paraId="000000E9">
      <w:pPr>
        <w:numPr>
          <w:ilvl w:val="0"/>
          <w:numId w:val="3"/>
        </w:numPr>
        <w:spacing w:after="120" w:before="120" w:lineRule="auto"/>
        <w:ind w:left="720" w:hanging="360"/>
        <w:rPr>
          <w:u w:val="none"/>
        </w:rPr>
      </w:pPr>
      <w:r w:rsidDel="00000000" w:rsidR="00000000" w:rsidRPr="00000000">
        <w:rPr>
          <w:b w:val="1"/>
          <w:rtl w:val="0"/>
        </w:rPr>
        <w:t xml:space="preserve">Baseline: </w:t>
      </w:r>
      <w:r w:rsidDel="00000000" w:rsidR="00000000" w:rsidRPr="00000000">
        <w:rPr>
          <w:rtl w:val="0"/>
        </w:rPr>
        <w:t xml:space="preserve">measurements that capture the dry season onset and the dry season end for only 2 African and 2 American landscapes. </w:t>
      </w:r>
    </w:p>
    <w:p w:rsidR="00000000" w:rsidDel="00000000" w:rsidP="00000000" w:rsidRDefault="00000000" w:rsidRPr="00000000" w14:paraId="000000EA">
      <w:pPr>
        <w:numPr>
          <w:ilvl w:val="0"/>
          <w:numId w:val="3"/>
        </w:numPr>
        <w:spacing w:after="120" w:before="120" w:lineRule="auto"/>
        <w:ind w:left="720" w:hanging="360"/>
        <w:rPr>
          <w:u w:val="none"/>
        </w:rPr>
      </w:pPr>
      <w:r w:rsidDel="00000000" w:rsidR="00000000" w:rsidRPr="00000000">
        <w:rPr>
          <w:b w:val="1"/>
          <w:rtl w:val="0"/>
        </w:rPr>
        <w:t xml:space="preserve">T</w:t>
      </w:r>
      <w:commentRangeStart w:id="60"/>
      <w:r w:rsidDel="00000000" w:rsidR="00000000" w:rsidRPr="00000000">
        <w:rPr>
          <w:b w:val="1"/>
          <w:rtl w:val="0"/>
        </w:rPr>
        <w:t xml:space="preserve">hresh</w:t>
      </w:r>
      <w:commentRangeEnd w:id="60"/>
      <w:r w:rsidDel="00000000" w:rsidR="00000000" w:rsidRPr="00000000">
        <w:commentReference w:id="60"/>
      </w:r>
      <w:r w:rsidDel="00000000" w:rsidR="00000000" w:rsidRPr="00000000">
        <w:rPr>
          <w:b w:val="1"/>
          <w:rtl w:val="0"/>
        </w:rPr>
        <w:t xml:space="preserve">old: </w:t>
      </w:r>
      <w:r w:rsidDel="00000000" w:rsidR="00000000" w:rsidRPr="00000000">
        <w:rPr>
          <w:rtl w:val="0"/>
        </w:rPr>
        <w:t xml:space="preserve">measurements that capture the dry season onset and the dry season end for 2 African landscapes, relying on existing data, planned missions in the American tropics, commercial data-buys, and deployable drones, to utilize satellite data over the Americas for comparisons. </w:t>
      </w:r>
    </w:p>
    <w:p w:rsidR="00000000" w:rsidDel="00000000" w:rsidP="00000000" w:rsidRDefault="00000000" w:rsidRPr="00000000" w14:paraId="000000EB">
      <w:pPr>
        <w:rPr/>
      </w:pPr>
      <w:r w:rsidDel="00000000" w:rsidR="00000000" w:rsidRPr="00000000">
        <w:rPr>
          <w:rtl w:val="0"/>
        </w:rPr>
        <w:t xml:space="preserve">The proposed </w:t>
      </w:r>
      <w:commentRangeStart w:id="61"/>
      <w:r w:rsidDel="00000000" w:rsidR="00000000" w:rsidRPr="00000000">
        <w:rPr>
          <w:rtl w:val="0"/>
        </w:rPr>
        <w:t xml:space="preserve">airborne</w:t>
      </w:r>
      <w:commentRangeEnd w:id="61"/>
      <w:r w:rsidDel="00000000" w:rsidR="00000000" w:rsidRPr="00000000">
        <w:commentReference w:id="61"/>
      </w:r>
      <w:r w:rsidDel="00000000" w:rsidR="00000000" w:rsidRPr="00000000">
        <w:rPr>
          <w:rtl w:val="0"/>
        </w:rPr>
        <w:t xml:space="preserve"> data (e.g., VSWIR, lidar, SAR, carbon fluxes) has only been collected in a few locations across the tropics to date, at different points in time, by different organizations, and with differing methods. PANGEA </w:t>
      </w:r>
      <w:commentRangeStart w:id="62"/>
      <w:r w:rsidDel="00000000" w:rsidR="00000000" w:rsidRPr="00000000">
        <w:rPr>
          <w:rtl w:val="0"/>
        </w:rPr>
        <w:t xml:space="preserve">allows</w:t>
      </w:r>
      <w:commentRangeEnd w:id="62"/>
      <w:r w:rsidDel="00000000" w:rsidR="00000000" w:rsidRPr="00000000">
        <w:commentReference w:id="62"/>
      </w:r>
      <w:r w:rsidDel="00000000" w:rsidR="00000000" w:rsidRPr="00000000">
        <w:rPr>
          <w:rtl w:val="0"/>
        </w:rPr>
        <w:t xml:space="preserve"> for direct comparisons and evaluations of the role of tropical forest heterogeneity in ecosystem dynamics. These data include </w:t>
      </w:r>
      <w:commentRangeStart w:id="63"/>
      <w:r w:rsidDel="00000000" w:rsidR="00000000" w:rsidRPr="00000000">
        <w:rPr>
          <w:rtl w:val="0"/>
        </w:rPr>
        <w:t xml:space="preserve">CARAFE</w:t>
      </w:r>
      <w:commentRangeEnd w:id="63"/>
      <w:r w:rsidDel="00000000" w:rsidR="00000000" w:rsidRPr="00000000">
        <w:commentReference w:id="63"/>
      </w:r>
      <w:r w:rsidDel="00000000" w:rsidR="00000000" w:rsidRPr="00000000">
        <w:rPr>
          <w:rtl w:val="0"/>
        </w:rPr>
        <w:t xml:space="preserve"> data to measure CO</w:t>
      </w:r>
      <w:r w:rsidDel="00000000" w:rsidR="00000000" w:rsidRPr="00000000">
        <w:rPr>
          <w:vertAlign w:val="subscript"/>
          <w:rtl w:val="0"/>
        </w:rPr>
        <w:t xml:space="preserve">2</w:t>
      </w:r>
      <w:r w:rsidDel="00000000" w:rsidR="00000000" w:rsidRPr="00000000">
        <w:rPr>
          <w:rtl w:val="0"/>
        </w:rPr>
        <w:t xml:space="preserve">, CH</w:t>
      </w:r>
      <w:r w:rsidDel="00000000" w:rsidR="00000000" w:rsidRPr="00000000">
        <w:rPr>
          <w:vertAlign w:val="subscript"/>
          <w:rtl w:val="0"/>
        </w:rPr>
        <w:t xml:space="preserve">4</w:t>
      </w:r>
      <w:r w:rsidDel="00000000" w:rsidR="00000000" w:rsidRPr="00000000">
        <w:rPr>
          <w:rtl w:val="0"/>
        </w:rPr>
        <w:t xml:space="preserve">, sensible heat, and latent heat fluxes at high spatial resolution, VSWIR reflectance and small footprint lidar to measure canopy leaf traits, vegetation structure, thus allowing us to model functionally distinct forest types, and SAR data to measure inundation and disturbance dynamics. PANGEA integrates these with ground measurements and </w:t>
      </w:r>
      <w:commentRangeStart w:id="64"/>
      <w:r w:rsidDel="00000000" w:rsidR="00000000" w:rsidRPr="00000000">
        <w:rPr>
          <w:rtl w:val="0"/>
        </w:rPr>
        <w:t xml:space="preserve">Indigenous</w:t>
      </w:r>
      <w:commentRangeEnd w:id="64"/>
      <w:r w:rsidDel="00000000" w:rsidR="00000000" w:rsidRPr="00000000">
        <w:commentReference w:id="64"/>
      </w:r>
      <w:r w:rsidDel="00000000" w:rsidR="00000000" w:rsidRPr="00000000">
        <w:rPr>
          <w:rtl w:val="0"/>
        </w:rPr>
        <w:t xml:space="preserve"> and Local Ecological Knowledge on floristic, faunal, and phylogenetic diversity, species interactions, disturbance dynamics, land-use activities, and hydrological and meteorological dynamics. These ground and airborne measurements will advance process-based understanding, the calibration and validation of satellite remote sensing datasets and products, and </w:t>
      </w:r>
      <w:commentRangeStart w:id="65"/>
      <w:r w:rsidDel="00000000" w:rsidR="00000000" w:rsidRPr="00000000">
        <w:rPr>
          <w:rtl w:val="0"/>
        </w:rPr>
        <w:t xml:space="preserve">constrain model uncertainty</w:t>
      </w:r>
      <w:commentRangeEnd w:id="65"/>
      <w:r w:rsidDel="00000000" w:rsidR="00000000" w:rsidRPr="00000000">
        <w:commentReference w:id="65"/>
      </w:r>
      <w:r w:rsidDel="00000000" w:rsidR="00000000" w:rsidRPr="00000000">
        <w:rPr>
          <w:rtl w:val="0"/>
        </w:rPr>
        <w:t xml:space="preserve">, including by advancing remote sensing data-model integration to generalize mapping capabilities across the tropics, and model carbon, water, and energy fluxes to examine the stability of tropical forests under future climate projections.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In partnership with local institutions, PANGEA will prioritize training, capacity building, and education that prepares the next generation to continue this work well after the PANGEA campaign. </w:t>
      </w:r>
      <w:commentRangeStart w:id="66"/>
      <w:r w:rsidDel="00000000" w:rsidR="00000000" w:rsidRPr="00000000">
        <w:rPr>
          <w:rtl w:val="0"/>
        </w:rPr>
        <w:t xml:space="preserve">While the potential applications resulting from PANGEA science are many, the PANGEA campaign will focus on supporting </w:t>
      </w:r>
      <w:commentRangeStart w:id="67"/>
      <w:r w:rsidDel="00000000" w:rsidR="00000000" w:rsidRPr="00000000">
        <w:rPr>
          <w:rtl w:val="0"/>
        </w:rPr>
        <w:t xml:space="preserve">monitoring</w:t>
      </w:r>
      <w:commentRangeEnd w:id="67"/>
      <w:r w:rsidDel="00000000" w:rsidR="00000000" w:rsidRPr="00000000">
        <w:commentReference w:id="67"/>
      </w:r>
      <w:r w:rsidDel="00000000" w:rsidR="00000000" w:rsidRPr="00000000">
        <w:rPr>
          <w:rtl w:val="0"/>
        </w:rPr>
        <w:t xml:space="preserve"> capabilities to </w:t>
      </w:r>
      <w:commentRangeStart w:id="68"/>
      <w:r w:rsidDel="00000000" w:rsidR="00000000" w:rsidRPr="00000000">
        <w:rPr>
          <w:rtl w:val="0"/>
        </w:rPr>
        <w:t xml:space="preserve">advance</w:t>
      </w:r>
      <w:commentRangeEnd w:id="68"/>
      <w:r w:rsidDel="00000000" w:rsidR="00000000" w:rsidRPr="00000000">
        <w:commentReference w:id="68"/>
      </w:r>
      <w:r w:rsidDel="00000000" w:rsidR="00000000" w:rsidRPr="00000000">
        <w:rPr>
          <w:rtl w:val="0"/>
        </w:rPr>
        <w:t xml:space="preserve">: </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EE">
      <w:pPr>
        <w:numPr>
          <w:ilvl w:val="0"/>
          <w:numId w:val="1"/>
        </w:numPr>
        <w:spacing w:after="120" w:before="120" w:lineRule="auto"/>
        <w:ind w:left="720" w:hanging="360"/>
        <w:rPr>
          <w:u w:val="none"/>
        </w:rPr>
      </w:pPr>
      <w:r w:rsidDel="00000000" w:rsidR="00000000" w:rsidRPr="00000000">
        <w:rPr>
          <w:rtl w:val="0"/>
        </w:rPr>
        <w:t xml:space="preserve">Carbon sequestration stability and methane fluxes</w:t>
      </w:r>
    </w:p>
    <w:p w:rsidR="00000000" w:rsidDel="00000000" w:rsidP="00000000" w:rsidRDefault="00000000" w:rsidRPr="00000000" w14:paraId="000000EF">
      <w:pPr>
        <w:numPr>
          <w:ilvl w:val="0"/>
          <w:numId w:val="1"/>
        </w:numPr>
        <w:spacing w:after="120" w:before="120" w:lineRule="auto"/>
        <w:ind w:left="720" w:hanging="360"/>
        <w:rPr>
          <w:u w:val="none"/>
        </w:rPr>
      </w:pPr>
      <w:r w:rsidDel="00000000" w:rsidR="00000000" w:rsidRPr="00000000">
        <w:rPr>
          <w:rtl w:val="0"/>
        </w:rPr>
        <w:t xml:space="preserve">Biodiversity conservation</w:t>
      </w:r>
    </w:p>
    <w:p w:rsidR="00000000" w:rsidDel="00000000" w:rsidP="00000000" w:rsidRDefault="00000000" w:rsidRPr="00000000" w14:paraId="000000F0">
      <w:pPr>
        <w:numPr>
          <w:ilvl w:val="0"/>
          <w:numId w:val="1"/>
        </w:numPr>
        <w:spacing w:after="120" w:before="120" w:lineRule="auto"/>
        <w:ind w:left="720" w:hanging="360"/>
        <w:rPr>
          <w:u w:val="none"/>
        </w:rPr>
      </w:pPr>
      <w:r w:rsidDel="00000000" w:rsidR="00000000" w:rsidRPr="00000000">
        <w:rPr>
          <w:rtl w:val="0"/>
        </w:rPr>
        <w:t xml:space="preserve">Sustainable agriculture and livelihoods</w:t>
      </w:r>
    </w:p>
    <w:p w:rsidR="00000000" w:rsidDel="00000000" w:rsidP="00000000" w:rsidRDefault="00000000" w:rsidRPr="00000000" w14:paraId="000000F1">
      <w:pPr>
        <w:rPr/>
      </w:pPr>
      <w:commentRangeStart w:id="69"/>
      <w:r w:rsidDel="00000000" w:rsidR="00000000" w:rsidRPr="00000000">
        <w:rPr>
          <w:rtl w:val="0"/>
        </w:rPr>
        <w:t xml:space="preserve">PANGEA will engage with diverse communities to address</w:t>
      </w:r>
      <w:commentRangeEnd w:id="69"/>
      <w:r w:rsidDel="00000000" w:rsidR="00000000" w:rsidRPr="00000000">
        <w:commentReference w:id="69"/>
      </w:r>
      <w:r w:rsidDel="00000000" w:rsidR="00000000" w:rsidRPr="00000000">
        <w:rPr>
          <w:rtl w:val="0"/>
        </w:rPr>
        <w:t xml:space="preserve"> PANGEA’s science questions and applications, identify synergies with local research priorities, and implement PANGEA in a manner that is broadly beneficial in the landscapes and countries targeted for research. The strategy draws upon the knowledge, expertise, and experiences shared throughout PANGEA’s scoping campaign, which engaged with over 500 individuals and 150 organizations from 42 countries across five continents through consultative workshops, outreach events, working group discussions, bilateral meetings, and web surveys. </w:t>
      </w:r>
      <w:commentRangeStart w:id="70"/>
      <w:r w:rsidDel="00000000" w:rsidR="00000000" w:rsidRPr="00000000">
        <w:rPr>
          <w:rtl w:val="0"/>
        </w:rPr>
        <w:t xml:space="preserve">PANGEA</w:t>
      </w:r>
      <w:commentRangeEnd w:id="70"/>
      <w:r w:rsidDel="00000000" w:rsidR="00000000" w:rsidRPr="00000000">
        <w:commentReference w:id="70"/>
      </w:r>
      <w:r w:rsidDel="00000000" w:rsidR="00000000" w:rsidRPr="00000000">
        <w:rPr>
          <w:rtl w:val="0"/>
        </w:rPr>
        <w:t xml:space="preserve"> research and applications will complement and expand upon many existing efforts, but is likewise urgently needed to fill gaps left unfilled by these other efforts. PANGEA is actively engaging with partners to avoid duplication, and to ensure </w:t>
      </w:r>
      <w:commentRangeStart w:id="71"/>
      <w:r w:rsidDel="00000000" w:rsidR="00000000" w:rsidRPr="00000000">
        <w:rPr>
          <w:rtl w:val="0"/>
        </w:rPr>
        <w:t xml:space="preserve">complementarity</w:t>
      </w:r>
      <w:commentRangeEnd w:id="71"/>
      <w:r w:rsidDel="00000000" w:rsidR="00000000" w:rsidRPr="00000000">
        <w:commentReference w:id="71"/>
      </w:r>
      <w:r w:rsidDel="00000000" w:rsidR="00000000" w:rsidRPr="00000000">
        <w:rPr>
          <w:rtl w:val="0"/>
        </w:rPr>
        <w:t xml:space="preserve">, coordination, and reinforcement. </w:t>
      </w:r>
    </w:p>
    <w:p w:rsidR="00000000" w:rsidDel="00000000" w:rsidP="00000000" w:rsidRDefault="00000000" w:rsidRPr="00000000" w14:paraId="000000F2">
      <w:pPr>
        <w:pStyle w:val="Heading3"/>
        <w:rPr/>
      </w:pPr>
      <w:bookmarkStart w:colFirst="0" w:colLast="0" w:name="_szwuuhpl6jrs" w:id="7"/>
      <w:bookmarkEnd w:id="7"/>
      <w:r w:rsidDel="00000000" w:rsidR="00000000" w:rsidRPr="00000000">
        <w:rPr>
          <w:rtl w:val="0"/>
        </w:rPr>
        <w:t xml:space="preserve">1.5 </w:t>
      </w:r>
      <w:commentRangeStart w:id="72"/>
      <w:commentRangeStart w:id="73"/>
      <w:r w:rsidDel="00000000" w:rsidR="00000000" w:rsidRPr="00000000">
        <w:rPr>
          <w:rtl w:val="0"/>
        </w:rPr>
        <w:t xml:space="preserve">PANGEA</w:t>
      </w:r>
      <w:commentRangeEnd w:id="72"/>
      <w:r w:rsidDel="00000000" w:rsidR="00000000" w:rsidRPr="00000000">
        <w:commentReference w:id="72"/>
      </w:r>
      <w:commentRangeEnd w:id="73"/>
      <w:r w:rsidDel="00000000" w:rsidR="00000000" w:rsidRPr="00000000">
        <w:commentReference w:id="73"/>
      </w:r>
      <w:r w:rsidDel="00000000" w:rsidR="00000000" w:rsidRPr="00000000">
        <w:rPr>
          <w:rtl w:val="0"/>
        </w:rPr>
        <w:t xml:space="preserve"> Study Domain</w:t>
      </w:r>
    </w:p>
    <w:p w:rsidR="00000000" w:rsidDel="00000000" w:rsidP="00000000" w:rsidRDefault="00000000" w:rsidRPr="00000000" w14:paraId="000000F3">
      <w:pPr>
        <w:ind w:left="0" w:firstLine="0"/>
        <w:rPr>
          <w:highlight w:val="yellow"/>
        </w:rPr>
      </w:pPr>
      <w:r w:rsidDel="00000000" w:rsidR="00000000" w:rsidRPr="00000000">
        <w:rPr>
          <w:rtl w:val="0"/>
        </w:rPr>
        <w:t xml:space="preserve">PANGEA will include a </w:t>
      </w:r>
      <w:r w:rsidDel="00000000" w:rsidR="00000000" w:rsidRPr="00000000">
        <w:rPr>
          <w:b w:val="1"/>
          <w:rtl w:val="0"/>
        </w:rPr>
        <w:t xml:space="preserve">core</w:t>
      </w:r>
      <w:r w:rsidDel="00000000" w:rsidR="00000000" w:rsidRPr="00000000">
        <w:rPr>
          <w:rtl w:val="0"/>
        </w:rPr>
        <w:t xml:space="preserve"> and </w:t>
      </w:r>
      <w:r w:rsidDel="00000000" w:rsidR="00000000" w:rsidRPr="00000000">
        <w:rPr>
          <w:b w:val="1"/>
          <w:rtl w:val="0"/>
        </w:rPr>
        <w:t xml:space="preserve">extended</w:t>
      </w:r>
      <w:r w:rsidDel="00000000" w:rsidR="00000000" w:rsidRPr="00000000">
        <w:rPr>
          <w:rtl w:val="0"/>
        </w:rPr>
        <w:t xml:space="preserve"> domain (</w:t>
      </w:r>
      <w:r w:rsidDel="00000000" w:rsidR="00000000" w:rsidRPr="00000000">
        <w:rPr>
          <w:highlight w:val="yellow"/>
          <w:rtl w:val="0"/>
        </w:rPr>
        <w:t xml:space="preserve">Figure X</w:t>
      </w:r>
      <w:r w:rsidDel="00000000" w:rsidR="00000000" w:rsidRPr="00000000">
        <w:rPr>
          <w:rtl w:val="0"/>
        </w:rPr>
        <w:t xml:space="preserve">). The core domain, which includes tropical moist forests in Africa and the Americas, is where the NASA-funded component of field campaigns will take place, </w:t>
      </w:r>
      <w:commentRangeStart w:id="74"/>
      <w:r w:rsidDel="00000000" w:rsidR="00000000" w:rsidRPr="00000000">
        <w:rPr>
          <w:rtl w:val="0"/>
        </w:rPr>
        <w:t xml:space="preserve">The</w:t>
      </w:r>
      <w:commentRangeEnd w:id="74"/>
      <w:r w:rsidDel="00000000" w:rsidR="00000000" w:rsidRPr="00000000">
        <w:commentReference w:id="74"/>
      </w:r>
      <w:r w:rsidDel="00000000" w:rsidR="00000000" w:rsidRPr="00000000">
        <w:rPr>
          <w:rtl w:val="0"/>
        </w:rPr>
        <w:t xml:space="preserve"> extended domain will encompass pan-tropical moist forests and is the broader area of scientific interest, where additional </w:t>
      </w:r>
      <w:commentRangeStart w:id="75"/>
      <w:r w:rsidDel="00000000" w:rsidR="00000000" w:rsidRPr="00000000">
        <w:rPr>
          <w:rtl w:val="0"/>
        </w:rPr>
        <w:t xml:space="preserve">campaigns</w:t>
      </w:r>
      <w:commentRangeEnd w:id="75"/>
      <w:r w:rsidDel="00000000" w:rsidR="00000000" w:rsidRPr="00000000">
        <w:commentReference w:id="75"/>
      </w:r>
      <w:r w:rsidDel="00000000" w:rsidR="00000000" w:rsidRPr="00000000">
        <w:rPr>
          <w:rtl w:val="0"/>
        </w:rPr>
        <w:t xml:space="preserve"> </w:t>
      </w:r>
      <w:commentRangeStart w:id="76"/>
      <w:r w:rsidDel="00000000" w:rsidR="00000000" w:rsidRPr="00000000">
        <w:rPr>
          <w:rtl w:val="0"/>
        </w:rPr>
        <w:t xml:space="preserve">may</w:t>
      </w:r>
      <w:commentRangeEnd w:id="76"/>
      <w:r w:rsidDel="00000000" w:rsidR="00000000" w:rsidRPr="00000000">
        <w:commentReference w:id="76"/>
      </w:r>
      <w:r w:rsidDel="00000000" w:rsidR="00000000" w:rsidRPr="00000000">
        <w:rPr>
          <w:rtl w:val="0"/>
        </w:rPr>
        <w:t xml:space="preserve"> take place through partnerships and where satellite-based synthesis studies and modeling-based research will be carried out. Both the core and extended domains will encompass moist tropical forests, including flooded forests, wetlands, peatlands, and mangroves in lowland tropical forests, and highland tropical forests where possible. The PANGEA study region covers the major ecosystems and landscapes found in the tropics and </w:t>
      </w:r>
      <w:r w:rsidDel="00000000" w:rsidR="00000000" w:rsidRPr="00000000">
        <w:rPr>
          <w:rtl w:val="0"/>
        </w:rPr>
        <w:t xml:space="preserve">the spatial scale required to address the primary questions in the 5 science themes (see </w:t>
      </w:r>
      <w:r w:rsidDel="00000000" w:rsidR="00000000" w:rsidRPr="00000000">
        <w:rPr>
          <w:i w:val="1"/>
          <w:highlight w:val="yellow"/>
          <w:rtl w:val="0"/>
        </w:rPr>
        <w:t xml:space="preserve">Section 2</w:t>
      </w:r>
      <w:r w:rsidDel="00000000" w:rsidR="00000000" w:rsidRPr="00000000">
        <w:rPr>
          <w:rtl w:val="0"/>
        </w:rPr>
        <w:t xml:space="preserve">). The extended domain will enable the </w:t>
      </w:r>
      <w:r w:rsidDel="00000000" w:rsidR="00000000" w:rsidRPr="00000000">
        <w:rPr>
          <w:rtl w:val="0"/>
        </w:rPr>
        <w:t xml:space="preserve">inclusion of </w:t>
      </w:r>
      <w:r w:rsidDel="00000000" w:rsidR="00000000" w:rsidRPr="00000000">
        <w:rPr>
          <w:rtl w:val="0"/>
        </w:rPr>
        <w:t xml:space="preserve">existing datasets</w:t>
      </w:r>
      <w:r w:rsidDel="00000000" w:rsidR="00000000" w:rsidRPr="00000000">
        <w:rPr>
          <w:rtl w:val="0"/>
        </w:rPr>
        <w:t xml:space="preserve"> and opportunistic collection in Asia and Australia. The focus of PANGEA’s c</w:t>
      </w:r>
      <w:r w:rsidDel="00000000" w:rsidR="00000000" w:rsidRPr="00000000">
        <w:rPr>
          <w:rtl w:val="0"/>
        </w:rPr>
        <w:t xml:space="preserve">oordinated ground, tower, drone, and aircraft measurements </w:t>
      </w:r>
      <w:r w:rsidDel="00000000" w:rsidR="00000000" w:rsidRPr="00000000">
        <w:rPr>
          <w:rtl w:val="0"/>
        </w:rPr>
        <w:t xml:space="preserve">will be at landscapes in the core domain (see </w:t>
      </w:r>
      <w:r w:rsidDel="00000000" w:rsidR="00000000" w:rsidRPr="00000000">
        <w:rPr>
          <w:i w:val="1"/>
          <w:highlight w:val="yellow"/>
          <w:rtl w:val="0"/>
        </w:rPr>
        <w:t xml:space="preserve">Section 6.3 </w:t>
      </w:r>
      <w:r w:rsidDel="00000000" w:rsidR="00000000" w:rsidRPr="00000000">
        <w:rPr>
          <w:rtl w:val="0"/>
        </w:rPr>
        <w:t xml:space="preserve">for more information on </w:t>
      </w:r>
      <w:r w:rsidDel="00000000" w:rsidR="00000000" w:rsidRPr="00000000">
        <w:rPr>
          <w:i w:val="1"/>
          <w:rtl w:val="0"/>
        </w:rPr>
        <w:t xml:space="preserve">Candidate Landscapes</w:t>
      </w:r>
      <w:r w:rsidDel="00000000" w:rsidR="00000000" w:rsidRPr="00000000">
        <w:rPr>
          <w:rtl w:val="0"/>
        </w:rPr>
        <w:t xml:space="preserve">). </w:t>
      </w:r>
      <w:commentRangeStart w:id="77"/>
      <w:r w:rsidDel="00000000" w:rsidR="00000000" w:rsidRPr="00000000">
        <w:rPr>
          <w:rtl w:val="0"/>
        </w:rPr>
        <w:t xml:space="preserve">PANGEA’s Optimal </w:t>
      </w:r>
      <w:r w:rsidDel="00000000" w:rsidR="00000000" w:rsidRPr="00000000">
        <w:rPr>
          <w:rtl w:val="0"/>
        </w:rPr>
        <w:t xml:space="preserve">Investigation</w:t>
      </w:r>
      <w:r w:rsidDel="00000000" w:rsidR="00000000" w:rsidRPr="00000000">
        <w:rPr>
          <w:rtl w:val="0"/>
        </w:rPr>
        <w:t xml:space="preserve"> will include a minimum of two priority landscapes in Africa and two priority landscapes in the Americas. The Baseline Investigation will include exactly two landscapes on each continent, while PANGEA’s Threshold Investigation will include two landscapes in Africa only. The Threshold Investigation will rely on existing data, planned missions in the American tropics, commercial data-buys, and deployable drones, to utilize satellite data over the Americas for comparisons</w:t>
      </w:r>
      <w:commentRangeEnd w:id="77"/>
      <w:r w:rsidDel="00000000" w:rsidR="00000000" w:rsidRPr="00000000">
        <w:commentReference w:id="77"/>
      </w:r>
      <w:r w:rsidDel="00000000" w:rsidR="00000000" w:rsidRPr="00000000">
        <w:rPr>
          <w:rtl w:val="0"/>
        </w:rPr>
        <w:t xml:space="preserve">. </w:t>
      </w:r>
      <w:r w:rsidDel="00000000" w:rsidR="00000000" w:rsidRPr="00000000">
        <w:rPr>
          <w:rtl w:val="0"/>
        </w:rPr>
        <w:t xml:space="preserve">T</w:t>
      </w:r>
      <w:commentRangeStart w:id="78"/>
      <w:r w:rsidDel="00000000" w:rsidR="00000000" w:rsidRPr="00000000">
        <w:rPr>
          <w:rtl w:val="0"/>
        </w:rPr>
        <w:t xml:space="preserve">he location of these primary research areas will be based on opportunities to conduct integrated research across science themes, the existence of ongoing or planned research funded by NASA, as well as relationships and ongoing activities conducted by local and international partner agencies and organizations</w:t>
      </w:r>
      <w:commentRangeEnd w:id="78"/>
      <w:r w:rsidDel="00000000" w:rsidR="00000000" w:rsidRPr="00000000">
        <w:commentReference w:id="78"/>
      </w:r>
      <w:r w:rsidDel="00000000" w:rsidR="00000000" w:rsidRPr="00000000">
        <w:rPr>
          <w:rtl w:val="0"/>
        </w:rPr>
        <w:t xml:space="preserve">. See </w:t>
      </w:r>
      <w:r w:rsidDel="00000000" w:rsidR="00000000" w:rsidRPr="00000000">
        <w:rPr>
          <w:i w:val="1"/>
          <w:highlight w:val="yellow"/>
          <w:rtl w:val="0"/>
        </w:rPr>
        <w:t xml:space="preserve">Section 6 </w:t>
      </w:r>
      <w:r w:rsidDel="00000000" w:rsidR="00000000" w:rsidRPr="00000000">
        <w:rPr>
          <w:rtl w:val="0"/>
        </w:rPr>
        <w:t xml:space="preserve">for more information the PANGEA </w:t>
      </w:r>
      <w:r w:rsidDel="00000000" w:rsidR="00000000" w:rsidRPr="00000000">
        <w:rPr>
          <w:rtl w:val="0"/>
        </w:rPr>
        <w:t xml:space="preserve">Research</w:t>
      </w:r>
      <w:r w:rsidDel="00000000" w:rsidR="00000000" w:rsidRPr="00000000">
        <w:rPr>
          <w:rtl w:val="0"/>
        </w:rPr>
        <w:t xml:space="preserve"> Strategy and Study Design. </w:t>
      </w: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commentRangeStart w:id="79"/>
      <w:r w:rsidDel="00000000" w:rsidR="00000000" w:rsidRPr="00000000">
        <w:rPr/>
        <w:drawing>
          <wp:inline distB="114300" distT="114300" distL="114300" distR="114300">
            <wp:extent cx="5886450" cy="3238500"/>
            <wp:effectExtent b="0" l="0" r="0" t="0"/>
            <wp:docPr id="1"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886450" cy="3238500"/>
                    </a:xfrm>
                    <a:prstGeom prst="rect"/>
                    <a:ln/>
                  </pic:spPr>
                </pic:pic>
              </a:graphicData>
            </a:graphic>
          </wp:inline>
        </w:drawing>
      </w:r>
      <w:commentRangeEnd w:id="79"/>
      <w:r w:rsidDel="00000000" w:rsidR="00000000" w:rsidRPr="00000000">
        <w:commentReference w:id="79"/>
      </w:r>
      <w:r w:rsidDel="00000000" w:rsidR="00000000" w:rsidRPr="00000000">
        <w:rPr>
          <w:rtl w:val="0"/>
        </w:rPr>
      </w:r>
    </w:p>
    <w:p w:rsidR="00000000" w:rsidDel="00000000" w:rsidP="00000000" w:rsidRDefault="00000000" w:rsidRPr="00000000" w14:paraId="000000F6">
      <w:pPr>
        <w:rPr>
          <w:sz w:val="20"/>
          <w:szCs w:val="20"/>
        </w:rPr>
      </w:pPr>
      <w:r w:rsidDel="00000000" w:rsidR="00000000" w:rsidRPr="00000000">
        <w:rPr>
          <w:b w:val="1"/>
          <w:sz w:val="20"/>
          <w:szCs w:val="20"/>
          <w:highlight w:val="yellow"/>
          <w:rtl w:val="0"/>
        </w:rPr>
        <w:t xml:space="preserve">Figure X.</w:t>
      </w:r>
      <w:r w:rsidDel="00000000" w:rsidR="00000000" w:rsidRPr="00000000">
        <w:rPr>
          <w:b w:val="1"/>
          <w:sz w:val="20"/>
          <w:szCs w:val="20"/>
          <w:rtl w:val="0"/>
        </w:rPr>
        <w:t xml:space="preserve"> </w:t>
      </w:r>
      <w:r w:rsidDel="00000000" w:rsidR="00000000" w:rsidRPr="00000000">
        <w:rPr>
          <w:sz w:val="20"/>
          <w:szCs w:val="20"/>
          <w:rtl w:val="0"/>
        </w:rPr>
        <w:t xml:space="preserve">PANGEA core (solid purple lines) and extended (dashed black line) domains. O: Optimal, B: Baseline, T: Threshold. Boundaries were sourced from the following GAEZv4 agroecological zones: lowland humid tropics, highland humid tropics, dominantly hydromorphic soils, and land with severe soil/terrain limitations.</w:t>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color w:val="ff0000"/>
          <w:sz w:val="20"/>
          <w:szCs w:val="20"/>
        </w:rPr>
      </w:pPr>
      <w:r w:rsidDel="00000000" w:rsidR="00000000" w:rsidRPr="00000000">
        <w:rPr>
          <w:b w:val="1"/>
          <w:color w:val="ff0000"/>
          <w:sz w:val="20"/>
          <w:szCs w:val="20"/>
          <w:highlight w:val="yellow"/>
          <w:rtl w:val="0"/>
        </w:rPr>
        <w:t xml:space="preserve">Figure X.</w:t>
      </w:r>
      <w:r w:rsidDel="00000000" w:rsidR="00000000" w:rsidRPr="00000000">
        <w:rPr>
          <w:color w:val="ff0000"/>
          <w:sz w:val="20"/>
          <w:szCs w:val="20"/>
          <w:rtl w:val="0"/>
        </w:rPr>
        <w:t xml:space="preserve"> Variability analysis - cluster results map</w:t>
      </w:r>
    </w:p>
    <w:p w:rsidR="00000000" w:rsidDel="00000000" w:rsidP="00000000" w:rsidRDefault="00000000" w:rsidRPr="00000000" w14:paraId="000000F9">
      <w:pPr>
        <w:rPr>
          <w:color w:val="ff0000"/>
          <w:sz w:val="20"/>
          <w:szCs w:val="20"/>
        </w:rPr>
      </w:pPr>
      <w:r w:rsidDel="00000000" w:rsidR="00000000" w:rsidRPr="00000000">
        <w:rPr>
          <w:b w:val="1"/>
          <w:color w:val="ff0000"/>
          <w:rtl w:val="0"/>
        </w:rPr>
        <w:t xml:space="preserve">[Placeholder for </w:t>
      </w:r>
      <w:r w:rsidDel="00000000" w:rsidR="00000000" w:rsidRPr="00000000">
        <w:rPr>
          <w:color w:val="ff0000"/>
          <w:rtl w:val="0"/>
        </w:rPr>
        <w:t xml:space="preserve">variability analysis paragraph - highlights key geographic domains that vary with respect to biotic, abiotic, and disturbance dynamics. - data limitations - early identification of possible priority sites for landscapes that will be explored in more detail during the development of the Concise Experiment Plan]</w:t>
      </w:r>
      <w:r w:rsidDel="00000000" w:rsidR="00000000" w:rsidRPr="00000000">
        <w:rPr>
          <w:rtl w:val="0"/>
        </w:rPr>
      </w:r>
    </w:p>
    <w:p w:rsidR="00000000" w:rsidDel="00000000" w:rsidP="00000000" w:rsidRDefault="00000000" w:rsidRPr="00000000" w14:paraId="000000FA">
      <w:pPr>
        <w:pStyle w:val="Heading3"/>
        <w:rPr/>
      </w:pPr>
      <w:bookmarkStart w:colFirst="0" w:colLast="0" w:name="_fhtmlkbo44h7" w:id="8"/>
      <w:bookmarkEnd w:id="8"/>
      <w:r w:rsidDel="00000000" w:rsidR="00000000" w:rsidRPr="00000000">
        <w:rPr>
          <w:rtl w:val="0"/>
        </w:rPr>
        <w:t xml:space="preserve">1</w:t>
      </w:r>
      <w:r w:rsidDel="00000000" w:rsidR="00000000" w:rsidRPr="00000000">
        <w:rPr>
          <w:rtl w:val="0"/>
        </w:rPr>
        <w:t xml:space="preserve">.6 </w:t>
      </w:r>
      <w:r w:rsidDel="00000000" w:rsidR="00000000" w:rsidRPr="00000000">
        <w:rPr>
          <w:rtl w:val="0"/>
        </w:rPr>
        <w:t xml:space="preserve">The need for coordinated teamwork</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Earth system science is inherently multifaceted and complex. </w:t>
      </w:r>
      <w:commentRangeStart w:id="80"/>
      <w:commentRangeStart w:id="81"/>
      <w:r w:rsidDel="00000000" w:rsidR="00000000" w:rsidRPr="00000000">
        <w:rPr>
          <w:rtl w:val="0"/>
        </w:rPr>
        <w:t xml:space="preserve">Recognizing</w:t>
      </w:r>
      <w:commentRangeEnd w:id="80"/>
      <w:r w:rsidDel="00000000" w:rsidR="00000000" w:rsidRPr="00000000">
        <w:commentReference w:id="80"/>
      </w:r>
      <w:commentRangeEnd w:id="81"/>
      <w:r w:rsidDel="00000000" w:rsidR="00000000" w:rsidRPr="00000000">
        <w:commentReference w:id="81"/>
      </w:r>
      <w:r w:rsidDel="00000000" w:rsidR="00000000" w:rsidRPr="00000000">
        <w:rPr>
          <w:rtl w:val="0"/>
        </w:rPr>
        <w:t xml:space="preserve"> this complexity, NASA scientific leadership embraced the multi-investigator team approach to Earth System Science decades ago (</w:t>
      </w:r>
      <w:r w:rsidDel="00000000" w:rsidR="00000000" w:rsidRPr="00000000">
        <w:rPr>
          <w:shd w:fill="c9daf8" w:val="clear"/>
          <w:rtl w:val="0"/>
        </w:rPr>
        <w:t xml:space="preserve">Asrar et al., 2001</w:t>
      </w:r>
      <w:r w:rsidDel="00000000" w:rsidR="00000000" w:rsidRPr="00000000">
        <w:rPr>
          <w:rtl w:val="0"/>
        </w:rPr>
        <w:t xml:space="preserve">). The </w:t>
      </w:r>
      <w:commentRangeStart w:id="82"/>
      <w:r w:rsidDel="00000000" w:rsidR="00000000" w:rsidRPr="00000000">
        <w:rPr>
          <w:rtl w:val="0"/>
        </w:rPr>
        <w:t xml:space="preserve">Terrestrial</w:t>
      </w:r>
      <w:commentRangeEnd w:id="82"/>
      <w:r w:rsidDel="00000000" w:rsidR="00000000" w:rsidRPr="00000000">
        <w:commentReference w:id="82"/>
      </w:r>
      <w:r w:rsidDel="00000000" w:rsidR="00000000" w:rsidRPr="00000000">
        <w:rPr>
          <w:rtl w:val="0"/>
        </w:rPr>
        <w:t xml:space="preserve"> Ecology Program has promoted the multi-investigator model for decades of field campaigns that span </w:t>
      </w:r>
      <w:r w:rsidDel="00000000" w:rsidR="00000000" w:rsidRPr="00000000">
        <w:rPr>
          <w:rtl w:val="0"/>
        </w:rPr>
        <w:t xml:space="preserve">FIFE, BOREAS, LBA, and ABoVE</w:t>
      </w:r>
      <w:r w:rsidDel="00000000" w:rsidR="00000000" w:rsidRPr="00000000">
        <w:rPr>
          <w:rtl w:val="0"/>
        </w:rPr>
        <w:t xml:space="preserve">. Multiple drivers and interacting processes that cannot be isolated in controlled experiments characterize Earth system investigations. Numerous variables require expert knowledge for acquisition and measurement whether it be through the operation of a high-performance spectrometer or botanical identification of a tree species. No single individual or small group of individuals possesses all the knowledge and tools demanded by an Earth system science investigation. Fulfilling the needs of integrative analyses of the tropical biomes for many variables and models that incorporate the complex interactions of those variables requires a large team of specialists working together. </w:t>
      </w:r>
      <w:commentRangeStart w:id="83"/>
      <w:r w:rsidDel="00000000" w:rsidR="00000000" w:rsidRPr="00000000">
        <w:rPr>
          <w:rtl w:val="0"/>
        </w:rPr>
        <w:t xml:space="preserve">E</w:t>
      </w:r>
      <w:r w:rsidDel="00000000" w:rsidR="00000000" w:rsidRPr="00000000">
        <w:rPr>
          <w:rtl w:val="0"/>
        </w:rPr>
        <w:t xml:space="preserve">quitable</w:t>
      </w:r>
      <w:commentRangeEnd w:id="83"/>
      <w:r w:rsidDel="00000000" w:rsidR="00000000" w:rsidRPr="00000000">
        <w:commentReference w:id="83"/>
      </w:r>
      <w:r w:rsidDel="00000000" w:rsidR="00000000" w:rsidRPr="00000000">
        <w:rPr>
          <w:rtl w:val="0"/>
        </w:rPr>
        <w:t xml:space="preserve"> collaboration is required to assure that measurements are coordinated in time and space to maximize their value in interpretation and modeling. This can only be achieved by a cooperative, coordinated, interdisciplinary team.</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commentRangeStart w:id="84"/>
      <w:r w:rsidDel="00000000" w:rsidR="00000000" w:rsidRPr="00000000">
        <w:rPr>
          <w:rtl w:val="0"/>
        </w:rPr>
        <w:t xml:space="preserve">Recognizing</w:t>
      </w:r>
      <w:commentRangeEnd w:id="84"/>
      <w:r w:rsidDel="00000000" w:rsidR="00000000" w:rsidRPr="00000000">
        <w:commentReference w:id="84"/>
      </w:r>
      <w:r w:rsidDel="00000000" w:rsidR="00000000" w:rsidRPr="00000000">
        <w:rPr>
          <w:rtl w:val="0"/>
        </w:rPr>
        <w:t xml:space="preserve"> the deep imprint that colonialism has left on tropical forest research, along with parachute and flyover science (</w:t>
      </w:r>
      <w:r w:rsidDel="00000000" w:rsidR="00000000" w:rsidRPr="00000000">
        <w:rPr>
          <w:shd w:fill="c9daf8" w:val="clear"/>
          <w:rtl w:val="0"/>
        </w:rPr>
        <w:t xml:space="preserve">Culotta et al., 2024</w:t>
      </w:r>
      <w:r w:rsidDel="00000000" w:rsidR="00000000" w:rsidRPr="00000000">
        <w:rPr>
          <w:rtl w:val="0"/>
        </w:rPr>
        <w:t xml:space="preserve">), PANGEA takes an interwoven approach to equitable and ethical engagement with researchers, governments, institutions, and Indigenous Peoples and Local Communities (IPLCs). Several sections describe PANGEA’s approach to community engagement (</w:t>
      </w:r>
      <w:r w:rsidDel="00000000" w:rsidR="00000000" w:rsidRPr="00000000">
        <w:rPr>
          <w:i w:val="1"/>
          <w:rtl w:val="0"/>
        </w:rPr>
        <w:t xml:space="preserve">Section 7.2</w:t>
      </w:r>
      <w:r w:rsidDel="00000000" w:rsidR="00000000" w:rsidRPr="00000000">
        <w:rPr>
          <w:rtl w:val="0"/>
        </w:rPr>
        <w:t xml:space="preserve">), an inclusive organizational structure (</w:t>
      </w:r>
      <w:r w:rsidDel="00000000" w:rsidR="00000000" w:rsidRPr="00000000">
        <w:rPr>
          <w:i w:val="1"/>
          <w:rtl w:val="0"/>
        </w:rPr>
        <w:t xml:space="preserve">Section 7.1</w:t>
      </w:r>
      <w:r w:rsidDel="00000000" w:rsidR="00000000" w:rsidRPr="00000000">
        <w:rPr>
          <w:rtl w:val="0"/>
        </w:rPr>
        <w:t xml:space="preserve">), Earth Action (</w:t>
      </w:r>
      <w:r w:rsidDel="00000000" w:rsidR="00000000" w:rsidRPr="00000000">
        <w:rPr>
          <w:i w:val="1"/>
          <w:rtl w:val="0"/>
        </w:rPr>
        <w:t xml:space="preserve">Section 8</w:t>
      </w:r>
      <w:r w:rsidDel="00000000" w:rsidR="00000000" w:rsidRPr="00000000">
        <w:rPr>
          <w:rtl w:val="0"/>
        </w:rPr>
        <w:t xml:space="preserve">), capacity building (</w:t>
      </w:r>
      <w:r w:rsidDel="00000000" w:rsidR="00000000" w:rsidRPr="00000000">
        <w:rPr>
          <w:i w:val="1"/>
          <w:rtl w:val="0"/>
        </w:rPr>
        <w:t xml:space="preserve">Section 9</w:t>
      </w:r>
      <w:r w:rsidDel="00000000" w:rsidR="00000000" w:rsidRPr="00000000">
        <w:rPr>
          <w:rtl w:val="0"/>
        </w:rPr>
        <w:t xml:space="preserve">), open science and data management (</w:t>
      </w:r>
      <w:r w:rsidDel="00000000" w:rsidR="00000000" w:rsidRPr="00000000">
        <w:rPr>
          <w:i w:val="1"/>
          <w:rtl w:val="0"/>
        </w:rPr>
        <w:t xml:space="preserve">Section 7.5</w:t>
      </w:r>
      <w:r w:rsidDel="00000000" w:rsidR="00000000" w:rsidRPr="00000000">
        <w:rPr>
          <w:rtl w:val="0"/>
        </w:rPr>
        <w:t xml:space="preserve">), and international agreements when conducting airborne campaigns (</w:t>
      </w:r>
      <w:r w:rsidDel="00000000" w:rsidR="00000000" w:rsidRPr="00000000">
        <w:rPr>
          <w:i w:val="1"/>
          <w:rtl w:val="0"/>
        </w:rPr>
        <w:t xml:space="preserve">Section 6.2.3</w:t>
      </w:r>
      <w:r w:rsidDel="00000000" w:rsidR="00000000" w:rsidRPr="00000000">
        <w:rPr>
          <w:rtl w:val="0"/>
        </w:rPr>
        <w:t xml:space="preserve">). </w:t>
      </w:r>
    </w:p>
    <w:p w:rsidR="00000000" w:rsidDel="00000000" w:rsidP="00000000" w:rsidRDefault="00000000" w:rsidRPr="00000000" w14:paraId="000000FE">
      <w:pPr>
        <w:pStyle w:val="Heading3"/>
        <w:rPr/>
      </w:pPr>
      <w:bookmarkStart w:colFirst="0" w:colLast="0" w:name="_y12nbecmffi8" w:id="9"/>
      <w:bookmarkEnd w:id="9"/>
      <w:r w:rsidDel="00000000" w:rsidR="00000000" w:rsidRPr="00000000">
        <w:rPr>
          <w:rtl w:val="0"/>
        </w:rPr>
        <w:t xml:space="preserve">1.7 </w:t>
      </w:r>
      <w:commentRangeStart w:id="85"/>
      <w:commentRangeStart w:id="86"/>
      <w:commentRangeStart w:id="87"/>
      <w:r w:rsidDel="00000000" w:rsidR="00000000" w:rsidRPr="00000000">
        <w:rPr>
          <w:rtl w:val="0"/>
        </w:rPr>
        <w:t xml:space="preserve">Earth Science </w:t>
      </w:r>
      <w:commentRangeStart w:id="88"/>
      <w:r w:rsidDel="00000000" w:rsidR="00000000" w:rsidRPr="00000000">
        <w:rPr>
          <w:rtl w:val="0"/>
        </w:rPr>
        <w:t xml:space="preserve">to</w:t>
      </w:r>
      <w:commentRangeEnd w:id="88"/>
      <w:r w:rsidDel="00000000" w:rsidR="00000000" w:rsidRPr="00000000">
        <w:commentReference w:id="88"/>
      </w:r>
      <w:r w:rsidDel="00000000" w:rsidR="00000000" w:rsidRPr="00000000">
        <w:rPr>
          <w:rtl w:val="0"/>
        </w:rPr>
        <w:t xml:space="preserve"> Action</w:t>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The interconnected geophysical, biological, and social Earth System is experiencing a particularly unique moment in its history that demands decisive action from incredible advancements in modern tools and infrastructure. Accelerating rates of land-use change and globally consequently climate feedbacks in the tropics drive urgency to apply insights from the frontiers of NASA </w:t>
      </w:r>
      <w:commentRangeStart w:id="89"/>
      <w:r w:rsidDel="00000000" w:rsidR="00000000" w:rsidRPr="00000000">
        <w:rPr>
          <w:rtl w:val="0"/>
        </w:rPr>
        <w:t xml:space="preserve">Earth Science</w:t>
      </w:r>
      <w:commentRangeEnd w:id="89"/>
      <w:r w:rsidDel="00000000" w:rsidR="00000000" w:rsidRPr="00000000">
        <w:commentReference w:id="89"/>
      </w:r>
      <w:r w:rsidDel="00000000" w:rsidR="00000000" w:rsidRPr="00000000">
        <w:rPr>
          <w:rtl w:val="0"/>
        </w:rPr>
        <w:t xml:space="preserve"> to support climate mitigation, adaptation, and resilience, biodiversity conservation, forest landscape restoration, food security, water security, and human health around the planet. Since the inception of the Earth Science Enterprise Applications program in 2001 (</w:t>
      </w:r>
      <w:r w:rsidDel="00000000" w:rsidR="00000000" w:rsidRPr="00000000">
        <w:rPr>
          <w:rtl w:val="0"/>
        </w:rPr>
        <w:t xml:space="preserve">ESE Strategic Plan</w:t>
      </w:r>
      <w:r w:rsidDel="00000000" w:rsidR="00000000" w:rsidRPr="00000000">
        <w:rPr>
          <w:rtl w:val="0"/>
        </w:rPr>
        <w:t xml:space="preserve">) to the launch of the Earth Science to Action strategy in 2024 </w:t>
      </w:r>
      <w:r w:rsidDel="00000000" w:rsidR="00000000" w:rsidRPr="00000000">
        <w:rPr>
          <w:rtl w:val="0"/>
        </w:rPr>
        <w:t xml:space="preserve">(ES2A Strategic Plan)</w:t>
      </w:r>
      <w:r w:rsidDel="00000000" w:rsidR="00000000" w:rsidRPr="00000000">
        <w:rPr>
          <w:rtl w:val="0"/>
        </w:rPr>
        <w:t xml:space="preserve">, NASA has innovated a systems approach to facilitate the collection of Earth Observations and predictions into decision and management support tools for diverse users and collaborators to advance their local initiatives that provide essential services to society.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The 2017 Decadal Survey directs us to “p</w:t>
      </w:r>
      <w:r w:rsidDel="00000000" w:rsidR="00000000" w:rsidRPr="00000000">
        <w:rPr>
          <w:rtl w:val="0"/>
        </w:rPr>
        <w:t xml:space="preserve">ursue increasingly ambitious objectives and innovative solutions that enhance and accelerate the science/applications value of space-based Earth observations and analysis to the nation and to the world in a way that delivers great value</w:t>
      </w:r>
      <w:r w:rsidDel="00000000" w:rsidR="00000000" w:rsidRPr="00000000">
        <w:rPr>
          <w:rtl w:val="0"/>
        </w:rPr>
        <w:t xml:space="preserve">” (</w:t>
      </w:r>
      <w:r w:rsidDel="00000000" w:rsidR="00000000" w:rsidRPr="00000000">
        <w:rPr>
          <w:shd w:fill="c9daf8" w:val="clear"/>
          <w:rtl w:val="0"/>
        </w:rPr>
        <w:t xml:space="preserve">Decadal Survey</w:t>
      </w:r>
      <w:r w:rsidDel="00000000" w:rsidR="00000000" w:rsidRPr="00000000">
        <w:rPr>
          <w:rtl w:val="0"/>
        </w:rPr>
        <w:t xml:space="preserve">). </w:t>
      </w:r>
      <w:r w:rsidDel="00000000" w:rsidR="00000000" w:rsidRPr="00000000">
        <w:rPr>
          <w:rtl w:val="0"/>
        </w:rPr>
        <w:t xml:space="preserve">Now is the time for strategic investment in ambitious international collaborations to bridge the gap between rapid advancements in science and technology and society’s ability to harness them for a more resilient world.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PANGEA is highly relevant to NASA’s strategic goal to a</w:t>
      </w:r>
      <w:r w:rsidDel="00000000" w:rsidR="00000000" w:rsidRPr="00000000">
        <w:rPr>
          <w:color w:val="1b1b1b"/>
          <w:rtl w:val="0"/>
        </w:rPr>
        <w:t xml:space="preserve">dvance and integrate Earth science knowledge to empower humanity to create a more resilient world. Specifically, </w:t>
      </w:r>
      <w:r w:rsidDel="00000000" w:rsidR="00000000" w:rsidRPr="00000000">
        <w:rPr>
          <w:rtl w:val="0"/>
        </w:rPr>
        <w:t xml:space="preserve">PANGEA supports NASA’s Earth Science to Action strategy by: </w:t>
      </w:r>
    </w:p>
    <w:p w:rsidR="00000000" w:rsidDel="00000000" w:rsidP="00000000" w:rsidRDefault="00000000" w:rsidRPr="00000000" w14:paraId="00000104">
      <w:pPr>
        <w:numPr>
          <w:ilvl w:val="0"/>
          <w:numId w:val="6"/>
        </w:numPr>
        <w:spacing w:after="120" w:before="120" w:lineRule="auto"/>
        <w:ind w:left="720" w:hanging="360"/>
        <w:rPr>
          <w:i w:val="1"/>
        </w:rPr>
      </w:pPr>
      <w:r w:rsidDel="00000000" w:rsidR="00000000" w:rsidRPr="00000000">
        <w:rPr>
          <w:i w:val="1"/>
          <w:rtl w:val="0"/>
        </w:rPr>
        <w:t xml:space="preserve">Investigating the risks of crossing tipping points and the potential for cascading environmental and societal impacts.</w:t>
      </w:r>
    </w:p>
    <w:p w:rsidR="00000000" w:rsidDel="00000000" w:rsidP="00000000" w:rsidRDefault="00000000" w:rsidRPr="00000000" w14:paraId="00000105">
      <w:pPr>
        <w:numPr>
          <w:ilvl w:val="0"/>
          <w:numId w:val="6"/>
        </w:numPr>
        <w:spacing w:after="120" w:before="120" w:lineRule="auto"/>
        <w:ind w:left="720" w:hanging="360"/>
        <w:rPr>
          <w:i w:val="1"/>
          <w:highlight w:val="white"/>
        </w:rPr>
      </w:pPr>
      <w:r w:rsidDel="00000000" w:rsidR="00000000" w:rsidRPr="00000000">
        <w:rPr>
          <w:i w:val="1"/>
          <w:highlight w:val="white"/>
          <w:rtl w:val="0"/>
        </w:rPr>
        <w:t xml:space="preserve">Supporting efforts to enhance Earth’s resilience through mitigation strategies, adaptation, and the assessment of risks and contingencies from global change</w:t>
      </w:r>
    </w:p>
    <w:p w:rsidR="00000000" w:rsidDel="00000000" w:rsidP="00000000" w:rsidRDefault="00000000" w:rsidRPr="00000000" w14:paraId="00000106">
      <w:pPr>
        <w:numPr>
          <w:ilvl w:val="0"/>
          <w:numId w:val="6"/>
        </w:numPr>
        <w:spacing w:after="120" w:before="120" w:lineRule="auto"/>
        <w:ind w:left="720" w:hanging="360"/>
        <w:rPr>
          <w:i w:val="1"/>
          <w:highlight w:val="white"/>
        </w:rPr>
      </w:pPr>
      <w:r w:rsidDel="00000000" w:rsidR="00000000" w:rsidRPr="00000000">
        <w:rPr>
          <w:i w:val="1"/>
          <w:highlight w:val="white"/>
          <w:rtl w:val="0"/>
        </w:rPr>
        <w:t xml:space="preserve">Developing efficient, interactive end-to-end tools, models, and assessment systems with appropriate latencies, temporal and spatial scales, and uncertainty quantification to enable science-based actions for communities, decision-makers, and policymakers.</w:t>
      </w:r>
      <w:r w:rsidDel="00000000" w:rsidR="00000000" w:rsidRPr="00000000">
        <w:rPr>
          <w:rtl w:val="0"/>
        </w:rPr>
      </w:r>
    </w:p>
    <w:p w:rsidR="00000000" w:rsidDel="00000000" w:rsidP="00000000" w:rsidRDefault="00000000" w:rsidRPr="00000000" w14:paraId="00000107">
      <w:pPr>
        <w:pStyle w:val="Heading2"/>
        <w:rPr>
          <w:i w:val="1"/>
        </w:rPr>
      </w:pPr>
      <w:bookmarkStart w:colFirst="0" w:colLast="0" w:name="_67ufwhve0n98" w:id="10"/>
      <w:bookmarkEnd w:id="10"/>
      <w:r w:rsidDel="00000000" w:rsidR="00000000" w:rsidRPr="00000000">
        <w:rPr>
          <w:rtl w:val="0"/>
        </w:rPr>
        <w:t xml:space="preserve">2. </w:t>
      </w:r>
      <w:commentRangeStart w:id="90"/>
      <w:r w:rsidDel="00000000" w:rsidR="00000000" w:rsidRPr="00000000">
        <w:rPr>
          <w:rtl w:val="0"/>
        </w:rPr>
        <w:t xml:space="preserve">PANGEA</w:t>
      </w:r>
      <w:commentRangeEnd w:id="90"/>
      <w:r w:rsidDel="00000000" w:rsidR="00000000" w:rsidRPr="00000000">
        <w:commentReference w:id="90"/>
      </w:r>
      <w:r w:rsidDel="00000000" w:rsidR="00000000" w:rsidRPr="00000000">
        <w:rPr>
          <w:rtl w:val="0"/>
        </w:rPr>
        <w:t xml:space="preserve"> Science </w:t>
      </w:r>
      <w:commentRangeStart w:id="91"/>
      <w:r w:rsidDel="00000000" w:rsidR="00000000" w:rsidRPr="00000000">
        <w:rPr>
          <w:rtl w:val="0"/>
        </w:rPr>
        <w:t xml:space="preserve">Themes</w:t>
      </w:r>
      <w:commentRangeEnd w:id="91"/>
      <w:r w:rsidDel="00000000" w:rsidR="00000000" w:rsidRPr="00000000">
        <w:commentReference w:id="91"/>
      </w:r>
      <w:r w:rsidDel="00000000" w:rsidR="00000000" w:rsidRPr="00000000">
        <w:rPr>
          <w:b w:val="1"/>
          <w:highlight w:val="yellow"/>
          <w:rtl w:val="0"/>
        </w:rPr>
        <w:t xml:space="preserve"> </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Owing to the inherent complexity of tropical terrestrial ecosystems and their feedbacks with the </w:t>
      </w:r>
      <w:r w:rsidDel="00000000" w:rsidR="00000000" w:rsidRPr="00000000">
        <w:rPr>
          <w:rtl w:val="0"/>
        </w:rPr>
        <w:t xml:space="preserve">Earth system, PANGEA takes an integrated, interdisciplinary approach across five science </w:t>
      </w:r>
      <w:commentRangeStart w:id="92"/>
      <w:r w:rsidDel="00000000" w:rsidR="00000000" w:rsidRPr="00000000">
        <w:rPr>
          <w:rtl w:val="0"/>
        </w:rPr>
        <w:t xml:space="preserve">themes</w:t>
      </w:r>
      <w:commentRangeEnd w:id="92"/>
      <w:r w:rsidDel="00000000" w:rsidR="00000000" w:rsidRPr="00000000">
        <w:commentReference w:id="92"/>
      </w:r>
      <w:r w:rsidDel="00000000" w:rsidR="00000000" w:rsidRPr="00000000">
        <w:rPr>
          <w:rtl w:val="0"/>
        </w:rPr>
        <w:t xml:space="preserve">. Understanding patterns and processes and constraining the uncertainty of future projections requires diverse expertise and coordinated collaboration. PANGEA bridges disciplines and ways of knowing to co-produce science that will address specific knowledge gaps and support urgently needed applications.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In this section, we parse the current state-of-the-science by thematic area. In </w:t>
      </w:r>
      <w:r w:rsidDel="00000000" w:rsidR="00000000" w:rsidRPr="00000000">
        <w:rPr>
          <w:i w:val="1"/>
          <w:rtl w:val="0"/>
        </w:rPr>
        <w:t xml:space="preserve">Section 3</w:t>
      </w:r>
      <w:r w:rsidDel="00000000" w:rsidR="00000000" w:rsidRPr="00000000">
        <w:rPr>
          <w:rtl w:val="0"/>
        </w:rPr>
        <w:t xml:space="preserve">, we present PANGEA’s integrated science questions in response to knowledge gaps related to pattern, process, and future projections. </w:t>
      </w:r>
      <w:r w:rsidDel="00000000" w:rsidR="00000000" w:rsidRPr="00000000">
        <w:rPr>
          <w:i w:val="1"/>
          <w:rtl w:val="0"/>
        </w:rPr>
        <w:t xml:space="preserve">Section 4 </w:t>
      </w:r>
      <w:r w:rsidDel="00000000" w:rsidR="00000000" w:rsidRPr="00000000">
        <w:rPr>
          <w:rtl w:val="0"/>
        </w:rPr>
        <w:t xml:space="preserve">describes how addressing these questions will yield major scientific advancements. </w:t>
      </w:r>
    </w:p>
    <w:p w:rsidR="00000000" w:rsidDel="00000000" w:rsidP="00000000" w:rsidRDefault="00000000" w:rsidRPr="00000000" w14:paraId="0000010B">
      <w:pPr>
        <w:pStyle w:val="Heading3"/>
        <w:rPr>
          <w:color w:val="ff0000"/>
          <w:highlight w:val="white"/>
        </w:rPr>
      </w:pPr>
      <w:bookmarkStart w:colFirst="0" w:colLast="0" w:name="_ykkfx91lnxr" w:id="11"/>
      <w:bookmarkEnd w:id="11"/>
      <w:commentRangeStart w:id="93"/>
      <w:r w:rsidDel="00000000" w:rsidR="00000000" w:rsidRPr="00000000">
        <w:rPr>
          <w:rtl w:val="0"/>
        </w:rPr>
        <w:t xml:space="preserve">2.1</w:t>
      </w:r>
      <w:commentRangeEnd w:id="93"/>
      <w:r w:rsidDel="00000000" w:rsidR="00000000" w:rsidRPr="00000000">
        <w:commentReference w:id="93"/>
      </w:r>
      <w:r w:rsidDel="00000000" w:rsidR="00000000" w:rsidRPr="00000000">
        <w:rPr>
          <w:rtl w:val="0"/>
        </w:rPr>
        <w:t xml:space="preserve"> </w:t>
      </w:r>
      <w:commentRangeStart w:id="94"/>
      <w:r w:rsidDel="00000000" w:rsidR="00000000" w:rsidRPr="00000000">
        <w:rPr>
          <w:rtl w:val="0"/>
        </w:rPr>
        <w:t xml:space="preserve">Biogeochemical</w:t>
      </w:r>
      <w:commentRangeEnd w:id="94"/>
      <w:r w:rsidDel="00000000" w:rsidR="00000000" w:rsidRPr="00000000">
        <w:commentReference w:id="94"/>
      </w:r>
      <w:r w:rsidDel="00000000" w:rsidR="00000000" w:rsidRPr="00000000">
        <w:rPr>
          <w:rtl w:val="0"/>
        </w:rPr>
        <w:t xml:space="preserve"> </w:t>
      </w:r>
      <w:commentRangeStart w:id="95"/>
      <w:r w:rsidDel="00000000" w:rsidR="00000000" w:rsidRPr="00000000">
        <w:rPr>
          <w:rtl w:val="0"/>
        </w:rPr>
        <w:t xml:space="preserve">Cyc</w:t>
      </w:r>
      <w:r w:rsidDel="00000000" w:rsidR="00000000" w:rsidRPr="00000000">
        <w:rPr>
          <w:rtl w:val="0"/>
        </w:rPr>
        <w:t xml:space="preserve">les</w:t>
      </w:r>
      <w:commentRangeEnd w:id="95"/>
      <w:r w:rsidDel="00000000" w:rsidR="00000000" w:rsidRPr="00000000">
        <w:commentReference w:id="95"/>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C">
      <w:pPr>
        <w:keepNext w:val="1"/>
        <w:widowControl w:val="0"/>
        <w:rPr>
          <w:b w:val="1"/>
          <w:i w:val="1"/>
        </w:rPr>
      </w:pPr>
      <w:r w:rsidDel="00000000" w:rsidR="00000000" w:rsidRPr="00000000">
        <w:rPr>
          <w:b w:val="1"/>
          <w:i w:val="1"/>
          <w:rtl w:val="0"/>
        </w:rPr>
        <w:t xml:space="preserve">This PANGEA Science Theme will investigate patterns of spatial and temporal variability in carbon stocks and fluxes–including interactions with </w:t>
      </w:r>
      <w:commentRangeStart w:id="96"/>
      <w:commentRangeStart w:id="97"/>
      <w:commentRangeStart w:id="98"/>
      <w:r w:rsidDel="00000000" w:rsidR="00000000" w:rsidRPr="00000000">
        <w:rPr>
          <w:b w:val="1"/>
          <w:i w:val="1"/>
          <w:rtl w:val="0"/>
        </w:rPr>
        <w:t xml:space="preserve">other biogeochemical cycles</w:t>
      </w:r>
      <w:commentRangeEnd w:id="96"/>
      <w:r w:rsidDel="00000000" w:rsidR="00000000" w:rsidRPr="00000000">
        <w:commentReference w:id="96"/>
      </w:r>
      <w:commentRangeEnd w:id="97"/>
      <w:r w:rsidDel="00000000" w:rsidR="00000000" w:rsidRPr="00000000">
        <w:commentReference w:id="97"/>
      </w:r>
      <w:commentRangeEnd w:id="98"/>
      <w:r w:rsidDel="00000000" w:rsidR="00000000" w:rsidRPr="00000000">
        <w:commentReference w:id="98"/>
      </w:r>
      <w:r w:rsidDel="00000000" w:rsidR="00000000" w:rsidRPr="00000000">
        <w:rPr>
          <w:b w:val="1"/>
          <w:i w:val="1"/>
          <w:rtl w:val="0"/>
        </w:rPr>
        <w:t xml:space="preserve">–as well as processes that control heterogeneous changes and will improve future projections. </w:t>
      </w:r>
    </w:p>
    <w:p w:rsidR="00000000" w:rsidDel="00000000" w:rsidP="00000000" w:rsidRDefault="00000000" w:rsidRPr="00000000" w14:paraId="0000010D">
      <w:pPr>
        <w:keepNext w:val="1"/>
        <w:widowControl w:val="0"/>
        <w:rPr>
          <w:b w:val="1"/>
          <w:i w:val="1"/>
        </w:rPr>
      </w:pPr>
      <w:r w:rsidDel="00000000" w:rsidR="00000000" w:rsidRPr="00000000">
        <w:rPr>
          <w:rtl w:val="0"/>
        </w:rPr>
      </w:r>
    </w:p>
    <w:p w:rsidR="00000000" w:rsidDel="00000000" w:rsidP="00000000" w:rsidRDefault="00000000" w:rsidRPr="00000000" w14:paraId="0000010E">
      <w:pPr>
        <w:keepNext w:val="1"/>
        <w:widowControl w:val="0"/>
        <w:rPr/>
      </w:pPr>
      <w:commentRangeStart w:id="99"/>
      <w:commentRangeStart w:id="100"/>
      <w:r w:rsidDel="00000000" w:rsidR="00000000" w:rsidRPr="00000000">
        <w:rPr>
          <w:color w:val="ff0000"/>
          <w:rtl w:val="0"/>
        </w:rPr>
        <w:t xml:space="preserve">[Overall carbon in tropics]</w:t>
      </w:r>
      <w:commentRangeEnd w:id="99"/>
      <w:r w:rsidDel="00000000" w:rsidR="00000000" w:rsidRPr="00000000">
        <w:commentReference w:id="99"/>
      </w:r>
      <w:commentRangeEnd w:id="100"/>
      <w:r w:rsidDel="00000000" w:rsidR="00000000" w:rsidRPr="00000000">
        <w:commentReference w:id="100"/>
      </w:r>
      <w:r w:rsidDel="00000000" w:rsidR="00000000" w:rsidRPr="00000000">
        <w:rPr>
          <w:color w:val="ff0000"/>
          <w:rtl w:val="0"/>
        </w:rPr>
        <w:t xml:space="preserve"> </w:t>
      </w:r>
      <w:commentRangeStart w:id="101"/>
      <w:r w:rsidDel="00000000" w:rsidR="00000000" w:rsidRPr="00000000">
        <w:rPr>
          <w:rtl w:val="0"/>
        </w:rPr>
        <w:t xml:space="preserve">The</w:t>
      </w:r>
      <w:commentRangeEnd w:id="101"/>
      <w:r w:rsidDel="00000000" w:rsidR="00000000" w:rsidRPr="00000000">
        <w:commentReference w:id="101"/>
      </w:r>
      <w:r w:rsidDel="00000000" w:rsidR="00000000" w:rsidRPr="00000000">
        <w:rPr>
          <w:rtl w:val="0"/>
        </w:rPr>
        <w:t xml:space="preserve"> terrestrial biosphere is a large sink of atmospheric CO</w:t>
      </w:r>
      <w:r w:rsidDel="00000000" w:rsidR="00000000" w:rsidRPr="00000000">
        <w:rPr>
          <w:vertAlign w:val="subscript"/>
          <w:rtl w:val="0"/>
        </w:rPr>
        <w:t xml:space="preserve">2</w:t>
      </w:r>
      <w:r w:rsidDel="00000000" w:rsidR="00000000" w:rsidRPr="00000000">
        <w:rPr>
          <w:rtl w:val="0"/>
        </w:rPr>
        <w:t xml:space="preserve"> with a present-day global </w:t>
      </w:r>
      <w:r w:rsidDel="00000000" w:rsidR="00000000" w:rsidRPr="00000000">
        <w:rPr>
          <w:rtl w:val="0"/>
        </w:rPr>
        <w:t xml:space="preserve">net ecosystem exchange</w:t>
      </w:r>
      <w:r w:rsidDel="00000000" w:rsidR="00000000" w:rsidRPr="00000000">
        <w:rPr>
          <w:rtl w:val="0"/>
        </w:rPr>
        <w:t xml:space="preserve"> (</w:t>
      </w:r>
      <w:commentRangeStart w:id="102"/>
      <w:commentRangeStart w:id="103"/>
      <w:r w:rsidDel="00000000" w:rsidR="00000000" w:rsidRPr="00000000">
        <w:rPr>
          <w:rtl w:val="0"/>
        </w:rPr>
        <w:t xml:space="preserve">NEE</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t xml:space="preserve">) estimated at</w:t>
      </w:r>
      <w:commentRangeStart w:id="104"/>
      <w:commentRangeStart w:id="105"/>
      <w:r w:rsidDel="00000000" w:rsidR="00000000" w:rsidRPr="00000000">
        <w:rPr>
          <w:rtl w:val="0"/>
        </w:rPr>
        <w:t xml:space="preserve"> 3.3</w:t>
      </w:r>
      <w:commentRangeEnd w:id="104"/>
      <w:r w:rsidDel="00000000" w:rsidR="00000000" w:rsidRPr="00000000">
        <w:commentReference w:id="104"/>
      </w:r>
      <w:commentRangeEnd w:id="105"/>
      <w:r w:rsidDel="00000000" w:rsidR="00000000" w:rsidRPr="00000000">
        <w:commentReference w:id="105"/>
      </w:r>
      <w:commentRangeStart w:id="106"/>
      <w:r w:rsidDel="00000000" w:rsidR="00000000" w:rsidRPr="00000000">
        <w:rPr>
          <w:rtl w:val="0"/>
        </w:rPr>
        <w:t xml:space="preserve"> </w:t>
      </w:r>
      <w:commentRangeStart w:id="107"/>
      <w:r w:rsidDel="00000000" w:rsidR="00000000" w:rsidRPr="00000000">
        <w:rPr>
          <w:rtl w:val="0"/>
        </w:rPr>
        <w:t xml:space="preserve">GtC</w:t>
      </w:r>
      <w:commentRangeEnd w:id="107"/>
      <w:r w:rsidDel="00000000" w:rsidR="00000000" w:rsidRPr="00000000">
        <w:commentReference w:id="107"/>
      </w:r>
      <w:commentRangeEnd w:id="106"/>
      <w:r w:rsidDel="00000000" w:rsidR="00000000" w:rsidRPr="00000000">
        <w:commentReference w:id="106"/>
      </w:r>
      <w:r w:rsidDel="00000000" w:rsidR="00000000" w:rsidRPr="00000000">
        <w:rPr>
          <w:rtl w:val="0"/>
        </w:rPr>
        <w:t xml:space="preserve"> yr</w:t>
      </w:r>
      <w:r w:rsidDel="00000000" w:rsidR="00000000" w:rsidRPr="00000000">
        <w:rPr>
          <w:vertAlign w:val="superscript"/>
          <w:rtl w:val="0"/>
        </w:rPr>
        <w:t xml:space="preserve">-1</w:t>
      </w:r>
      <w:r w:rsidDel="00000000" w:rsidR="00000000" w:rsidRPr="00000000">
        <w:rPr>
          <w:rtl w:val="0"/>
        </w:rPr>
        <w:t xml:space="preserve">, offsetting ~30% of the CO</w:t>
      </w:r>
      <w:r w:rsidDel="00000000" w:rsidR="00000000" w:rsidRPr="00000000">
        <w:rPr>
          <w:vertAlign w:val="subscript"/>
          <w:rtl w:val="0"/>
        </w:rPr>
        <w:t xml:space="preserve">2</w:t>
      </w:r>
      <w:r w:rsidDel="00000000" w:rsidR="00000000" w:rsidRPr="00000000">
        <w:rPr>
          <w:rtl w:val="0"/>
        </w:rPr>
        <w:t xml:space="preserve"> emitted by fossil fuels annually (</w:t>
      </w:r>
      <w:r w:rsidDel="00000000" w:rsidR="00000000" w:rsidRPr="00000000">
        <w:rPr>
          <w:rtl w:val="0"/>
        </w:rPr>
        <w:t xml:space="preserve">Friedlingstein et al., 2023</w:t>
      </w:r>
      <w:r w:rsidDel="00000000" w:rsidR="00000000" w:rsidRPr="00000000">
        <w:rPr>
          <w:rtl w:val="0"/>
        </w:rPr>
        <w:t xml:space="preserve">).  </w:t>
      </w:r>
      <w:commentRangeStart w:id="108"/>
      <w:r w:rsidDel="00000000" w:rsidR="00000000" w:rsidRPr="00000000">
        <w:rPr>
          <w:rtl w:val="0"/>
        </w:rPr>
        <w:t xml:space="preserve">NEE refers to the total balance of carbon dioxide (CO₂) exchanged between an ecosystem and the atmosphere.</w:t>
      </w:r>
      <w:commentRangeEnd w:id="108"/>
      <w:r w:rsidDel="00000000" w:rsidR="00000000" w:rsidRPr="00000000">
        <w:commentReference w:id="108"/>
      </w:r>
      <w:r w:rsidDel="00000000" w:rsidR="00000000" w:rsidRPr="00000000">
        <w:rPr>
          <w:rtl w:val="0"/>
        </w:rPr>
        <w:t xml:space="preserve"> Tropical terrestrial ecosystems contribute up to 0.6±0.4 GtC yr</w:t>
      </w:r>
      <w:r w:rsidDel="00000000" w:rsidR="00000000" w:rsidRPr="00000000">
        <w:rPr>
          <w:vertAlign w:val="superscript"/>
          <w:rtl w:val="0"/>
        </w:rPr>
        <w:t xml:space="preserve">-1</w:t>
      </w:r>
      <w:r w:rsidDel="00000000" w:rsidR="00000000" w:rsidRPr="00000000">
        <w:rPr>
          <w:rtl w:val="0"/>
        </w:rPr>
        <w:t xml:space="preserve"> of this sink (</w:t>
      </w:r>
      <w:r w:rsidDel="00000000" w:rsidR="00000000" w:rsidRPr="00000000">
        <w:rPr>
          <w:shd w:fill="c9daf8" w:val="clear"/>
          <w:rtl w:val="0"/>
        </w:rPr>
        <w:t xml:space="preserve">Friedlingstein et al., 2023</w:t>
      </w:r>
      <w:r w:rsidDel="00000000" w:rsidR="00000000" w:rsidRPr="00000000">
        <w:rPr>
          <w:rtl w:val="0"/>
        </w:rPr>
        <w:t xml:space="preserve">). Tropical landscapes contribute </w:t>
      </w:r>
      <w:r w:rsidDel="00000000" w:rsidR="00000000" w:rsidRPr="00000000">
        <w:rPr>
          <w:rtl w:val="0"/>
        </w:rPr>
        <w:t xml:space="preserve">strongly</w:t>
      </w:r>
      <w:r w:rsidDel="00000000" w:rsidR="00000000" w:rsidRPr="00000000">
        <w:rPr>
          <w:rtl w:val="0"/>
        </w:rPr>
        <w:t xml:space="preserve"> to atmospheric global CO</w:t>
      </w:r>
      <w:r w:rsidDel="00000000" w:rsidR="00000000" w:rsidRPr="00000000">
        <w:rPr>
          <w:vertAlign w:val="subscript"/>
          <w:rtl w:val="0"/>
        </w:rPr>
        <w:t xml:space="preserve">2</w:t>
      </w:r>
      <w:r w:rsidDel="00000000" w:rsidR="00000000" w:rsidRPr="00000000">
        <w:rPr>
          <w:rtl w:val="0"/>
        </w:rPr>
        <w:t xml:space="preserve"> interannual variability (</w:t>
      </w:r>
      <w:r w:rsidDel="00000000" w:rsidR="00000000" w:rsidRPr="00000000">
        <w:rPr>
          <w:shd w:fill="c9daf8" w:val="clear"/>
          <w:rtl w:val="0"/>
        </w:rPr>
        <w:t xml:space="preserve">Friedlingstein et al., 2023</w:t>
      </w:r>
      <w:r w:rsidDel="00000000" w:rsidR="00000000" w:rsidRPr="00000000">
        <w:rPr>
          <w:rtl w:val="0"/>
        </w:rPr>
        <w:t xml:space="preserve">). Over the past three decades about two-thirds of the benefit from the global forest sink was negated by tropical deforestation (2.2±0.5 Pg C yr</w:t>
      </w:r>
      <w:r w:rsidDel="00000000" w:rsidR="00000000" w:rsidRPr="00000000">
        <w:rPr>
          <w:rFonts w:ascii="Arial Unicode MS" w:cs="Arial Unicode MS" w:eastAsia="Arial Unicode MS" w:hAnsi="Arial Unicode MS"/>
          <w:vertAlign w:val="superscript"/>
          <w:rtl w:val="0"/>
        </w:rPr>
        <w:t xml:space="preserve">−1</w:t>
      </w:r>
      <w:r w:rsidDel="00000000" w:rsidR="00000000" w:rsidRPr="00000000">
        <w:rPr>
          <w:rtl w:val="0"/>
        </w:rPr>
        <w:t xml:space="preserve">, 1990-2019) (</w:t>
      </w:r>
      <w:r w:rsidDel="00000000" w:rsidR="00000000" w:rsidRPr="00000000">
        <w:rPr>
          <w:shd w:fill="c9daf8" w:val="clear"/>
          <w:rtl w:val="0"/>
        </w:rPr>
        <w:t xml:space="preserve">Pan et al., 2024</w:t>
      </w:r>
      <w:r w:rsidDel="00000000" w:rsidR="00000000" w:rsidRPr="00000000">
        <w:rPr>
          <w:rtl w:val="0"/>
        </w:rPr>
        <w:t xml:space="preserve">).</w:t>
      </w:r>
    </w:p>
    <w:p w:rsidR="00000000" w:rsidDel="00000000" w:rsidP="00000000" w:rsidRDefault="00000000" w:rsidRPr="00000000" w14:paraId="0000010F">
      <w:pPr>
        <w:keepNext w:val="1"/>
        <w:widowControl w:val="0"/>
        <w:rPr/>
      </w:pPr>
      <w:r w:rsidDel="00000000" w:rsidR="00000000" w:rsidRPr="00000000">
        <w:rPr>
          <w:rtl w:val="0"/>
        </w:rPr>
      </w:r>
    </w:p>
    <w:p w:rsidR="00000000" w:rsidDel="00000000" w:rsidP="00000000" w:rsidRDefault="00000000" w:rsidRPr="00000000" w14:paraId="00000110">
      <w:pPr>
        <w:keepNext w:val="1"/>
        <w:widowControl w:val="0"/>
        <w:rPr/>
      </w:pPr>
      <w:r w:rsidDel="00000000" w:rsidR="00000000" w:rsidRPr="00000000">
        <w:rPr>
          <w:color w:val="ff0000"/>
          <w:rtl w:val="0"/>
        </w:rPr>
        <w:t xml:space="preserve">[Satellite &amp; CO2 measurements] </w:t>
      </w:r>
      <w:commentRangeStart w:id="109"/>
      <w:r w:rsidDel="00000000" w:rsidR="00000000" w:rsidRPr="00000000">
        <w:rPr>
          <w:rtl w:val="0"/>
        </w:rPr>
        <w:t xml:space="preserve">Improved</w:t>
      </w:r>
      <w:commentRangeEnd w:id="109"/>
      <w:r w:rsidDel="00000000" w:rsidR="00000000" w:rsidRPr="00000000">
        <w:commentReference w:id="109"/>
      </w:r>
      <w:r w:rsidDel="00000000" w:rsidR="00000000" w:rsidRPr="00000000">
        <w:rPr>
          <w:rtl w:val="0"/>
        </w:rPr>
        <w:t xml:space="preserve"> observational coverage of column integrated CO</w:t>
      </w:r>
      <w:r w:rsidDel="00000000" w:rsidR="00000000" w:rsidRPr="00000000">
        <w:rPr>
          <w:vertAlign w:val="subscript"/>
          <w:rtl w:val="0"/>
        </w:rPr>
        <w:t xml:space="preserve">2</w:t>
      </w:r>
      <w:r w:rsidDel="00000000" w:rsidR="00000000" w:rsidRPr="00000000">
        <w:rPr>
          <w:rtl w:val="0"/>
        </w:rPr>
        <w:t xml:space="preserve"> (XCO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(XCH</w:t>
      </w:r>
      <w:r w:rsidDel="00000000" w:rsidR="00000000" w:rsidRPr="00000000">
        <w:rPr>
          <w:vertAlign w:val="subscript"/>
          <w:rtl w:val="0"/>
        </w:rPr>
        <w:t xml:space="preserve">4</w:t>
      </w:r>
      <w:r w:rsidDel="00000000" w:rsidR="00000000" w:rsidRPr="00000000">
        <w:rPr>
          <w:rtl w:val="0"/>
        </w:rPr>
        <w:t xml:space="preserve">) used in inverse atmospheric models constrain the tropical 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budgets (e.g.,</w:t>
      </w:r>
      <w:r w:rsidDel="00000000" w:rsidR="00000000" w:rsidRPr="00000000">
        <w:rPr>
          <w:shd w:fill="c9daf8" w:val="clear"/>
          <w:rtl w:val="0"/>
        </w:rPr>
        <w:t xml:space="preserve"> </w:t>
      </w:r>
      <w:r w:rsidDel="00000000" w:rsidR="00000000" w:rsidRPr="00000000">
        <w:rPr>
          <w:shd w:fill="c9daf8" w:val="clear"/>
          <w:rtl w:val="0"/>
        </w:rPr>
        <w:t xml:space="preserve">Liu et al., 2016</w:t>
      </w:r>
      <w:r w:rsidDel="00000000" w:rsidR="00000000" w:rsidRPr="00000000">
        <w:rPr>
          <w:rtl w:val="0"/>
        </w:rPr>
        <w:t xml:space="preserve">;</w:t>
      </w:r>
      <w:r w:rsidDel="00000000" w:rsidR="00000000" w:rsidRPr="00000000">
        <w:rPr>
          <w:rtl w:val="0"/>
        </w:rPr>
        <w:t xml:space="preserve"> </w:t>
      </w:r>
      <w:r w:rsidDel="00000000" w:rsidR="00000000" w:rsidRPr="00000000">
        <w:rPr>
          <w:shd w:fill="c9daf8" w:val="clear"/>
          <w:rtl w:val="0"/>
        </w:rPr>
        <w:t xml:space="preserve">Lunt et al., 2019</w:t>
      </w:r>
      <w:r w:rsidDel="00000000" w:rsidR="00000000" w:rsidRPr="00000000">
        <w:rPr>
          <w:rtl w:val="0"/>
        </w:rPr>
        <w:t xml:space="preserve">; </w:t>
      </w:r>
      <w:r w:rsidDel="00000000" w:rsidR="00000000" w:rsidRPr="00000000">
        <w:rPr>
          <w:shd w:fill="c9daf8" w:val="clear"/>
          <w:rtl w:val="0"/>
        </w:rPr>
        <w:t xml:space="preserve">Crowell et al., 2019</w:t>
      </w:r>
      <w:r w:rsidDel="00000000" w:rsidR="00000000" w:rsidRPr="00000000">
        <w:rPr>
          <w:rtl w:val="0"/>
        </w:rPr>
        <w:t xml:space="preserve">; </w:t>
      </w:r>
      <w:r w:rsidDel="00000000" w:rsidR="00000000" w:rsidRPr="00000000">
        <w:rPr>
          <w:shd w:fill="c9daf8" w:val="clear"/>
          <w:rtl w:val="0"/>
        </w:rPr>
        <w:t xml:space="preserve">Palmer et al., 2019</w:t>
      </w:r>
      <w:r w:rsidDel="00000000" w:rsidR="00000000" w:rsidRPr="00000000">
        <w:rPr>
          <w:rtl w:val="0"/>
        </w:rPr>
        <w:t xml:space="preserve">; </w:t>
      </w:r>
      <w:r w:rsidDel="00000000" w:rsidR="00000000" w:rsidRPr="00000000">
        <w:rPr>
          <w:shd w:fill="c9daf8" w:val="clear"/>
          <w:rtl w:val="0"/>
        </w:rPr>
        <w:t xml:space="preserve">Yang et al., 2021</w:t>
      </w:r>
      <w:r w:rsidDel="00000000" w:rsidR="00000000" w:rsidRPr="00000000">
        <w:rPr>
          <w:rtl w:val="0"/>
        </w:rPr>
        <w:t xml:space="preserve">; </w:t>
      </w:r>
      <w:r w:rsidDel="00000000" w:rsidR="00000000" w:rsidRPr="00000000">
        <w:rPr>
          <w:shd w:fill="c9daf8" w:val="clear"/>
          <w:rtl w:val="0"/>
        </w:rPr>
        <w:t xml:space="preserve">Liu et al., 2020</w:t>
      </w:r>
      <w:r w:rsidDel="00000000" w:rsidR="00000000" w:rsidRPr="00000000">
        <w:rPr>
          <w:rtl w:val="0"/>
        </w:rPr>
        <w:t xml:space="preserve">; </w:t>
      </w:r>
      <w:r w:rsidDel="00000000" w:rsidR="00000000" w:rsidRPr="00000000">
        <w:rPr>
          <w:shd w:fill="c9daf8" w:val="clear"/>
          <w:rtl w:val="0"/>
        </w:rPr>
        <w:t xml:space="preserve">Gaubert et al., 2023</w:t>
      </w:r>
      <w:r w:rsidDel="00000000" w:rsidR="00000000" w:rsidRPr="00000000">
        <w:rPr>
          <w:rtl w:val="0"/>
        </w:rPr>
        <w:t xml:space="preserve">; </w:t>
      </w:r>
      <w:r w:rsidDel="00000000" w:rsidR="00000000" w:rsidRPr="00000000">
        <w:rPr>
          <w:shd w:fill="c9daf8" w:val="clear"/>
          <w:rtl w:val="0"/>
        </w:rPr>
        <w:t xml:space="preserve">Wang et al., 2023</w:t>
      </w:r>
      <w:r w:rsidDel="00000000" w:rsidR="00000000" w:rsidRPr="00000000">
        <w:rPr>
          <w:rtl w:val="0"/>
        </w:rPr>
        <w:t xml:space="preserve">; </w:t>
      </w:r>
      <w:r w:rsidDel="00000000" w:rsidR="00000000" w:rsidRPr="00000000">
        <w:rPr>
          <w:shd w:fill="c9daf8" w:val="clear"/>
          <w:rtl w:val="0"/>
        </w:rPr>
        <w:t xml:space="preserve">Liu et al., 2024</w:t>
      </w:r>
      <w:r w:rsidDel="00000000" w:rsidR="00000000" w:rsidRPr="00000000">
        <w:rPr>
          <w:rtl w:val="0"/>
        </w:rPr>
        <w:t xml:space="preserve">; </w:t>
      </w:r>
      <w:r w:rsidDel="00000000" w:rsidR="00000000" w:rsidRPr="00000000">
        <w:rPr>
          <w:shd w:fill="c9daf8" w:val="clear"/>
          <w:rtl w:val="0"/>
        </w:rPr>
        <w:t xml:space="preserve">Byrne et al., 202</w:t>
      </w:r>
      <w:r w:rsidDel="00000000" w:rsidR="00000000" w:rsidRPr="00000000">
        <w:rPr>
          <w:shd w:fill="c9daf8" w:val="clear"/>
          <w:rtl w:val="0"/>
        </w:rPr>
        <w:t xml:space="preserve">4</w:t>
      </w:r>
      <w:r w:rsidDel="00000000" w:rsidR="00000000" w:rsidRPr="00000000">
        <w:rPr>
          <w:rtl w:val="0"/>
        </w:rPr>
        <w:t xml:space="preserve">). These studies revealed observational gaps that limit our full understanding of the tropical carbon cycle. The recent OCO-2 model intercomparison project (MIP), based on 14 models, showed net carbon sources over the northeast Amazon and northern tropical Africa, contrasted with net carbon sinks over western Amazon and the Congo basin (Bryne et al., 2023). </w:t>
      </w:r>
      <w:commentRangeStart w:id="110"/>
      <w:r w:rsidDel="00000000" w:rsidR="00000000" w:rsidRPr="00000000">
        <w:rPr>
          <w:rtl w:val="0"/>
        </w:rPr>
        <w:t xml:space="preserve">The net biosphere exchange</w:t>
      </w:r>
      <w:commentRangeEnd w:id="110"/>
      <w:r w:rsidDel="00000000" w:rsidR="00000000" w:rsidRPr="00000000">
        <w:commentReference w:id="110"/>
      </w:r>
      <w:r w:rsidDel="00000000" w:rsidR="00000000" w:rsidRPr="00000000">
        <w:rPr>
          <w:rtl w:val="0"/>
        </w:rPr>
        <w:t xml:space="preserve"> over tropical South America is close to carbon neutral (Liu et al., 2024), while the tropical African terrestrial biosphere is a net carbon source (</w:t>
      </w:r>
      <w:r w:rsidDel="00000000" w:rsidR="00000000" w:rsidRPr="00000000">
        <w:rPr>
          <w:highlight w:val="yellow"/>
          <w:rtl w:val="0"/>
        </w:rPr>
        <w:t xml:space="preserve">REF?</w:t>
      </w:r>
      <w:r w:rsidDel="00000000" w:rsidR="00000000" w:rsidRPr="00000000">
        <w:rPr>
          <w:rtl w:val="0"/>
        </w:rPr>
        <w:t xml:space="preserve">).</w:t>
      </w:r>
    </w:p>
    <w:p w:rsidR="00000000" w:rsidDel="00000000" w:rsidP="00000000" w:rsidRDefault="00000000" w:rsidRPr="00000000" w14:paraId="00000111">
      <w:pPr>
        <w:spacing w:after="240" w:before="240" w:lineRule="auto"/>
        <w:rPr/>
      </w:pPr>
      <w:r w:rsidDel="00000000" w:rsidR="00000000" w:rsidRPr="00000000">
        <w:rPr>
          <w:color w:val="ff0000"/>
          <w:rtl w:val="0"/>
        </w:rPr>
        <w:t xml:space="preserve">[Lack validation of Satellites + example]</w:t>
      </w:r>
      <w:r w:rsidDel="00000000" w:rsidR="00000000" w:rsidRPr="00000000">
        <w:rPr>
          <w:rtl w:val="0"/>
        </w:rPr>
        <w:t xml:space="preserve"> Satellite-based </w:t>
      </w:r>
      <w:commentRangeStart w:id="111"/>
      <w:r w:rsidDel="00000000" w:rsidR="00000000" w:rsidRPr="00000000">
        <w:rPr>
          <w:rtl w:val="0"/>
        </w:rPr>
        <w:t xml:space="preserve">inversion</w:t>
      </w:r>
      <w:commentRangeEnd w:id="111"/>
      <w:r w:rsidDel="00000000" w:rsidR="00000000" w:rsidRPr="00000000">
        <w:commentReference w:id="111"/>
      </w:r>
      <w:r w:rsidDel="00000000" w:rsidR="00000000" w:rsidRPr="00000000">
        <w:rPr>
          <w:rtl w:val="0"/>
        </w:rPr>
        <w:t xml:space="preserve"> results suffer from inconsistencies in the tropics. For instance, </w:t>
      </w:r>
      <w:commentRangeStart w:id="112"/>
      <w:r w:rsidDel="00000000" w:rsidR="00000000" w:rsidRPr="00000000">
        <w:rPr>
          <w:rtl w:val="0"/>
        </w:rPr>
        <w:t xml:space="preserve">GOSAT</w:t>
      </w:r>
      <w:commentRangeEnd w:id="112"/>
      <w:r w:rsidDel="00000000" w:rsidR="00000000" w:rsidRPr="00000000">
        <w:commentReference w:id="112"/>
      </w:r>
      <w:r w:rsidDel="00000000" w:rsidR="00000000" w:rsidRPr="00000000">
        <w:rPr>
          <w:rtl w:val="0"/>
        </w:rPr>
        <w:t xml:space="preserve"> and OCO-2 atmospheric inversion results consistently showed a significant carbon source in northern tropical Africa (</w:t>
      </w:r>
      <w:r w:rsidDel="00000000" w:rsidR="00000000" w:rsidRPr="00000000">
        <w:rPr>
          <w:shd w:fill="c9daf8" w:val="clear"/>
          <w:rtl w:val="0"/>
        </w:rPr>
        <w:t xml:space="preserve">Palmer et al., 2019</w:t>
      </w:r>
      <w:r w:rsidDel="00000000" w:rsidR="00000000" w:rsidRPr="00000000">
        <w:rPr>
          <w:rtl w:val="0"/>
        </w:rPr>
        <w:t xml:space="preserve">), driven by carbon releases during the dry season, when these satellites have better observational coverage of the region. On the other hand, a recent study which combined four instances of aircraft measurements with satellite-based inversions suggested that northern tropical Africa is close to carbon neutral (</w:t>
      </w:r>
      <w:r w:rsidDel="00000000" w:rsidR="00000000" w:rsidRPr="00000000">
        <w:rPr>
          <w:shd w:fill="c9daf8" w:val="clear"/>
          <w:rtl w:val="0"/>
        </w:rPr>
        <w:t xml:space="preserve">Gaubert et al., 2023</w:t>
      </w:r>
      <w:r w:rsidDel="00000000" w:rsidR="00000000" w:rsidRPr="00000000">
        <w:rPr>
          <w:rtl w:val="0"/>
        </w:rPr>
        <w:t xml:space="preserve">). These conflicting findings underscore the urgent need for additional research to resolve such discrepancies. </w:t>
      </w:r>
    </w:p>
    <w:p w:rsidR="00000000" w:rsidDel="00000000" w:rsidP="00000000" w:rsidRDefault="00000000" w:rsidRPr="00000000" w14:paraId="00000112">
      <w:pPr>
        <w:spacing w:after="240" w:before="240" w:lineRule="auto"/>
        <w:rPr/>
      </w:pPr>
      <w:r w:rsidDel="00000000" w:rsidR="00000000" w:rsidRPr="00000000">
        <w:rPr>
          <w:color w:val="ff0000"/>
          <w:rtl w:val="0"/>
        </w:rPr>
        <w:t xml:space="preserve">[New insights from Satellites]</w:t>
      </w:r>
      <w:r w:rsidDel="00000000" w:rsidR="00000000" w:rsidRPr="00000000">
        <w:rPr>
          <w:rtl w:val="0"/>
        </w:rPr>
        <w:t xml:space="preserve"> The OCO-2/3 and GOSAT satellite observations have provided new insights into the seasonal cycles and interannual variability of the tropical carbon cycle (</w:t>
      </w:r>
      <w:r w:rsidDel="00000000" w:rsidR="00000000" w:rsidRPr="00000000">
        <w:rPr>
          <w:shd w:fill="c9daf8" w:val="clear"/>
          <w:rtl w:val="0"/>
        </w:rPr>
        <w:t xml:space="preserve">Lei et al., 2024; Philip et al., 2022; Liu et al., 2017; 2024; Wang et al., 2023</w:t>
      </w:r>
      <w:r w:rsidDel="00000000" w:rsidR="00000000" w:rsidRPr="00000000">
        <w:rPr>
          <w:rtl w:val="0"/>
        </w:rPr>
        <w:t xml:space="preserve">). Interestingly, the seasonal cycle of net biosphere exchange over the tropics, as inferred from OCO-2, exhibits a much larger amplitude than that simulated by state-of-the-art biogeochemical models, suggesting that the tropical terrestrial biosphere responds to seasonal climate variations more dynamically than previously understood (</w:t>
      </w:r>
      <w:r w:rsidDel="00000000" w:rsidR="00000000" w:rsidRPr="00000000">
        <w:rPr>
          <w:shd w:fill="c9daf8" w:val="clear"/>
          <w:rtl w:val="0"/>
        </w:rPr>
        <w:t xml:space="preserve">Lei et al., 2024</w:t>
      </w:r>
      <w:r w:rsidDel="00000000" w:rsidR="00000000" w:rsidRPr="00000000">
        <w:rPr>
          <w:rtl w:val="0"/>
        </w:rPr>
        <w:t xml:space="preserve">; </w:t>
      </w:r>
      <w:r w:rsidDel="00000000" w:rsidR="00000000" w:rsidRPr="00000000">
        <w:rPr>
          <w:highlight w:val="yellow"/>
          <w:rtl w:val="0"/>
        </w:rPr>
        <w:t xml:space="preserve">Philip et al., 2020</w:t>
      </w:r>
      <w:r w:rsidDel="00000000" w:rsidR="00000000" w:rsidRPr="00000000">
        <w:rPr>
          <w:rtl w:val="0"/>
        </w:rPr>
        <w:t xml:space="preserve">). Satellite observations have also greatly improved the process-level understanding of the tropical carbon cycle's response to interannual climate variability (</w:t>
      </w:r>
      <w:r w:rsidDel="00000000" w:rsidR="00000000" w:rsidRPr="00000000">
        <w:rPr>
          <w:shd w:fill="c9daf8" w:val="clear"/>
          <w:rtl w:val="0"/>
        </w:rPr>
        <w:t xml:space="preserve">Liu et al., 2017; 2024; Wang et al., 2023</w:t>
      </w:r>
      <w:r w:rsidDel="00000000" w:rsidR="00000000" w:rsidRPr="00000000">
        <w:rPr>
          <w:rtl w:val="0"/>
        </w:rPr>
        <w:t xml:space="preserve">). For example, </w:t>
      </w:r>
      <w:r w:rsidDel="00000000" w:rsidR="00000000" w:rsidRPr="00000000">
        <w:rPr>
          <w:shd w:fill="c9daf8" w:val="clear"/>
          <w:rtl w:val="0"/>
        </w:rPr>
        <w:t xml:space="preserve">Wang et al. (2023)</w:t>
      </w:r>
      <w:r w:rsidDel="00000000" w:rsidR="00000000" w:rsidRPr="00000000">
        <w:rPr>
          <w:rtl w:val="0"/>
        </w:rPr>
        <w:t xml:space="preserve"> showed that variability in total water storage drives the spatial heterogeneity of the Amazon's carbon cycle response to the 2015-2016 drought, while temperature plays a more important role in influencing carbon flux variability across the entire tropical region. </w:t>
      </w:r>
    </w:p>
    <w:p w:rsidR="00000000" w:rsidDel="00000000" w:rsidP="00000000" w:rsidRDefault="00000000" w:rsidRPr="00000000" w14:paraId="00000113">
      <w:pPr>
        <w:spacing w:after="240" w:before="240" w:lineRule="auto"/>
        <w:rPr/>
      </w:pPr>
      <w:commentRangeStart w:id="113"/>
      <w:r w:rsidDel="00000000" w:rsidR="00000000" w:rsidRPr="00000000">
        <w:rPr>
          <w:rtl w:val="0"/>
        </w:rPr>
        <w:t xml:space="preserve">Tropical</w:t>
      </w:r>
      <w:commentRangeEnd w:id="113"/>
      <w:r w:rsidDel="00000000" w:rsidR="00000000" w:rsidRPr="00000000">
        <w:commentReference w:id="113"/>
      </w:r>
      <w:r w:rsidDel="00000000" w:rsidR="00000000" w:rsidRPr="00000000">
        <w:rPr>
          <w:rtl w:val="0"/>
        </w:rPr>
        <w:t xml:space="preserve"> carbon stocks and fluxes vary enormously in space and time (Sullivan et al., 2020; Xu et al., 2021; Muller-Landau et al., 2021; Wang et al., 2023, Sagang et al., 2024a). Regions with high rainfall typically support dense, evergreen forests with high productivity and large carbon stocks, while areas with seasonal or lower rainfall harbor partially or fully deciduous forests with more seasonal variation in carbon fluxes and relatively lower productivity and carbon stocks (</w:t>
      </w:r>
      <w:r w:rsidDel="00000000" w:rsidR="00000000" w:rsidRPr="00000000">
        <w:rPr>
          <w:shd w:fill="c9daf8" w:val="clear"/>
          <w:rtl w:val="0"/>
        </w:rPr>
        <w:t xml:space="preserve">Malhi et al., 2002</w:t>
      </w:r>
      <w:r w:rsidDel="00000000" w:rsidR="00000000" w:rsidRPr="00000000">
        <w:rPr>
          <w:rtl w:val="0"/>
        </w:rPr>
        <w:t xml:space="preserve">; </w:t>
      </w:r>
      <w:r w:rsidDel="00000000" w:rsidR="00000000" w:rsidRPr="00000000">
        <w:rPr>
          <w:shd w:fill="c9daf8" w:val="clear"/>
          <w:rtl w:val="0"/>
        </w:rPr>
        <w:t xml:space="preserve">Bonan 2008</w:t>
      </w:r>
      <w:r w:rsidDel="00000000" w:rsidR="00000000" w:rsidRPr="00000000">
        <w:rPr>
          <w:shd w:fill="c9daf8" w:val="clear"/>
          <w:rtl w:val="0"/>
        </w:rPr>
        <w:t xml:space="preserve">; Muller-Landau et al., 2021</w:t>
      </w:r>
      <w:r w:rsidDel="00000000" w:rsidR="00000000" w:rsidRPr="00000000">
        <w:rPr>
          <w:rtl w:val="0"/>
        </w:rPr>
        <w:t xml:space="preserve">). Temperature affects forest carbon cycling, both directly and through interactions with water availability (</w:t>
      </w:r>
      <w:r w:rsidDel="00000000" w:rsidR="00000000" w:rsidRPr="00000000">
        <w:rPr>
          <w:rtl w:val="0"/>
        </w:rPr>
        <w:t xml:space="preserve">T</w:t>
      </w:r>
      <w:r w:rsidDel="00000000" w:rsidR="00000000" w:rsidRPr="00000000">
        <w:rPr>
          <w:shd w:fill="c9daf8" w:val="clear"/>
          <w:rtl w:val="0"/>
        </w:rPr>
        <w:t xml:space="preserve">aylor et al., 201</w:t>
      </w:r>
      <w:r w:rsidDel="00000000" w:rsidR="00000000" w:rsidRPr="00000000">
        <w:rPr>
          <w:shd w:fill="c9daf8" w:val="clear"/>
          <w:rtl w:val="0"/>
        </w:rPr>
        <w:t xml:space="preserve">7; Muller-Landau et al., 2021</w:t>
      </w:r>
      <w:r w:rsidDel="00000000" w:rsidR="00000000" w:rsidRPr="00000000">
        <w:rPr>
          <w:rtl w:val="0"/>
        </w:rPr>
        <w:t xml:space="preserve">). </w:t>
      </w:r>
      <w:commentRangeStart w:id="114"/>
      <w:r w:rsidDel="00000000" w:rsidR="00000000" w:rsidRPr="00000000">
        <w:rPr>
          <w:rtl w:val="0"/>
        </w:rPr>
        <w:t xml:space="preserve">Variation in species composition, geomorphology, human activities, water and nutrient availability, and plant species composition, and phenology drive variation in rates of photosynthesis, respiration, tree mortality, woody productivity, and carbon flux across the tropics (Sullivan et al., 2020; Muller-Landau et al., 2021; Wang et al., 2023; </w:t>
      </w:r>
      <w:r w:rsidDel="00000000" w:rsidR="00000000" w:rsidRPr="00000000">
        <w:rPr>
          <w:shd w:fill="c9daf8" w:val="clear"/>
          <w:rtl w:val="0"/>
        </w:rPr>
        <w:t xml:space="preserve">Townsend et al., 2008; </w:t>
      </w:r>
      <w:r w:rsidDel="00000000" w:rsidR="00000000" w:rsidRPr="00000000">
        <w:rPr>
          <w:shd w:fill="c9daf8" w:val="clear"/>
          <w:rtl w:val="0"/>
        </w:rPr>
        <w:t xml:space="preserve">Quesada et al., 2010</w:t>
      </w:r>
      <w:r w:rsidDel="00000000" w:rsidR="00000000" w:rsidRPr="00000000">
        <w:rPr>
          <w:rtl w:val="0"/>
        </w:rPr>
        <w:t xml:space="preserve">).</w:t>
      </w:r>
      <w:commentRangeEnd w:id="114"/>
      <w:r w:rsidDel="00000000" w:rsidR="00000000" w:rsidRPr="00000000">
        <w:commentReference w:id="114"/>
      </w:r>
      <w:r w:rsidDel="00000000" w:rsidR="00000000" w:rsidRPr="00000000">
        <w:rPr>
          <w:rtl w:val="0"/>
        </w:rPr>
        <w:t xml:space="preserve">  Net primary productivity typically increases with soil fertility (</w:t>
      </w:r>
      <w:r w:rsidDel="00000000" w:rsidR="00000000" w:rsidRPr="00000000">
        <w:rPr>
          <w:shd w:fill="c9daf8" w:val="clear"/>
          <w:rtl w:val="0"/>
        </w:rPr>
        <w:t xml:space="preserve">Quesada et al., 2012</w:t>
      </w:r>
      <w:r w:rsidDel="00000000" w:rsidR="00000000" w:rsidRPr="00000000">
        <w:rPr>
          <w:rtl w:val="0"/>
        </w:rPr>
        <w:t xml:space="preserve">), although there are no consistent relationships between soil fertility and biomass, likely because turnover increases and woody residence time decreases with soil fertility (</w:t>
      </w:r>
      <w:r w:rsidDel="00000000" w:rsidR="00000000" w:rsidRPr="00000000">
        <w:rPr>
          <w:shd w:fill="c9daf8" w:val="clear"/>
          <w:rtl w:val="0"/>
        </w:rPr>
        <w:t xml:space="preserve">Muller Landau et al., 2021</w:t>
      </w:r>
      <w:r w:rsidDel="00000000" w:rsidR="00000000" w:rsidRPr="00000000">
        <w:rPr>
          <w:rtl w:val="0"/>
        </w:rPr>
        <w:t xml:space="preserve">). Unfortunately, studies based on ground data represent a miniscule fraction of tropical forest area, prompting questions regarding the generalizability of these findings, especially given that monitoring plots constitute a very small and biased subset of tropical landscapes (</w:t>
      </w:r>
      <w:r w:rsidDel="00000000" w:rsidR="00000000" w:rsidRPr="00000000">
        <w:rPr>
          <w:shd w:fill="c9daf8" w:val="clear"/>
          <w:rtl w:val="0"/>
        </w:rPr>
        <w:t xml:space="preserve">Malhi et al., 2014; Marvin et al., 2014; Schimel et al., 2019; Hughes et al., 2021; Chapman et al., 2024</w:t>
      </w:r>
      <w:r w:rsidDel="00000000" w:rsidR="00000000" w:rsidRPr="00000000">
        <w:rPr>
          <w:rtl w:val="0"/>
        </w:rPr>
        <w:t xml:space="preserve">).</w:t>
      </w:r>
    </w:p>
    <w:p w:rsidR="00000000" w:rsidDel="00000000" w:rsidP="00000000" w:rsidRDefault="00000000" w:rsidRPr="00000000" w14:paraId="00000114">
      <w:pPr>
        <w:spacing w:after="240" w:before="240" w:lineRule="auto"/>
        <w:rPr/>
      </w:pPr>
      <w:commentRangeStart w:id="115"/>
      <w:commentRangeStart w:id="116"/>
      <w:r w:rsidDel="00000000" w:rsidR="00000000" w:rsidRPr="00000000">
        <w:rPr>
          <w:rtl w:val="0"/>
        </w:rPr>
        <w:t xml:space="preserve">Disturbance regimes play a crucial role in shaping tropical forest dynamics, influencing tree mortality, biomass turnover, and carbon cycling.</w:t>
      </w:r>
      <w:commentRangeEnd w:id="115"/>
      <w:r w:rsidDel="00000000" w:rsidR="00000000" w:rsidRPr="00000000">
        <w:commentReference w:id="115"/>
      </w:r>
      <w:commentRangeEnd w:id="116"/>
      <w:r w:rsidDel="00000000" w:rsidR="00000000" w:rsidRPr="00000000">
        <w:commentReference w:id="116"/>
      </w:r>
      <w:r w:rsidDel="00000000" w:rsidR="00000000" w:rsidRPr="00000000">
        <w:rPr>
          <w:rtl w:val="0"/>
        </w:rPr>
        <w:t xml:space="preserve"> The effects of drought, storms, increasing temperatures, and deforestation are highly variable among ecosystems and can impact tree mortality, respiration, and more.  Tropical forests are facing multiple interacting and changing agents of disturbance. Interactions among disturbances can be multiplicative, rather than additive, meaning that we need to explicitly quantify their interactions to understand their effects. Examples include drought amplifying the effects of fire (</w:t>
      </w:r>
      <w:r w:rsidDel="00000000" w:rsidR="00000000" w:rsidRPr="00000000">
        <w:rPr>
          <w:shd w:fill="c9daf8" w:val="clear"/>
          <w:rtl w:val="0"/>
        </w:rPr>
        <w:t xml:space="preserve">Brando et al., 2014</w:t>
      </w:r>
      <w:r w:rsidDel="00000000" w:rsidR="00000000" w:rsidRPr="00000000">
        <w:rPr>
          <w:rtl w:val="0"/>
        </w:rPr>
        <w:t xml:space="preserve">), deforestation amplifying the effects of wind (</w:t>
      </w:r>
      <w:r w:rsidDel="00000000" w:rsidR="00000000" w:rsidRPr="00000000">
        <w:rPr>
          <w:shd w:fill="c9daf8" w:val="clear"/>
          <w:rtl w:val="0"/>
        </w:rPr>
        <w:t xml:space="preserve">Schwartz et al., 2017</w:t>
      </w:r>
      <w:r w:rsidDel="00000000" w:rsidR="00000000" w:rsidRPr="00000000">
        <w:rPr>
          <w:rtl w:val="0"/>
        </w:rPr>
        <w:t xml:space="preserve">), and lianas amplifying the effects of lightning (</w:t>
      </w:r>
      <w:r w:rsidDel="00000000" w:rsidR="00000000" w:rsidRPr="00000000">
        <w:rPr>
          <w:shd w:fill="c9daf8" w:val="clear"/>
          <w:rtl w:val="0"/>
        </w:rPr>
        <w:t xml:space="preserve">Gora et al., 2023</w:t>
      </w:r>
      <w:r w:rsidDel="00000000" w:rsidR="00000000" w:rsidRPr="00000000">
        <w:rPr>
          <w:rtl w:val="0"/>
        </w:rPr>
        <w:t xml:space="preserve">). Concurrent quantification of the effects of all types of disturbance across variation in forest composition, climate, and edaphic factors is needed to understand these interactions and the consequences for forest carbon cycling.</w:t>
      </w:r>
      <w:r w:rsidDel="00000000" w:rsidR="00000000" w:rsidRPr="00000000">
        <w:rPr>
          <w:rtl w:val="0"/>
        </w:rPr>
      </w:r>
    </w:p>
    <w:p w:rsidR="00000000" w:rsidDel="00000000" w:rsidP="00000000" w:rsidRDefault="00000000" w:rsidRPr="00000000" w14:paraId="00000115">
      <w:pPr>
        <w:spacing w:after="240" w:lineRule="auto"/>
        <w:rPr/>
      </w:pPr>
      <w:r w:rsidDel="00000000" w:rsidR="00000000" w:rsidRPr="00000000">
        <w:rPr>
          <w:color w:val="ff0000"/>
          <w:rtl w:val="0"/>
        </w:rPr>
        <w:t xml:space="preserve">[Methane]</w:t>
      </w:r>
      <w:ins w:author="Michael Keller" w:id="101" w:date="2024-11-08T21:28:34Z">
        <w:r w:rsidDel="00000000" w:rsidR="00000000" w:rsidRPr="00000000">
          <w:rPr>
            <w:color w:val="ff0000"/>
            <w:rtl w:val="0"/>
          </w:rPr>
          <w:t xml:space="preserve"> CH</w:t>
        </w:r>
        <w:r w:rsidDel="00000000" w:rsidR="00000000" w:rsidRPr="00000000">
          <w:rPr>
            <w:color w:val="ff0000"/>
            <w:rtl w:val="0"/>
          </w:rPr>
          <w:t xml:space="preserve">4</w:t>
        </w:r>
        <w:r w:rsidDel="00000000" w:rsidR="00000000" w:rsidRPr="00000000">
          <w:rPr>
            <w:color w:val="ff0000"/>
            <w:rtl w:val="0"/>
          </w:rPr>
          <w:t xml:space="preserve"> contributes an estimated 30% of the increase in radiative forcing from anthropogenic emissions and is 25 times more potent as a greenhouse gas (GHG) compared to CO</w:t>
        </w:r>
        <w:r w:rsidDel="00000000" w:rsidR="00000000" w:rsidRPr="00000000">
          <w:rPr>
            <w:color w:val="ff0000"/>
            <w:rtl w:val="0"/>
          </w:rPr>
          <w:t xml:space="preserve">2</w:t>
        </w:r>
        <w:r w:rsidDel="00000000" w:rsidR="00000000" w:rsidRPr="00000000">
          <w:rPr>
            <w:color w:val="ff0000"/>
            <w:rtl w:val="0"/>
          </w:rPr>
          <w:t xml:space="preserve"> (Masson-Delmotte et al., 2021). CH</w:t>
        </w:r>
        <w:r w:rsidDel="00000000" w:rsidR="00000000" w:rsidRPr="00000000">
          <w:rPr>
            <w:color w:val="ff0000"/>
            <w:rtl w:val="0"/>
          </w:rPr>
          <w:t xml:space="preserve">4</w:t>
        </w:r>
        <w:r w:rsidDel="00000000" w:rsidR="00000000" w:rsidRPr="00000000">
          <w:rPr>
            <w:color w:val="ff0000"/>
            <w:rtl w:val="0"/>
          </w:rPr>
          <w:t xml:space="preserve"> has experienced recent atmospheric growth rates inconsistent with our current understanding of global sources and sinks of this critical GHG (Turner et al., 2019).</w:t>
        </w:r>
      </w:ins>
      <w:r w:rsidDel="00000000" w:rsidR="00000000" w:rsidRPr="00000000">
        <w:rPr>
          <w:rtl w:val="0"/>
        </w:rPr>
        <w:t xml:space="preserve"> </w:t>
      </w:r>
      <w:r w:rsidDel="00000000" w:rsidR="00000000" w:rsidRPr="00000000">
        <w:rPr>
          <w:rtl w:val="0"/>
        </w:rPr>
        <w:t xml:space="preserve"> </w:t>
      </w:r>
      <w:commentRangeStart w:id="117"/>
      <w:r w:rsidDel="00000000" w:rsidR="00000000" w:rsidRPr="00000000">
        <w:rPr>
          <w:rtl w:val="0"/>
        </w:rPr>
        <w:t xml:space="preserve">Tropical</w:t>
      </w:r>
      <w:commentRangeEnd w:id="117"/>
      <w:r w:rsidDel="00000000" w:rsidR="00000000" w:rsidRPr="00000000">
        <w:commentReference w:id="117"/>
      </w:r>
      <w:r w:rsidDel="00000000" w:rsidR="00000000" w:rsidRPr="00000000">
        <w:rPr>
          <w:rtl w:val="0"/>
        </w:rPr>
        <w:t xml:space="preserve"> forest wetlands, floodplains, and inland waters like lakes, reservoirs, and rivers are significant sources of CH</w:t>
      </w:r>
      <w:r w:rsidDel="00000000" w:rsidR="00000000" w:rsidRPr="00000000">
        <w:rPr>
          <w:vertAlign w:val="subscript"/>
          <w:rtl w:val="0"/>
        </w:rPr>
        <w:t xml:space="preserve">4</w:t>
      </w:r>
      <w:r w:rsidDel="00000000" w:rsidR="00000000" w:rsidRPr="00000000">
        <w:rPr>
          <w:rtl w:val="0"/>
        </w:rPr>
        <w:t xml:space="preserve"> and are sensitive to changes in climate, yet remain the most uncertain contributors to the global CH</w:t>
      </w:r>
      <w:r w:rsidDel="00000000" w:rsidR="00000000" w:rsidRPr="00000000">
        <w:rPr>
          <w:vertAlign w:val="subscript"/>
          <w:rtl w:val="0"/>
        </w:rPr>
        <w:t xml:space="preserve">4</w:t>
      </w:r>
      <w:r w:rsidDel="00000000" w:rsidR="00000000" w:rsidRPr="00000000">
        <w:rPr>
          <w:rtl w:val="0"/>
        </w:rPr>
        <w:t xml:space="preserve"> budget (</w:t>
      </w:r>
      <w:r w:rsidDel="00000000" w:rsidR="00000000" w:rsidRPr="00000000">
        <w:rPr>
          <w:shd w:fill="c9daf8" w:val="clear"/>
          <w:rtl w:val="0"/>
        </w:rPr>
        <w:t xml:space="preserve">Saunois et al., 2020</w:t>
      </w:r>
      <w:r w:rsidDel="00000000" w:rsidR="00000000" w:rsidRPr="00000000">
        <w:rPr>
          <w:rtl w:val="0"/>
        </w:rPr>
        <w:t xml:space="preserve">)</w:t>
      </w:r>
      <w:r w:rsidDel="00000000" w:rsidR="00000000" w:rsidRPr="00000000">
        <w:rPr>
          <w:rtl w:val="0"/>
        </w:rPr>
        <w:t xml:space="preserve">.</w:t>
      </w:r>
      <w:r w:rsidDel="00000000" w:rsidR="00000000" w:rsidRPr="00000000">
        <w:rPr>
          <w:rtl w:val="0"/>
        </w:rPr>
        <w:t xml:space="preserve"> The tropics contribute roughly 65% of</w:t>
      </w:r>
      <w:r w:rsidDel="00000000" w:rsidR="00000000" w:rsidRPr="00000000">
        <w:rPr>
          <w:rtl w:val="0"/>
        </w:rPr>
        <w:t xml:space="preserve"> total (anthropogenic + natural) global methane (CH</w:t>
      </w:r>
      <w:r w:rsidDel="00000000" w:rsidR="00000000" w:rsidRPr="00000000">
        <w:rPr>
          <w:vertAlign w:val="subscript"/>
          <w:rtl w:val="0"/>
        </w:rPr>
        <w:t xml:space="preserve">4</w:t>
      </w:r>
      <w:r w:rsidDel="00000000" w:rsidR="00000000" w:rsidRPr="00000000">
        <w:rPr>
          <w:rtl w:val="0"/>
        </w:rPr>
        <w:t xml:space="preserve">) emissions</w:t>
      </w:r>
      <w:r w:rsidDel="00000000" w:rsidR="00000000" w:rsidRPr="00000000">
        <w:rPr>
          <w:rtl w:val="0"/>
        </w:rPr>
        <w:t xml:space="preserve"> to the atm</w:t>
      </w:r>
      <w:commentRangeStart w:id="118"/>
      <w:r w:rsidDel="00000000" w:rsidR="00000000" w:rsidRPr="00000000">
        <w:rPr>
          <w:rtl w:val="0"/>
        </w:rPr>
        <w:t xml:space="preserve">osphere (364 Tg CH</w:t>
      </w:r>
      <w:r w:rsidDel="00000000" w:rsidR="00000000" w:rsidRPr="00000000">
        <w:rPr>
          <w:vertAlign w:val="subscript"/>
          <w:rtl w:val="0"/>
        </w:rPr>
        <w:t xml:space="preserve">4</w:t>
      </w:r>
      <w:r w:rsidDel="00000000" w:rsidR="00000000" w:rsidRPr="00000000">
        <w:rPr>
          <w:rtl w:val="0"/>
        </w:rPr>
        <w:t xml:space="preserve"> yr</w:t>
      </w:r>
      <w:r w:rsidDel="00000000" w:rsidR="00000000" w:rsidRPr="00000000">
        <w:rPr>
          <w:vertAlign w:val="superscript"/>
          <w:rtl w:val="0"/>
        </w:rPr>
        <w:t xml:space="preserve">-1</w:t>
      </w:r>
      <w:commentRangeEnd w:id="118"/>
      <w:r w:rsidDel="00000000" w:rsidR="00000000" w:rsidRPr="00000000">
        <w:commentReference w:id="118"/>
      </w:r>
      <w:r w:rsidDel="00000000" w:rsidR="00000000" w:rsidRPr="00000000">
        <w:rPr>
          <w:rtl w:val="0"/>
        </w:rPr>
        <w:t xml:space="preserve">) (</w:t>
      </w:r>
      <w:r w:rsidDel="00000000" w:rsidR="00000000" w:rsidRPr="00000000">
        <w:rPr>
          <w:shd w:fill="c9daf8" w:val="clear"/>
          <w:rtl w:val="0"/>
        </w:rPr>
        <w:t xml:space="preserve">Saunois et al., 2024</w:t>
      </w:r>
      <w:r w:rsidDel="00000000" w:rsidR="00000000" w:rsidRPr="00000000">
        <w:rPr>
          <w:rtl w:val="0"/>
        </w:rPr>
        <w:t xml:space="preserve">). A </w:t>
      </w:r>
      <w:commentRangeStart w:id="119"/>
      <w:r w:rsidDel="00000000" w:rsidR="00000000" w:rsidRPr="00000000">
        <w:rPr>
          <w:rtl w:val="0"/>
        </w:rPr>
        <w:t xml:space="preserve">significant</w:t>
      </w:r>
      <w:commentRangeEnd w:id="119"/>
      <w:r w:rsidDel="00000000" w:rsidR="00000000" w:rsidRPr="00000000">
        <w:commentReference w:id="119"/>
      </w:r>
      <w:r w:rsidDel="00000000" w:rsidR="00000000" w:rsidRPr="00000000">
        <w:rPr>
          <w:rtl w:val="0"/>
        </w:rPr>
        <w:t xml:space="preserve"> portion of total CH</w:t>
      </w:r>
      <w:r w:rsidDel="00000000" w:rsidR="00000000" w:rsidRPr="00000000">
        <w:rPr>
          <w:vertAlign w:val="subscript"/>
          <w:rtl w:val="0"/>
        </w:rPr>
        <w:t xml:space="preserve">4</w:t>
      </w:r>
      <w:r w:rsidDel="00000000" w:rsidR="00000000" w:rsidRPr="00000000">
        <w:rPr>
          <w:rtl w:val="0"/>
        </w:rPr>
        <w:t xml:space="preserve"> emissions from the tropics are from wetland, floodplains, and inland freshwater ecosystems sources (151 Tg CH</w:t>
      </w:r>
      <w:r w:rsidDel="00000000" w:rsidR="00000000" w:rsidRPr="00000000">
        <w:rPr>
          <w:vertAlign w:val="subscript"/>
          <w:rtl w:val="0"/>
        </w:rPr>
        <w:t xml:space="preserve">4</w:t>
      </w:r>
      <w:r w:rsidDel="00000000" w:rsidR="00000000" w:rsidRPr="00000000">
        <w:rPr>
          <w:rtl w:val="0"/>
        </w:rPr>
        <w:t xml:space="preserve"> yr</w:t>
      </w:r>
      <w:r w:rsidDel="00000000" w:rsidR="00000000" w:rsidRPr="00000000">
        <w:rPr>
          <w:vertAlign w:val="superscript"/>
          <w:rtl w:val="0"/>
        </w:rPr>
        <w:t xml:space="preserve">-1</w:t>
      </w:r>
      <w:r w:rsidDel="00000000" w:rsidR="00000000" w:rsidRPr="00000000">
        <w:rPr>
          <w:rtl w:val="0"/>
        </w:rPr>
        <w:t xml:space="preserve">), roughly 20% of the total global CH</w:t>
      </w:r>
      <w:r w:rsidDel="00000000" w:rsidR="00000000" w:rsidRPr="00000000">
        <w:rPr>
          <w:vertAlign w:val="subscript"/>
          <w:rtl w:val="0"/>
        </w:rPr>
        <w:t xml:space="preserve">4</w:t>
      </w:r>
      <w:r w:rsidDel="00000000" w:rsidR="00000000" w:rsidRPr="00000000">
        <w:rPr>
          <w:rtl w:val="0"/>
        </w:rPr>
        <w:t xml:space="preserve"> budget and responsible for interannual variability in the global atmospheric CH</w:t>
      </w:r>
      <w:r w:rsidDel="00000000" w:rsidR="00000000" w:rsidRPr="00000000">
        <w:rPr>
          <w:vertAlign w:val="subscript"/>
          <w:rtl w:val="0"/>
        </w:rPr>
        <w:t xml:space="preserve">4</w:t>
      </w:r>
      <w:r w:rsidDel="00000000" w:rsidR="00000000" w:rsidRPr="00000000">
        <w:rPr>
          <w:rtl w:val="0"/>
        </w:rPr>
        <w:t xml:space="preserve"> growth rate (</w:t>
      </w:r>
      <w:r w:rsidDel="00000000" w:rsidR="00000000" w:rsidRPr="00000000">
        <w:rPr>
          <w:shd w:fill="c9daf8" w:val="clear"/>
          <w:rtl w:val="0"/>
        </w:rPr>
        <w:t xml:space="preserve">Feng et al., 2022</w:t>
      </w:r>
      <w:r w:rsidDel="00000000" w:rsidR="00000000" w:rsidRPr="00000000">
        <w:rPr>
          <w:rtl w:val="0"/>
        </w:rPr>
        <w:t xml:space="preserve">). </w:t>
      </w:r>
      <w:r w:rsidDel="00000000" w:rsidR="00000000" w:rsidRPr="00000000">
        <w:rPr>
          <w:rtl w:val="0"/>
        </w:rPr>
        <w:t xml:space="preserve">Tropical wetland emissions of CH</w:t>
      </w:r>
      <w:r w:rsidDel="00000000" w:rsidR="00000000" w:rsidRPr="00000000">
        <w:rPr>
          <w:vertAlign w:val="subscript"/>
          <w:rtl w:val="0"/>
        </w:rPr>
        <w:t xml:space="preserve">4</w:t>
      </w:r>
      <w:r w:rsidDel="00000000" w:rsidR="00000000" w:rsidRPr="00000000">
        <w:rPr>
          <w:rtl w:val="0"/>
        </w:rPr>
        <w:t xml:space="preserve"> estimated using satellite retrievals of XCH</w:t>
      </w:r>
      <w:r w:rsidDel="00000000" w:rsidR="00000000" w:rsidRPr="00000000">
        <w:rPr>
          <w:vertAlign w:val="subscript"/>
          <w:rtl w:val="0"/>
        </w:rPr>
        <w:t xml:space="preserve">4</w:t>
      </w:r>
      <w:r w:rsidDel="00000000" w:rsidR="00000000" w:rsidRPr="00000000">
        <w:rPr>
          <w:rtl w:val="0"/>
        </w:rPr>
        <w:t xml:space="preserve"> from GOSAT and TROPOMI (e.g., </w:t>
      </w:r>
      <w:r w:rsidDel="00000000" w:rsidR="00000000" w:rsidRPr="00000000">
        <w:rPr>
          <w:shd w:fill="c9daf8" w:val="clear"/>
          <w:rtl w:val="0"/>
        </w:rPr>
        <w:t xml:space="preserve">Parker et al., 2018</w:t>
      </w:r>
      <w:r w:rsidDel="00000000" w:rsidR="00000000" w:rsidRPr="00000000">
        <w:rPr>
          <w:shd w:fill="c9daf8" w:val="clear"/>
          <w:rtl w:val="0"/>
        </w:rPr>
        <w:t xml:space="preserve">; </w:t>
      </w:r>
      <w:r w:rsidDel="00000000" w:rsidR="00000000" w:rsidRPr="00000000">
        <w:rPr>
          <w:shd w:fill="c9daf8" w:val="clear"/>
          <w:rtl w:val="0"/>
        </w:rPr>
        <w:t xml:space="preserve">Ma et al., 2021</w:t>
      </w:r>
      <w:r w:rsidDel="00000000" w:rsidR="00000000" w:rsidRPr="00000000">
        <w:rPr>
          <w:shd w:fill="c9daf8" w:val="clear"/>
          <w:rtl w:val="0"/>
        </w:rPr>
        <w:t xml:space="preserve">; </w:t>
      </w:r>
      <w:r w:rsidDel="00000000" w:rsidR="00000000" w:rsidRPr="00000000">
        <w:rPr>
          <w:shd w:fill="c9daf8" w:val="clear"/>
          <w:rtl w:val="0"/>
        </w:rPr>
        <w:t xml:space="preserve">Feng et al., 2022</w:t>
      </w:r>
      <w:r w:rsidDel="00000000" w:rsidR="00000000" w:rsidRPr="00000000">
        <w:rPr>
          <w:shd w:fill="c9daf8" w:val="clear"/>
          <w:rtl w:val="0"/>
        </w:rPr>
        <w:t xml:space="preserve">; </w:t>
      </w:r>
      <w:r w:rsidDel="00000000" w:rsidR="00000000" w:rsidRPr="00000000">
        <w:rPr>
          <w:shd w:fill="c9daf8" w:val="clear"/>
          <w:rtl w:val="0"/>
        </w:rPr>
        <w:t xml:space="preserve">Yu et al., 2023</w:t>
      </w:r>
      <w:r w:rsidDel="00000000" w:rsidR="00000000" w:rsidRPr="00000000">
        <w:rPr>
          <w:rtl w:val="0"/>
        </w:rPr>
        <w:t xml:space="preserve">).These studies</w:t>
      </w:r>
      <w:r w:rsidDel="00000000" w:rsidR="00000000" w:rsidRPr="00000000">
        <w:rPr>
          <w:rtl w:val="0"/>
        </w:rPr>
        <w:t xml:space="preserve"> suggest that tropical wetland and aquatic emissions have been underestimated compared to bottom-up inventories, satellite data (</w:t>
      </w:r>
      <w:r w:rsidDel="00000000" w:rsidR="00000000" w:rsidRPr="00000000">
        <w:rPr>
          <w:shd w:fill="c9daf8" w:val="clear"/>
          <w:rtl w:val="0"/>
        </w:rPr>
        <w:t xml:space="preserve">Yu et al., 2023</w:t>
      </w:r>
      <w:r w:rsidDel="00000000" w:rsidR="00000000" w:rsidRPr="00000000">
        <w:rPr>
          <w:rtl w:val="0"/>
        </w:rPr>
        <w:t xml:space="preserve">) although cloud cover prevalence inhibits satellite retrievals (</w:t>
      </w:r>
      <w:r w:rsidDel="00000000" w:rsidR="00000000" w:rsidRPr="00000000">
        <w:rPr>
          <w:shd w:fill="c9daf8" w:val="clear"/>
          <w:rtl w:val="0"/>
        </w:rPr>
        <w:t xml:space="preserve">Ganesan et al., 2019; Melack et al., 2022</w:t>
      </w:r>
      <w:r w:rsidDel="00000000" w:rsidR="00000000" w:rsidRPr="00000000">
        <w:rPr>
          <w:rtl w:val="0"/>
        </w:rPr>
        <w:t xml:space="preserve">).  </w:t>
      </w:r>
    </w:p>
    <w:p w:rsidR="00000000" w:rsidDel="00000000" w:rsidP="00000000" w:rsidRDefault="00000000" w:rsidRPr="00000000" w14:paraId="00000116">
      <w:pPr>
        <w:spacing w:after="240" w:lineRule="auto"/>
        <w:rPr/>
      </w:pPr>
      <w:r w:rsidDel="00000000" w:rsidR="00000000" w:rsidRPr="00000000">
        <w:rPr>
          <w:color w:val="ff0000"/>
          <w:rtl w:val="0"/>
        </w:rPr>
        <w:t xml:space="preserve">[Tropical wetland &amp; CH4] </w:t>
      </w:r>
      <w:r w:rsidDel="00000000" w:rsidR="00000000" w:rsidRPr="00000000">
        <w:rPr>
          <w:rtl w:val="0"/>
        </w:rPr>
        <w:t xml:space="preserve">A large proportion of tropical forests are permanently or seasonally flooded wetlands, which include forested peatlands, swamps, and floodplains (</w:t>
      </w:r>
      <w:r w:rsidDel="00000000" w:rsidR="00000000" w:rsidRPr="00000000">
        <w:rPr>
          <w:shd w:fill="c9daf8" w:val="clear"/>
          <w:rtl w:val="0"/>
        </w:rPr>
        <w:t xml:space="preserve">Aselmann and Crutzen 1989</w:t>
      </w:r>
      <w:r w:rsidDel="00000000" w:rsidR="00000000" w:rsidRPr="00000000">
        <w:rPr>
          <w:rtl w:val="0"/>
        </w:rPr>
        <w:t xml:space="preserve">). For instance, Amazon River floodplain forests cover up to 250,000 km</w:t>
      </w:r>
      <w:r w:rsidDel="00000000" w:rsidR="00000000" w:rsidRPr="00000000">
        <w:rPr>
          <w:vertAlign w:val="superscript"/>
          <w:rtl w:val="0"/>
        </w:rPr>
        <w:t xml:space="preserve">2</w:t>
      </w:r>
      <w:r w:rsidDel="00000000" w:rsidR="00000000" w:rsidRPr="00000000">
        <w:rPr>
          <w:rtl w:val="0"/>
        </w:rPr>
        <w:t xml:space="preserve"> with most flooded six months of the year (</w:t>
      </w:r>
      <w:r w:rsidDel="00000000" w:rsidR="00000000" w:rsidRPr="00000000">
        <w:rPr>
          <w:shd w:fill="c9daf8" w:val="clear"/>
          <w:rtl w:val="0"/>
        </w:rPr>
        <w:t xml:space="preserve">Richey et al., 2002</w:t>
      </w:r>
      <w:r w:rsidDel="00000000" w:rsidR="00000000" w:rsidRPr="00000000">
        <w:rPr>
          <w:rtl w:val="0"/>
        </w:rPr>
        <w:t xml:space="preserve">; </w:t>
      </w:r>
      <w:r w:rsidDel="00000000" w:rsidR="00000000" w:rsidRPr="00000000">
        <w:rPr>
          <w:shd w:fill="c9daf8" w:val="clear"/>
          <w:rtl w:val="0"/>
        </w:rPr>
        <w:t xml:space="preserve">Goulding et al., 2003</w:t>
      </w:r>
      <w:r w:rsidDel="00000000" w:rsidR="00000000" w:rsidRPr="00000000">
        <w:rPr>
          <w:rtl w:val="0"/>
        </w:rPr>
        <w:t xml:space="preserve">). Further, the Amazon floodplain represents the greatest natural CH</w:t>
      </w:r>
      <w:r w:rsidDel="00000000" w:rsidR="00000000" w:rsidRPr="00000000">
        <w:rPr>
          <w:vertAlign w:val="subscript"/>
          <w:rtl w:val="0"/>
        </w:rPr>
        <w:t xml:space="preserve">4</w:t>
      </w:r>
      <w:r w:rsidDel="00000000" w:rsidR="00000000" w:rsidRPr="00000000">
        <w:rPr>
          <w:rtl w:val="0"/>
        </w:rPr>
        <w:t xml:space="preserve"> emission source in the tropics and rivals CH</w:t>
      </w:r>
      <w:r w:rsidDel="00000000" w:rsidR="00000000" w:rsidRPr="00000000">
        <w:rPr>
          <w:vertAlign w:val="subscript"/>
          <w:rtl w:val="0"/>
        </w:rPr>
        <w:t xml:space="preserve">4</w:t>
      </w:r>
      <w:r w:rsidDel="00000000" w:rsidR="00000000" w:rsidRPr="00000000">
        <w:rPr>
          <w:rtl w:val="0"/>
        </w:rPr>
        <w:t xml:space="preserve"> sources from the Arctic (</w:t>
      </w:r>
      <w:r w:rsidDel="00000000" w:rsidR="00000000" w:rsidRPr="00000000">
        <w:rPr>
          <w:shd w:fill="c9daf8" w:val="clear"/>
          <w:rtl w:val="0"/>
        </w:rPr>
        <w:t xml:space="preserve">Pangala et al., 2017</w:t>
      </w:r>
      <w:r w:rsidDel="00000000" w:rsidR="00000000" w:rsidRPr="00000000">
        <w:rPr>
          <w:rtl w:val="0"/>
        </w:rPr>
        <w:t xml:space="preserve">). In addition to the significant ebullitive CH</w:t>
      </w:r>
      <w:r w:rsidDel="00000000" w:rsidR="00000000" w:rsidRPr="00000000">
        <w:rPr>
          <w:vertAlign w:val="subscript"/>
          <w:rtl w:val="0"/>
        </w:rPr>
        <w:t xml:space="preserve">4</w:t>
      </w:r>
      <w:r w:rsidDel="00000000" w:rsidR="00000000" w:rsidRPr="00000000">
        <w:rPr>
          <w:rtl w:val="0"/>
        </w:rPr>
        <w:t xml:space="preserve"> source from inundated soil, Amazon floodplain tree stems also contribute CH</w:t>
      </w:r>
      <w:r w:rsidDel="00000000" w:rsidR="00000000" w:rsidRPr="00000000">
        <w:rPr>
          <w:vertAlign w:val="subscript"/>
          <w:rtl w:val="0"/>
        </w:rPr>
        <w:t xml:space="preserve">4</w:t>
      </w:r>
      <w:r w:rsidDel="00000000" w:rsidR="00000000" w:rsidRPr="00000000">
        <w:rPr>
          <w:rtl w:val="0"/>
        </w:rPr>
        <w:t xml:space="preserve"> emissions which are estimated to be 200 times larger than from temperate wet forests (</w:t>
      </w:r>
      <w:r w:rsidDel="00000000" w:rsidR="00000000" w:rsidRPr="00000000">
        <w:rPr>
          <w:shd w:fill="c9daf8" w:val="clear"/>
          <w:rtl w:val="0"/>
        </w:rPr>
        <w:t xml:space="preserve">Pangala et al., 2017</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7">
      <w:pPr>
        <w:spacing w:after="240" w:before="240" w:line="276.00000545454543" w:lineRule="auto"/>
        <w:rPr/>
      </w:pPr>
      <w:r w:rsidDel="00000000" w:rsidR="00000000" w:rsidRPr="00000000">
        <w:rPr>
          <w:rtl w:val="0"/>
        </w:rPr>
        <w:t xml:space="preserve">The </w:t>
      </w:r>
      <w:r w:rsidDel="00000000" w:rsidR="00000000" w:rsidRPr="00000000">
        <w:rPr>
          <w:rtl w:val="0"/>
        </w:rPr>
        <w:t xml:space="preserve">observational</w:t>
      </w:r>
      <w:r w:rsidDel="00000000" w:rsidR="00000000" w:rsidRPr="00000000">
        <w:rPr>
          <w:rtl w:val="0"/>
        </w:rPr>
        <w:t xml:space="preserve"> coverage of CH</w:t>
      </w:r>
      <w:r w:rsidDel="00000000" w:rsidR="00000000" w:rsidRPr="00000000">
        <w:rPr>
          <w:vertAlign w:val="subscript"/>
          <w:rtl w:val="0"/>
        </w:rPr>
        <w:t xml:space="preserve">4</w:t>
      </w:r>
      <w:r w:rsidDel="00000000" w:rsidR="00000000" w:rsidRPr="00000000">
        <w:rPr>
          <w:rtl w:val="0"/>
        </w:rPr>
        <w:t xml:space="preserve"> fluxes from the tropics is extremely limited compared to temperate and boreal regions (Johnson et al., 2022; Melack et al., 2022; Stanley et al., 2023). Tropical forest wetland emissions are controlled by meteorology, hydrology, vegetation cover, </w:t>
      </w:r>
      <w:commentRangeStart w:id="120"/>
      <w:r w:rsidDel="00000000" w:rsidR="00000000" w:rsidRPr="00000000">
        <w:rPr>
          <w:rtl w:val="0"/>
        </w:rPr>
        <w:t xml:space="preserve">and</w:t>
      </w:r>
      <w:commentRangeEnd w:id="120"/>
      <w:r w:rsidDel="00000000" w:rsidR="00000000" w:rsidRPr="00000000">
        <w:commentReference w:id="120"/>
      </w:r>
      <w:r w:rsidDel="00000000" w:rsidR="00000000" w:rsidRPr="00000000">
        <w:rPr>
          <w:rtl w:val="0"/>
        </w:rPr>
        <w:t xml:space="preserve"> land-use practices(</w:t>
      </w:r>
      <w:r w:rsidDel="00000000" w:rsidR="00000000" w:rsidRPr="00000000">
        <w:rPr>
          <w:shd w:fill="c9daf8" w:val="clear"/>
          <w:rtl w:val="0"/>
        </w:rPr>
        <w:t xml:space="preserve">Parker et al., 2018; Ma et al., 2021)</w:t>
      </w:r>
      <w:r w:rsidDel="00000000" w:rsidR="00000000" w:rsidRPr="00000000">
        <w:rPr>
          <w:rtl w:val="0"/>
        </w:rPr>
        <w:t xml:space="preserve">.  The lack of flux observations has led to poorly quantified tropical wetland and inland water system CH</w:t>
      </w:r>
      <w:r w:rsidDel="00000000" w:rsidR="00000000" w:rsidRPr="00000000">
        <w:rPr>
          <w:vertAlign w:val="subscript"/>
          <w:rtl w:val="0"/>
        </w:rPr>
        <w:t xml:space="preserve">4</w:t>
      </w:r>
      <w:r w:rsidDel="00000000" w:rsidR="00000000" w:rsidRPr="00000000">
        <w:rPr>
          <w:rtl w:val="0"/>
        </w:rPr>
        <w:t xml:space="preserve"> emissions (</w:t>
      </w:r>
      <w:r w:rsidDel="00000000" w:rsidR="00000000" w:rsidRPr="00000000">
        <w:rPr>
          <w:shd w:fill="c9daf8" w:val="clear"/>
          <w:rtl w:val="0"/>
        </w:rPr>
        <w:t xml:space="preserve">Ganesan et al., 2019; Rosentreter et al., 2021</w:t>
      </w:r>
      <w:r w:rsidDel="00000000" w:rsidR="00000000" w:rsidRPr="00000000">
        <w:rPr>
          <w:rtl w:val="0"/>
        </w:rPr>
        <w:t xml:space="preserve">) . Existing mechanistic models have large differences in tropical CH</w:t>
      </w:r>
      <w:r w:rsidDel="00000000" w:rsidR="00000000" w:rsidRPr="00000000">
        <w:rPr>
          <w:vertAlign w:val="subscript"/>
          <w:rtl w:val="0"/>
        </w:rPr>
        <w:t xml:space="preserve">4</w:t>
      </w:r>
      <w:r w:rsidDel="00000000" w:rsidR="00000000" w:rsidRPr="00000000">
        <w:rPr>
          <w:rtl w:val="0"/>
        </w:rPr>
        <w:t xml:space="preserve"> emissions (</w:t>
      </w:r>
      <w:r w:rsidDel="00000000" w:rsidR="00000000" w:rsidRPr="00000000">
        <w:rPr>
          <w:shd w:fill="c9daf8" w:val="clear"/>
          <w:rtl w:val="0"/>
        </w:rPr>
        <w:t xml:space="preserve">Melton et al., 2013; Bloom et al., 2017</w:t>
      </w:r>
      <w:r w:rsidDel="00000000" w:rsidR="00000000" w:rsidRPr="00000000">
        <w:rPr>
          <w:rtl w:val="0"/>
        </w:rPr>
        <w:t xml:space="preserve">) and do not capture observed CH</w:t>
      </w:r>
      <w:r w:rsidDel="00000000" w:rsidR="00000000" w:rsidRPr="00000000">
        <w:rPr>
          <w:vertAlign w:val="subscript"/>
          <w:rtl w:val="0"/>
        </w:rPr>
        <w:t xml:space="preserve">4</w:t>
      </w:r>
      <w:r w:rsidDel="00000000" w:rsidR="00000000" w:rsidRPr="00000000">
        <w:rPr>
          <w:rtl w:val="0"/>
        </w:rPr>
        <w:t xml:space="preserve"> seasonality in tropical regions dominated by forested wetlands </w:t>
      </w:r>
      <w:r w:rsidDel="00000000" w:rsidR="00000000" w:rsidRPr="00000000">
        <w:rPr>
          <w:shd w:fill="c9daf8" w:val="clear"/>
          <w:rtl w:val="0"/>
        </w:rPr>
        <w:t xml:space="preserve">(Melack et al., 2022</w:t>
      </w:r>
      <w:r w:rsidDel="00000000" w:rsidR="00000000" w:rsidRPr="00000000">
        <w:rPr>
          <w:rtl w:val="0"/>
        </w:rPr>
        <w:t xml:space="preserve">). Much of this difference is driven by the lack of fine-scale measurements detailing the drivers of wetland and aquatic emissions (</w:t>
      </w:r>
      <w:r w:rsidDel="00000000" w:rsidR="00000000" w:rsidRPr="00000000">
        <w:rPr>
          <w:shd w:fill="c9daf8" w:val="clear"/>
          <w:rtl w:val="0"/>
        </w:rPr>
        <w:t xml:space="preserve">Melack et al., 2022</w:t>
      </w:r>
      <w:r w:rsidDel="00000000" w:rsidR="00000000" w:rsidRPr="00000000">
        <w:rPr>
          <w:rtl w:val="0"/>
        </w:rPr>
        <w:t xml:space="preserve">) and the threefold difference in wetland cover and inundation extents applied in individual models (</w:t>
      </w:r>
      <w:r w:rsidDel="00000000" w:rsidR="00000000" w:rsidRPr="00000000">
        <w:rPr>
          <w:shd w:fill="c9daf8" w:val="clear"/>
          <w:rtl w:val="0"/>
        </w:rPr>
        <w:t xml:space="preserve">Peng et al., 2022</w:t>
      </w:r>
      <w:r w:rsidDel="00000000" w:rsidR="00000000" w:rsidRPr="00000000">
        <w:rPr>
          <w:rtl w:val="0"/>
        </w:rPr>
        <w:t xml:space="preserve">). </w:t>
      </w:r>
    </w:p>
    <w:p w:rsidR="00000000" w:rsidDel="00000000" w:rsidP="00000000" w:rsidRDefault="00000000" w:rsidRPr="00000000" w14:paraId="00000118">
      <w:pPr>
        <w:rPr/>
      </w:pPr>
      <w:commentRangeStart w:id="121"/>
      <w:commentRangeStart w:id="122"/>
      <w:commentRangeStart w:id="123"/>
      <w:r w:rsidDel="00000000" w:rsidR="00000000" w:rsidRPr="00000000">
        <w:rPr>
          <w:color w:val="ff0000"/>
          <w:rtl w:val="0"/>
        </w:rPr>
        <w:t xml:space="preserve">[Peatland] </w:t>
      </w:r>
      <w:r w:rsidDel="00000000" w:rsidR="00000000" w:rsidRPr="00000000">
        <w:rPr>
          <w:rtl w:val="0"/>
        </w:rPr>
        <w:t xml:space="preserve">Organic-rich tropical peatlands store the largest and highest-density irrecoverable carbon reserves (</w:t>
      </w:r>
      <w:r w:rsidDel="00000000" w:rsidR="00000000" w:rsidRPr="00000000">
        <w:rPr>
          <w:shd w:fill="c9daf8" w:val="clear"/>
          <w:rtl w:val="0"/>
        </w:rPr>
        <w:t xml:space="preserve">Noon</w:t>
      </w:r>
      <w:r w:rsidDel="00000000" w:rsidR="00000000" w:rsidRPr="00000000">
        <w:rPr>
          <w:shd w:fill="c9daf8" w:val="clear"/>
          <w:rtl w:val="0"/>
        </w:rPr>
        <w:t xml:space="preserve"> et al., 2021</w:t>
      </w:r>
      <w:r w:rsidDel="00000000" w:rsidR="00000000" w:rsidRPr="00000000">
        <w:rPr>
          <w:rtl w:val="0"/>
        </w:rPr>
        <w:t xml:space="preserve">). Tropical peatlands store approximately 100 Pg C but there remain large uncertainties in the spatial extent and associated carbon stocks in tropical peatlands. For example, the extensive peatland carbon stocks of the central Congo Basin </w:t>
      </w:r>
      <w:r w:rsidDel="00000000" w:rsidR="00000000" w:rsidRPr="00000000">
        <w:rPr>
          <w:rtl w:val="0"/>
        </w:rPr>
        <w:t xml:space="preserve">and Pastaza-Marañón Foreland Basin in the Peruvian Amazon </w:t>
      </w:r>
      <w:r w:rsidDel="00000000" w:rsidR="00000000" w:rsidRPr="00000000">
        <w:rPr>
          <w:rtl w:val="0"/>
        </w:rPr>
        <w:t xml:space="preserve">were recently mapped, account for more tha a third of the carbon stored in tropical peat soils (</w:t>
      </w:r>
      <w:r w:rsidDel="00000000" w:rsidR="00000000" w:rsidRPr="00000000">
        <w:rPr>
          <w:shd w:fill="c9daf8" w:val="clear"/>
          <w:rtl w:val="0"/>
        </w:rPr>
        <w:t xml:space="preserve">Dargie</w:t>
      </w:r>
      <w:r w:rsidDel="00000000" w:rsidR="00000000" w:rsidRPr="00000000">
        <w:rPr>
          <w:shd w:fill="c9daf8" w:val="clear"/>
          <w:rtl w:val="0"/>
        </w:rPr>
        <w:t xml:space="preserve"> et al., 2017</w:t>
      </w:r>
      <w:r w:rsidDel="00000000" w:rsidR="00000000" w:rsidRPr="00000000">
        <w:rPr>
          <w:rtl w:val="0"/>
        </w:rPr>
        <w:t xml:space="preserve">; </w:t>
      </w:r>
      <w:r w:rsidDel="00000000" w:rsidR="00000000" w:rsidRPr="00000000">
        <w:rPr>
          <w:shd w:fill="c9daf8" w:val="clear"/>
          <w:rtl w:val="0"/>
        </w:rPr>
        <w:t xml:space="preserve">Crezee </w:t>
      </w:r>
      <w:r w:rsidDel="00000000" w:rsidR="00000000" w:rsidRPr="00000000">
        <w:rPr>
          <w:shd w:fill="c9daf8" w:val="clear"/>
          <w:rtl w:val="0"/>
        </w:rPr>
        <w:t xml:space="preserve">et al., 2022; </w:t>
      </w:r>
      <w:r w:rsidDel="00000000" w:rsidR="00000000" w:rsidRPr="00000000">
        <w:rPr>
          <w:shd w:fill="c9daf8" w:val="clear"/>
          <w:rtl w:val="0"/>
        </w:rPr>
        <w:t xml:space="preserve">Lahteenoja</w:t>
      </w:r>
      <w:r w:rsidDel="00000000" w:rsidR="00000000" w:rsidRPr="00000000">
        <w:rPr>
          <w:shd w:fill="c9daf8" w:val="clear"/>
          <w:rtl w:val="0"/>
        </w:rPr>
        <w:t xml:space="preserve"> et al, 2012</w:t>
      </w:r>
      <w:r w:rsidDel="00000000" w:rsidR="00000000" w:rsidRPr="00000000">
        <w:rPr>
          <w:rtl w:val="0"/>
        </w:rPr>
        <w:t xml:space="preserve">). Still, </w:t>
      </w:r>
      <w:r w:rsidDel="00000000" w:rsidR="00000000" w:rsidRPr="00000000">
        <w:rPr>
          <w:rtl w:val="0"/>
        </w:rPr>
        <w:t xml:space="preserve">substantial undocumented peatland areas likely remain (</w:t>
      </w:r>
      <w:r w:rsidDel="00000000" w:rsidR="00000000" w:rsidRPr="00000000">
        <w:rPr>
          <w:shd w:fill="c9daf8" w:val="clear"/>
          <w:rtl w:val="0"/>
        </w:rPr>
        <w:t xml:space="preserve">Hastie</w:t>
      </w:r>
      <w:r w:rsidDel="00000000" w:rsidR="00000000" w:rsidRPr="00000000">
        <w:rPr>
          <w:shd w:fill="c9daf8" w:val="clear"/>
          <w:rtl w:val="0"/>
        </w:rPr>
        <w:t xml:space="preserve"> et al, 2024</w:t>
      </w:r>
      <w:r w:rsidDel="00000000" w:rsidR="00000000" w:rsidRPr="00000000">
        <w:rPr>
          <w:rtl w:val="0"/>
        </w:rPr>
        <w:t xml:space="preserve">).  </w:t>
      </w:r>
      <w:r w:rsidDel="00000000" w:rsidR="00000000" w:rsidRPr="00000000">
        <w:rPr>
          <w:rtl w:val="0"/>
        </w:rPr>
        <w:t xml:space="preserve">Land use change, through deforestation or drainage, and climate change threaten the carbon sink capacity of tropical peatlands (</w:t>
      </w:r>
      <w:r w:rsidDel="00000000" w:rsidR="00000000" w:rsidRPr="00000000">
        <w:rPr>
          <w:shd w:fill="c9daf8" w:val="clear"/>
          <w:rtl w:val="0"/>
        </w:rPr>
        <w:t xml:space="preserve">Page</w:t>
      </w:r>
      <w:r w:rsidDel="00000000" w:rsidR="00000000" w:rsidRPr="00000000">
        <w:rPr>
          <w:shd w:fill="c9daf8" w:val="clear"/>
          <w:rtl w:val="0"/>
        </w:rPr>
        <w:t xml:space="preserve"> et al., 2022</w:t>
      </w:r>
      <w:r w:rsidDel="00000000" w:rsidR="00000000" w:rsidRPr="00000000">
        <w:rPr>
          <w:rtl w:val="0"/>
        </w:rPr>
        <w:t xml:space="preserve">; </w:t>
      </w:r>
      <w:r w:rsidDel="00000000" w:rsidR="00000000" w:rsidRPr="00000000">
        <w:rPr>
          <w:shd w:fill="c9daf8" w:val="clear"/>
          <w:rtl w:val="0"/>
        </w:rPr>
        <w:t xml:space="preserve">Wang </w:t>
      </w:r>
      <w:r w:rsidDel="00000000" w:rsidR="00000000" w:rsidRPr="00000000">
        <w:rPr>
          <w:shd w:fill="c9daf8" w:val="clear"/>
          <w:rtl w:val="0"/>
        </w:rPr>
        <w:t xml:space="preserve">et al., 2018</w:t>
      </w:r>
      <w:r w:rsidDel="00000000" w:rsidR="00000000" w:rsidRPr="00000000">
        <w:rPr>
          <w:rtl w:val="0"/>
        </w:rPr>
        <w:t xml:space="preserve">). In Southeast Asia extensive peatland drainage has turned peatlands of this region into a CO</w:t>
      </w:r>
      <w:r w:rsidDel="00000000" w:rsidR="00000000" w:rsidRPr="00000000">
        <w:rPr>
          <w:vertAlign w:val="subscript"/>
          <w:rtl w:val="0"/>
        </w:rPr>
        <w:t xml:space="preserve">2</w:t>
      </w:r>
      <w:r w:rsidDel="00000000" w:rsidR="00000000" w:rsidRPr="00000000">
        <w:rPr>
          <w:rtl w:val="0"/>
        </w:rPr>
        <w:t xml:space="preserve"> source on par with regional fossil fuel emissions (</w:t>
      </w:r>
      <w:r w:rsidDel="00000000" w:rsidR="00000000" w:rsidRPr="00000000">
        <w:rPr>
          <w:shd w:fill="c9daf8" w:val="clear"/>
          <w:rtl w:val="0"/>
        </w:rPr>
        <w:t xml:space="preserve">Hoyt</w:t>
      </w:r>
      <w:r w:rsidDel="00000000" w:rsidR="00000000" w:rsidRPr="00000000">
        <w:rPr>
          <w:shd w:fill="c9daf8" w:val="clear"/>
          <w:rtl w:val="0"/>
        </w:rPr>
        <w:t xml:space="preserve"> et al., 2020</w:t>
      </w:r>
      <w:r w:rsidDel="00000000" w:rsidR="00000000" w:rsidRPr="00000000">
        <w:rPr>
          <w:rtl w:val="0"/>
        </w:rPr>
        <w:t xml:space="preserve">). As anthropogenic disturbances continue to threaten tropical peatlands (</w:t>
      </w:r>
      <w:r w:rsidDel="00000000" w:rsidR="00000000" w:rsidRPr="00000000">
        <w:rPr>
          <w:shd w:fill="c9daf8" w:val="clear"/>
          <w:rtl w:val="0"/>
        </w:rPr>
        <w:t xml:space="preserve">Hastie</w:t>
      </w:r>
      <w:r w:rsidDel="00000000" w:rsidR="00000000" w:rsidRPr="00000000">
        <w:rPr>
          <w:shd w:fill="c9daf8" w:val="clear"/>
          <w:rtl w:val="0"/>
        </w:rPr>
        <w:t xml:space="preserve"> et al., 2022; </w:t>
      </w:r>
      <w:r w:rsidDel="00000000" w:rsidR="00000000" w:rsidRPr="00000000">
        <w:rPr>
          <w:shd w:fill="c9daf8" w:val="clear"/>
          <w:rtl w:val="0"/>
        </w:rPr>
        <w:t xml:space="preserve">Page </w:t>
      </w:r>
      <w:r w:rsidDel="00000000" w:rsidR="00000000" w:rsidRPr="00000000">
        <w:rPr>
          <w:shd w:fill="c9daf8" w:val="clear"/>
          <w:rtl w:val="0"/>
        </w:rPr>
        <w:t xml:space="preserve">et al, 2022</w:t>
      </w:r>
      <w:r w:rsidDel="00000000" w:rsidR="00000000" w:rsidRPr="00000000">
        <w:rPr>
          <w:rtl w:val="0"/>
        </w:rPr>
        <w:t xml:space="preserve">), a better understanding of the distribution and carbon stock density of tropical peatlands is needed (</w:t>
      </w:r>
      <w:r w:rsidDel="00000000" w:rsidR="00000000" w:rsidRPr="00000000">
        <w:rPr>
          <w:shd w:fill="c9daf8" w:val="clear"/>
          <w:rtl w:val="0"/>
        </w:rPr>
        <w:t xml:space="preserve">Roucoux</w:t>
      </w:r>
      <w:r w:rsidDel="00000000" w:rsidR="00000000" w:rsidRPr="00000000">
        <w:rPr>
          <w:shd w:fill="c9daf8" w:val="clear"/>
          <w:rtl w:val="0"/>
        </w:rPr>
        <w:t xml:space="preserve"> et al, 2017; Deshmukh et al, 2021</w:t>
      </w:r>
      <w:r w:rsidDel="00000000" w:rsidR="00000000" w:rsidRPr="00000000">
        <w:rPr>
          <w:rtl w:val="0"/>
        </w:rPr>
        <w:t xml:space="preserve">). </w:t>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color w:val="ff0000"/>
          <w:rtl w:val="0"/>
        </w:rPr>
        <w:t xml:space="preserve">[</w:t>
      </w:r>
      <w:r w:rsidDel="00000000" w:rsidR="00000000" w:rsidRPr="00000000">
        <w:rPr>
          <w:color w:val="ff0000"/>
          <w:rtl w:val="0"/>
        </w:rPr>
        <w:t xml:space="preserve">Nutrient</w:t>
      </w:r>
      <w:r w:rsidDel="00000000" w:rsidR="00000000" w:rsidRPr="00000000">
        <w:rPr>
          <w:color w:val="ff0000"/>
          <w:rtl w:val="0"/>
        </w:rPr>
        <w:t xml:space="preserve"> cycling] </w:t>
      </w:r>
      <w:r w:rsidDel="00000000" w:rsidR="00000000" w:rsidRPr="00000000">
        <w:rPr>
          <w:rtl w:val="0"/>
        </w:rPr>
        <w:t xml:space="preserve">Projecting the future productivity of tropical forests relies on understanding interactions of increasing temperature, CO</w:t>
      </w:r>
      <w:r w:rsidDel="00000000" w:rsidR="00000000" w:rsidRPr="00000000">
        <w:rPr>
          <w:vertAlign w:val="subscript"/>
          <w:rtl w:val="0"/>
        </w:rPr>
        <w:t xml:space="preserve">2</w:t>
      </w:r>
      <w:r w:rsidDel="00000000" w:rsidR="00000000" w:rsidRPr="00000000">
        <w:rPr>
          <w:rtl w:val="0"/>
        </w:rPr>
        <w:t xml:space="preserve">, and extreme events with soil nutrient availability and plant functional composition. The low soil nutrient availability from highly weathered tropical soils are expected to constrain CO</w:t>
      </w:r>
      <w:r w:rsidDel="00000000" w:rsidR="00000000" w:rsidRPr="00000000">
        <w:rPr>
          <w:vertAlign w:val="subscript"/>
          <w:rtl w:val="0"/>
        </w:rPr>
        <w:t xml:space="preserve">2</w:t>
      </w:r>
      <w:r w:rsidDel="00000000" w:rsidR="00000000" w:rsidRPr="00000000">
        <w:rPr>
          <w:rtl w:val="0"/>
        </w:rPr>
        <w:t xml:space="preserve"> fertilization as more nutrients are bound up in plant tissues (</w:t>
      </w:r>
      <w:r w:rsidDel="00000000" w:rsidR="00000000" w:rsidRPr="00000000">
        <w:rPr>
          <w:shd w:fill="c9daf8" w:val="clear"/>
          <w:rtl w:val="0"/>
        </w:rPr>
        <w:t xml:space="preserve">Fleischer and Terrer 2022</w:t>
      </w:r>
      <w:r w:rsidDel="00000000" w:rsidR="00000000" w:rsidRPr="00000000">
        <w:rPr>
          <w:rtl w:val="0"/>
        </w:rPr>
        <w:t xml:space="preserve">). For example, phosphorus is expected to constrain forest growth responses to increased CO</w:t>
      </w:r>
      <w:r w:rsidDel="00000000" w:rsidR="00000000" w:rsidRPr="00000000">
        <w:rPr>
          <w:vertAlign w:val="subscript"/>
          <w:rtl w:val="0"/>
        </w:rPr>
        <w:t xml:space="preserve">2</w:t>
      </w:r>
      <w:r w:rsidDel="00000000" w:rsidR="00000000" w:rsidRPr="00000000">
        <w:rPr>
          <w:rtl w:val="0"/>
        </w:rPr>
        <w:t xml:space="preserve"> by about half (</w:t>
      </w:r>
      <w:r w:rsidDel="00000000" w:rsidR="00000000" w:rsidRPr="00000000">
        <w:rPr>
          <w:shd w:fill="c9daf8" w:val="clear"/>
          <w:rtl w:val="0"/>
        </w:rPr>
        <w:t xml:space="preserve">Fleischer et al., 2019</w:t>
      </w:r>
      <w:r w:rsidDel="00000000" w:rsidR="00000000" w:rsidRPr="00000000">
        <w:rPr>
          <w:rtl w:val="0"/>
        </w:rPr>
        <w:t xml:space="preserve">; </w:t>
      </w:r>
      <w:r w:rsidDel="00000000" w:rsidR="00000000" w:rsidRPr="00000000">
        <w:rPr>
          <w:shd w:fill="c9daf8" w:val="clear"/>
          <w:rtl w:val="0"/>
        </w:rPr>
        <w:t xml:space="preserve">Braghiere et al., 2022</w:t>
      </w:r>
      <w:r w:rsidDel="00000000" w:rsidR="00000000" w:rsidRPr="00000000">
        <w:rPr>
          <w:rtl w:val="0"/>
        </w:rPr>
        <w:t xml:space="preserve">), while potassium plays a critical role in regulating plant responses to drought (</w:t>
      </w:r>
      <w:r w:rsidDel="00000000" w:rsidR="00000000" w:rsidRPr="00000000">
        <w:rPr>
          <w:shd w:fill="c9daf8" w:val="clear"/>
          <w:rtl w:val="0"/>
        </w:rPr>
        <w:t xml:space="preserve">Manu et al., </w:t>
      </w:r>
      <w:r w:rsidDel="00000000" w:rsidR="00000000" w:rsidRPr="00000000">
        <w:rPr>
          <w:shd w:fill="c9daf8" w:val="clear"/>
          <w:rtl w:val="0"/>
        </w:rPr>
        <w:t xml:space="preserve">2024</w:t>
      </w:r>
      <w:r w:rsidDel="00000000" w:rsidR="00000000" w:rsidRPr="00000000">
        <w:rPr>
          <w:rtl w:val="0"/>
        </w:rPr>
        <w:t xml:space="preserve">). Furthermore, land-use change can further induce nutrient limitation by displacing large quantities of nutrients (</w:t>
      </w:r>
      <w:r w:rsidDel="00000000" w:rsidR="00000000" w:rsidRPr="00000000">
        <w:rPr>
          <w:shd w:fill="c9daf8" w:val="clear"/>
          <w:rtl w:val="0"/>
        </w:rPr>
        <w:t xml:space="preserve">Bauters et al., 2022</w:t>
      </w:r>
      <w:r w:rsidDel="00000000" w:rsidR="00000000" w:rsidRPr="00000000">
        <w:rPr>
          <w:shd w:fill="c9daf8" w:val="clear"/>
          <w:rtl w:val="0"/>
        </w:rPr>
        <w:t xml:space="preserve">;​​ </w:t>
      </w:r>
      <w:r w:rsidDel="00000000" w:rsidR="00000000" w:rsidRPr="00000000">
        <w:rPr>
          <w:shd w:fill="c9daf8" w:val="clear"/>
          <w:rtl w:val="0"/>
        </w:rPr>
        <w:t xml:space="preserve">2018</w:t>
      </w:r>
      <w:r w:rsidDel="00000000" w:rsidR="00000000" w:rsidRPr="00000000">
        <w:rPr>
          <w:shd w:fill="c9daf8" w:val="clear"/>
          <w:rtl w:val="0"/>
        </w:rPr>
        <w:t xml:space="preserve">; </w:t>
      </w:r>
      <w:r w:rsidDel="00000000" w:rsidR="00000000" w:rsidRPr="00000000">
        <w:rPr>
          <w:shd w:fill="c9daf8" w:val="clear"/>
          <w:rtl w:val="0"/>
        </w:rPr>
        <w:t xml:space="preserve">2021</w:t>
      </w:r>
      <w:r w:rsidDel="00000000" w:rsidR="00000000" w:rsidRPr="00000000">
        <w:rPr>
          <w:shd w:fill="c9daf8" w:val="clear"/>
          <w:rtl w:val="0"/>
        </w:rPr>
        <w:t xml:space="preserve">, </w:t>
      </w:r>
      <w:r w:rsidDel="00000000" w:rsidR="00000000" w:rsidRPr="00000000">
        <w:rPr>
          <w:shd w:fill="c9daf8" w:val="clear"/>
          <w:rtl w:val="0"/>
        </w:rPr>
        <w:t xml:space="preserve">Kauffman et al., 1995</w:t>
      </w:r>
      <w:r w:rsidDel="00000000" w:rsidR="00000000" w:rsidRPr="00000000">
        <w:rPr>
          <w:rtl w:val="0"/>
        </w:rPr>
        <w:t xml:space="preserve">), </w:t>
      </w:r>
      <w:r w:rsidDel="00000000" w:rsidR="00000000" w:rsidRPr="00000000">
        <w:rPr>
          <w:rtl w:val="0"/>
        </w:rPr>
        <w:t xml:space="preserve">leading to </w:t>
      </w:r>
      <w:r w:rsidDel="00000000" w:rsidR="00000000" w:rsidRPr="00000000">
        <w:rPr>
          <w:rtl w:val="0"/>
        </w:rPr>
        <w:t xml:space="preserve">local nutrient losses and redistribution of some elements. While phosphorus is largely assumed to be the most limiting nutrient across the lowland tropics (e.g. </w:t>
      </w:r>
      <w:r w:rsidDel="00000000" w:rsidR="00000000" w:rsidRPr="00000000">
        <w:rPr>
          <w:shd w:fill="c9daf8" w:val="clear"/>
          <w:rtl w:val="0"/>
        </w:rPr>
        <w:t xml:space="preserve">Cunha et al., 2022</w:t>
      </w:r>
      <w:r w:rsidDel="00000000" w:rsidR="00000000" w:rsidRPr="00000000">
        <w:rPr>
          <w:rtl w:val="0"/>
        </w:rPr>
        <w:t xml:space="preserve">), recent observations reveal the heterogeneity of nutrient limitation across tropical forests, including limitation and co-limitation by nitrogen, phosphorus, potassium and calcium (</w:t>
      </w:r>
      <w:r w:rsidDel="00000000" w:rsidR="00000000" w:rsidRPr="00000000">
        <w:rPr>
          <w:shd w:fill="c9daf8" w:val="clear"/>
          <w:rtl w:val="0"/>
        </w:rPr>
        <w:t xml:space="preserve">Davidson et al., 2004</w:t>
      </w:r>
      <w:r w:rsidDel="00000000" w:rsidR="00000000" w:rsidRPr="00000000">
        <w:rPr>
          <w:shd w:fill="c9daf8" w:val="clear"/>
          <w:rtl w:val="0"/>
        </w:rPr>
        <w:t xml:space="preserve">, </w:t>
      </w:r>
      <w:r w:rsidDel="00000000" w:rsidR="00000000" w:rsidRPr="00000000">
        <w:rPr>
          <w:shd w:fill="c9daf8" w:val="clear"/>
          <w:rtl w:val="0"/>
        </w:rPr>
        <w:t xml:space="preserve">Wright et al., 2011</w:t>
      </w:r>
      <w:r w:rsidDel="00000000" w:rsidR="00000000" w:rsidRPr="00000000">
        <w:rPr>
          <w:shd w:fill="c9daf8" w:val="clear"/>
          <w:rtl w:val="0"/>
        </w:rPr>
        <w:t xml:space="preserve">, </w:t>
      </w:r>
      <w:r w:rsidDel="00000000" w:rsidR="00000000" w:rsidRPr="00000000">
        <w:rPr>
          <w:shd w:fill="c9daf8" w:val="clear"/>
          <w:rtl w:val="0"/>
        </w:rPr>
        <w:t xml:space="preserve">Manu et al., 2022</w:t>
      </w:r>
      <w:r w:rsidDel="00000000" w:rsidR="00000000" w:rsidRPr="00000000">
        <w:rPr>
          <w:rtl w:val="0"/>
        </w:rPr>
        <w:t xml:space="preserve">). Remote sensing offers opportunities to capture variation in foliar chemistry, functional traits, and canopy structure across large scales (</w:t>
      </w:r>
      <w:r w:rsidDel="00000000" w:rsidR="00000000" w:rsidRPr="00000000">
        <w:rPr>
          <w:shd w:fill="c9daf8" w:val="clear"/>
          <w:rtl w:val="0"/>
        </w:rPr>
        <w:t xml:space="preserve">Townsend et al., 2008</w:t>
      </w:r>
      <w:r w:rsidDel="00000000" w:rsidR="00000000" w:rsidRPr="00000000">
        <w:rPr>
          <w:shd w:fill="c9daf8" w:val="clear"/>
          <w:rtl w:val="0"/>
        </w:rPr>
        <w:t xml:space="preserve">, </w:t>
      </w:r>
      <w:r w:rsidDel="00000000" w:rsidR="00000000" w:rsidRPr="00000000">
        <w:rPr>
          <w:shd w:fill="c9daf8" w:val="clear"/>
          <w:rtl w:val="0"/>
        </w:rPr>
        <w:t xml:space="preserve">Chadwick and Asner 2016</w:t>
      </w:r>
      <w:r w:rsidDel="00000000" w:rsidR="00000000" w:rsidRPr="00000000">
        <w:rPr>
          <w:shd w:fill="c9daf8" w:val="clear"/>
          <w:rtl w:val="0"/>
        </w:rPr>
        <w:t xml:space="preserve">; </w:t>
      </w:r>
      <w:r w:rsidDel="00000000" w:rsidR="00000000" w:rsidRPr="00000000">
        <w:rPr>
          <w:shd w:fill="c9daf8" w:val="clear"/>
          <w:rtl w:val="0"/>
        </w:rPr>
        <w:t xml:space="preserve">2018</w:t>
      </w:r>
      <w:r w:rsidDel="00000000" w:rsidR="00000000" w:rsidRPr="00000000">
        <w:rPr>
          <w:shd w:fill="c9daf8" w:val="clear"/>
          <w:rtl w:val="0"/>
        </w:rPr>
        <w:t xml:space="preserve">, </w:t>
      </w:r>
      <w:r w:rsidDel="00000000" w:rsidR="00000000" w:rsidRPr="00000000">
        <w:rPr>
          <w:shd w:fill="c9daf8" w:val="clear"/>
          <w:rtl w:val="0"/>
        </w:rPr>
        <w:t xml:space="preserve">Martins et al., 2018</w:t>
      </w:r>
      <w:r w:rsidDel="00000000" w:rsidR="00000000" w:rsidRPr="00000000">
        <w:rPr>
          <w:rtl w:val="0"/>
        </w:rPr>
        <w:t xml:space="preserve">), as well as projecting the type of nutrient losses based on the disturbance event. </w:t>
      </w:r>
      <w:r w:rsidDel="00000000" w:rsidR="00000000" w:rsidRPr="00000000">
        <w:rPr>
          <w:rtl w:val="0"/>
        </w:rPr>
      </w:r>
    </w:p>
    <w:p w:rsidR="00000000" w:rsidDel="00000000" w:rsidP="00000000" w:rsidRDefault="00000000" w:rsidRPr="00000000" w14:paraId="0000011B">
      <w:pPr>
        <w:pStyle w:val="Heading3"/>
        <w:rPr/>
      </w:pPr>
      <w:bookmarkStart w:colFirst="0" w:colLast="0" w:name="_rv4inki28b5i" w:id="12"/>
      <w:bookmarkEnd w:id="12"/>
      <w:r w:rsidDel="00000000" w:rsidR="00000000" w:rsidRPr="00000000">
        <w:rPr>
          <w:rtl w:val="0"/>
        </w:rPr>
        <w:t xml:space="preserve">2.2 </w:t>
      </w:r>
      <w:r w:rsidDel="00000000" w:rsidR="00000000" w:rsidRPr="00000000">
        <w:rPr>
          <w:rtl w:val="0"/>
        </w:rPr>
        <w:t xml:space="preserve">Biodiversity</w:t>
      </w:r>
      <w:commentRangeStart w:id="124"/>
      <w:r w:rsidDel="00000000" w:rsidR="00000000" w:rsidRPr="00000000">
        <w:rPr>
          <w:rtl w:val="0"/>
        </w:rPr>
      </w:r>
    </w:p>
    <w:p w:rsidR="00000000" w:rsidDel="00000000" w:rsidP="00000000" w:rsidRDefault="00000000" w:rsidRPr="00000000" w14:paraId="0000011C">
      <w:pPr>
        <w:rPr>
          <w:b w:val="1"/>
          <w:i w:val="1"/>
        </w:rPr>
      </w:pPr>
      <w:commentRangeEnd w:id="124"/>
      <w:r w:rsidDel="00000000" w:rsidR="00000000" w:rsidRPr="00000000">
        <w:commentReference w:id="124"/>
      </w:r>
      <w:r w:rsidDel="00000000" w:rsidR="00000000" w:rsidRPr="00000000">
        <w:rPr>
          <w:b w:val="1"/>
          <w:i w:val="1"/>
          <w:rtl w:val="0"/>
        </w:rPr>
        <w:t xml:space="preserve">This PANGEA science theme </w:t>
      </w:r>
      <w:r w:rsidDel="00000000" w:rsidR="00000000" w:rsidRPr="00000000">
        <w:rPr>
          <w:b w:val="1"/>
          <w:i w:val="1"/>
          <w:rtl w:val="0"/>
        </w:rPr>
        <w:t xml:space="preserve">will investigate</w:t>
      </w:r>
      <w:r w:rsidDel="00000000" w:rsidR="00000000" w:rsidRPr="00000000">
        <w:rPr>
          <w:b w:val="1"/>
          <w:i w:val="1"/>
          <w:rtl w:val="0"/>
        </w:rPr>
        <w:t xml:space="preserve"> how tropical </w:t>
      </w:r>
      <w:r w:rsidDel="00000000" w:rsidR="00000000" w:rsidRPr="00000000">
        <w:rPr>
          <w:b w:val="1"/>
          <w:i w:val="1"/>
          <w:rtl w:val="0"/>
        </w:rPr>
        <w:t xml:space="preserve">biodiversity </w:t>
      </w:r>
      <w:r w:rsidDel="00000000" w:rsidR="00000000" w:rsidRPr="00000000">
        <w:rPr>
          <w:b w:val="1"/>
          <w:i w:val="1"/>
          <w:rtl w:val="0"/>
        </w:rPr>
        <w:t xml:space="preserve">varies spatially and temporally at local, regional, and continental scales, how biodiversity shapes ecosystem function and </w:t>
      </w:r>
      <w:commentRangeStart w:id="125"/>
      <w:r w:rsidDel="00000000" w:rsidR="00000000" w:rsidRPr="00000000">
        <w:rPr>
          <w:b w:val="1"/>
          <w:i w:val="1"/>
          <w:rtl w:val="0"/>
        </w:rPr>
        <w:t xml:space="preserve">responds to climate and anthropogenic change</w:t>
      </w:r>
      <w:commentRangeEnd w:id="125"/>
      <w:r w:rsidDel="00000000" w:rsidR="00000000" w:rsidRPr="00000000">
        <w:commentReference w:id="125"/>
      </w:r>
      <w:r w:rsidDel="00000000" w:rsidR="00000000" w:rsidRPr="00000000">
        <w:rPr>
          <w:b w:val="1"/>
          <w:i w:val="1"/>
          <w:rtl w:val="0"/>
        </w:rPr>
        <w:t xml:space="preserve">, </w:t>
      </w:r>
      <w:commentRangeStart w:id="126"/>
      <w:r w:rsidDel="00000000" w:rsidR="00000000" w:rsidRPr="00000000">
        <w:rPr>
          <w:b w:val="1"/>
          <w:i w:val="1"/>
          <w:rtl w:val="0"/>
        </w:rPr>
        <w:t xml:space="preserve">and</w:t>
      </w:r>
      <w:commentRangeEnd w:id="126"/>
      <w:r w:rsidDel="00000000" w:rsidR="00000000" w:rsidRPr="00000000">
        <w:commentReference w:id="126"/>
      </w:r>
      <w:r w:rsidDel="00000000" w:rsidR="00000000" w:rsidRPr="00000000">
        <w:rPr>
          <w:b w:val="1"/>
          <w:i w:val="1"/>
          <w:rtl w:val="0"/>
        </w:rPr>
        <w:t xml:space="preserve"> how it thereby contributes to </w:t>
      </w:r>
      <w:r w:rsidDel="00000000" w:rsidR="00000000" w:rsidRPr="00000000">
        <w:rPr>
          <w:b w:val="1"/>
          <w:i w:val="1"/>
          <w:rtl w:val="0"/>
        </w:rPr>
        <w:t xml:space="preserve">forest</w:t>
      </w:r>
      <w:r w:rsidDel="00000000" w:rsidR="00000000" w:rsidRPr="00000000">
        <w:rPr>
          <w:b w:val="1"/>
          <w:i w:val="1"/>
          <w:rtl w:val="0"/>
        </w:rPr>
        <w:t xml:space="preserve"> resilience heterogeneity, and feeds back to global climate and socio-ecological systems.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color w:val="ff0000"/>
          <w:rtl w:val="0"/>
        </w:rPr>
        <w:t xml:space="preserve">[Overall biodiversity in tropics]</w:t>
      </w:r>
      <w:r w:rsidDel="00000000" w:rsidR="00000000" w:rsidRPr="00000000">
        <w:rPr>
          <w:rtl w:val="0"/>
        </w:rPr>
        <w:t xml:space="preserve"> </w:t>
      </w:r>
      <w:r w:rsidDel="00000000" w:rsidR="00000000" w:rsidRPr="00000000">
        <w:rPr>
          <w:rtl w:val="0"/>
        </w:rPr>
        <w:t xml:space="preserve">Biodiversity is the variability among all living organisms and ecosystems, including taxonomic, phylogenetic, functional, and genetic diversity within and among species, as well as within and among sites. </w:t>
      </w:r>
      <w:r w:rsidDel="00000000" w:rsidR="00000000" w:rsidRPr="00000000">
        <w:rPr>
          <w:rtl w:val="0"/>
        </w:rPr>
        <w:t xml:space="preserve">Tropical </w:t>
      </w:r>
      <w:r w:rsidDel="00000000" w:rsidR="00000000" w:rsidRPr="00000000">
        <w:rPr>
          <w:rtl w:val="0"/>
        </w:rPr>
        <w:t xml:space="preserve">forests are the most biodiverse biomes on Earth by all of these measures and </w:t>
      </w:r>
      <w:r w:rsidDel="00000000" w:rsidR="00000000" w:rsidRPr="00000000">
        <w:rPr>
          <w:rtl w:val="0"/>
        </w:rPr>
        <w:t xml:space="preserve">are home to more than half of Earth’s described species diversity</w:t>
      </w:r>
      <w:r w:rsidDel="00000000" w:rsidR="00000000" w:rsidRPr="00000000">
        <w:rPr>
          <w:rtl w:val="0"/>
        </w:rPr>
        <w:t xml:space="preserve"> </w:t>
      </w:r>
      <w:r w:rsidDel="00000000" w:rsidR="00000000" w:rsidRPr="00000000">
        <w:rPr>
          <w:rtl w:val="0"/>
        </w:rPr>
        <w:t xml:space="preserve">(</w:t>
      </w:r>
      <w:r w:rsidDel="00000000" w:rsidR="00000000" w:rsidRPr="00000000">
        <w:rPr>
          <w:shd w:fill="c9daf8" w:val="clear"/>
          <w:rtl w:val="0"/>
        </w:rPr>
        <w:t xml:space="preserve">Lewis</w:t>
      </w:r>
      <w:r w:rsidDel="00000000" w:rsidR="00000000" w:rsidRPr="00000000">
        <w:rPr>
          <w:shd w:fill="c9daf8" w:val="clear"/>
          <w:rtl w:val="0"/>
        </w:rPr>
        <w:t xml:space="preserve"> et al., 2015; Barlow et al., 2018; Dinerstein et al., 2017; Pillay et al., 2022; Gatti et al., 2022</w:t>
      </w:r>
      <w:r w:rsidDel="00000000" w:rsidR="00000000" w:rsidRPr="00000000">
        <w:rPr>
          <w:rtl w:val="0"/>
        </w:rPr>
        <w:t xml:space="preserve">). The high total number of species found in tropical forests (high gamma diversity) reflects both extraordinary numbers of species within sites (alpha diversity), as well as substantial turnover of species among sites (beta diversity) (</w:t>
      </w:r>
      <w:r w:rsidDel="00000000" w:rsidR="00000000" w:rsidRPr="00000000">
        <w:rPr>
          <w:shd w:fill="c9daf8" w:val="clear"/>
          <w:rtl w:val="0"/>
        </w:rPr>
        <w:t xml:space="preserve">Condit et al., 2002; Basset et al., 2012; Jenkins et al., 2013; Slik et al. 2015</w:t>
      </w:r>
      <w:r w:rsidDel="00000000" w:rsidR="00000000" w:rsidRPr="00000000">
        <w:rPr>
          <w:rtl w:val="0"/>
        </w:rPr>
        <w:t xml:space="preserve">). At small scales, among-site compositional variation in biodiversity largely reflects environmental filtering and stochasticity (</w:t>
      </w:r>
      <w:r w:rsidDel="00000000" w:rsidR="00000000" w:rsidRPr="00000000">
        <w:rPr>
          <w:shd w:fill="c9daf8" w:val="clear"/>
          <w:rtl w:val="0"/>
        </w:rPr>
        <w:t xml:space="preserve">Condit et al., 2002; Fyllas et al., 2009; Condit et al., 2013; Asner et al., 2014; Chadwick and Asner 2018</w:t>
      </w:r>
      <w:r w:rsidDel="00000000" w:rsidR="00000000" w:rsidRPr="00000000">
        <w:rPr>
          <w:rtl w:val="0"/>
        </w:rPr>
        <w:t xml:space="preserve">). At continental scales, the divergent evolutionary histories of different tropical continents have resulted in very different species assemblages and phylogenetic compositions </w:t>
      </w:r>
      <w:r w:rsidDel="00000000" w:rsidR="00000000" w:rsidRPr="00000000">
        <w:rPr>
          <w:rtl w:val="0"/>
        </w:rPr>
        <w:t xml:space="preserve">(</w:t>
      </w:r>
      <w:r w:rsidDel="00000000" w:rsidR="00000000" w:rsidRPr="00000000">
        <w:rPr>
          <w:shd w:fill="c9daf8" w:val="clear"/>
          <w:rtl w:val="0"/>
        </w:rPr>
        <w:t xml:space="preserve">Slik et al., 2018</w:t>
      </w:r>
      <w:r w:rsidDel="00000000" w:rsidR="00000000" w:rsidRPr="00000000">
        <w:rPr>
          <w:rtl w:val="0"/>
        </w:rPr>
        <w:t xml:space="preserve">)</w:t>
      </w:r>
      <w:r w:rsidDel="00000000" w:rsidR="00000000" w:rsidRPr="00000000">
        <w:rPr>
          <w:rtl w:val="0"/>
        </w:rPr>
        <w:t xml:space="preserve">. The high taxonomic and phylogenetic diversity of tropical forests is accompanied by high functional diversity, with species displaying a wide range of life history strategies, functional traits, and environmental responses (</w:t>
      </w:r>
      <w:r w:rsidDel="00000000" w:rsidR="00000000" w:rsidRPr="00000000">
        <w:rPr>
          <w:shd w:fill="c9daf8" w:val="clear"/>
          <w:rtl w:val="0"/>
        </w:rPr>
        <w:t xml:space="preserve">Fyllas et al., 2009; Condit et al., 2013; Slot and Winter 2017; </w:t>
      </w:r>
      <w:r w:rsidDel="00000000" w:rsidR="00000000" w:rsidRPr="00000000">
        <w:rPr>
          <w:shd w:fill="c9daf8" w:val="clear"/>
          <w:rtl w:val="0"/>
        </w:rPr>
        <w:t xml:space="preserve">Rüger </w:t>
      </w:r>
      <w:r w:rsidDel="00000000" w:rsidR="00000000" w:rsidRPr="00000000">
        <w:rPr>
          <w:shd w:fill="c9daf8" w:val="clear"/>
          <w:rtl w:val="0"/>
        </w:rPr>
        <w:t xml:space="preserve">et al., 2018; Homeier et al., 2021</w:t>
      </w:r>
      <w:r w:rsidDel="00000000" w:rsidR="00000000" w:rsidRPr="00000000">
        <w:rPr>
          <w:shd w:fill="c9daf8" w:val="clear"/>
          <w:rtl w:val="0"/>
        </w:rPr>
        <w:t xml:space="preserve">; </w:t>
      </w:r>
      <w:r w:rsidDel="00000000" w:rsidR="00000000" w:rsidRPr="00000000">
        <w:rPr>
          <w:shd w:fill="c9daf8" w:val="clear"/>
          <w:rtl w:val="0"/>
        </w:rPr>
        <w:t xml:space="preserve">Bialic-Murphy et al., 2024</w:t>
      </w:r>
      <w:r w:rsidDel="00000000" w:rsidR="00000000" w:rsidRPr="00000000">
        <w:rPr>
          <w:shd w:fill="c9daf8" w:val="clear"/>
          <w:rtl w:val="0"/>
        </w:rPr>
        <w:t xml:space="preserve">)</w:t>
      </w:r>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color w:val="ff0000"/>
          <w:rtl w:val="0"/>
        </w:rPr>
        <w:t xml:space="preserve">[Biodiversity &amp; function structure]</w:t>
      </w:r>
      <w:r w:rsidDel="00000000" w:rsidR="00000000" w:rsidRPr="00000000">
        <w:rPr>
          <w:rtl w:val="0"/>
        </w:rPr>
        <w:t xml:space="preserve"> </w:t>
      </w:r>
      <w:r w:rsidDel="00000000" w:rsidR="00000000" w:rsidRPr="00000000">
        <w:rPr>
          <w:rtl w:val="0"/>
        </w:rPr>
        <w:t xml:space="preserve">Tropical </w:t>
      </w:r>
      <w:r w:rsidDel="00000000" w:rsidR="00000000" w:rsidRPr="00000000">
        <w:rPr>
          <w:rtl w:val="0"/>
        </w:rPr>
        <w:t xml:space="preserve">biodiversity is critically important to the functioning of tropical ecosystems and their feedbacks to the earth system (</w:t>
      </w:r>
      <w:r w:rsidDel="00000000" w:rsidR="00000000" w:rsidRPr="00000000">
        <w:rPr>
          <w:shd w:fill="c9daf8" w:val="clear"/>
          <w:rtl w:val="0"/>
        </w:rPr>
        <w:t xml:space="preserve">Cardinale et al., 2012; Dirzo et al., 2014; Sakschewski et al., 2016; Berzaghi et al., 2018; Schmitt et al., 2020</w:t>
      </w:r>
      <w:r w:rsidDel="00000000" w:rsidR="00000000" w:rsidRPr="00000000">
        <w:rPr>
          <w:rtl w:val="0"/>
        </w:rPr>
        <w:t xml:space="preserve">). Which species are present in an area, and their traits and abundances, affects forest structure, function, </w:t>
      </w:r>
      <w:r w:rsidDel="00000000" w:rsidR="00000000" w:rsidRPr="00000000">
        <w:rPr>
          <w:rtl w:val="0"/>
        </w:rPr>
        <w:t xml:space="preserve">resilience</w:t>
      </w:r>
      <w:r w:rsidDel="00000000" w:rsidR="00000000" w:rsidRPr="00000000">
        <w:rPr>
          <w:rtl w:val="0"/>
        </w:rPr>
        <w:t xml:space="preserve">, and interactions with local and global climate and social-ecological systems (e.g., </w:t>
      </w:r>
      <w:r w:rsidDel="00000000" w:rsidR="00000000" w:rsidRPr="00000000">
        <w:rPr>
          <w:shd w:fill="c9daf8" w:val="clear"/>
          <w:rtl w:val="0"/>
        </w:rPr>
        <w:t xml:space="preserve">Dirzo et al., 2014</w:t>
      </w:r>
      <w:r w:rsidDel="00000000" w:rsidR="00000000" w:rsidRPr="00000000">
        <w:rPr>
          <w:shd w:fill="c9daf8" w:val="clear"/>
          <w:rtl w:val="0"/>
        </w:rPr>
        <w:t xml:space="preserve">; </w:t>
      </w:r>
      <w:r w:rsidDel="00000000" w:rsidR="00000000" w:rsidRPr="00000000">
        <w:rPr>
          <w:shd w:fill="c9daf8" w:val="clear"/>
          <w:rtl w:val="0"/>
        </w:rPr>
        <w:t xml:space="preserve">Del-Claro and Dirzo 2021</w:t>
      </w:r>
      <w:r w:rsidDel="00000000" w:rsidR="00000000" w:rsidRPr="00000000">
        <w:rPr>
          <w:rtl w:val="0"/>
        </w:rPr>
        <w:t xml:space="preserve">). The wide variation in structure and function among tropical forests is closely linked to variation in biodiversity, reflecting not only the influences of abiotic environmental factors on biodiversity, structure, and function, but also interactions </w:t>
      </w:r>
      <w:r w:rsidDel="00000000" w:rsidR="00000000" w:rsidRPr="00000000">
        <w:rPr>
          <w:i w:val="1"/>
          <w:rtl w:val="0"/>
        </w:rPr>
        <w:t xml:space="preserve">among</w:t>
      </w:r>
      <w:r w:rsidDel="00000000" w:rsidR="00000000" w:rsidRPr="00000000">
        <w:rPr>
          <w:i w:val="1"/>
          <w:rtl w:val="0"/>
        </w:rPr>
        <w:t xml:space="preserve"> </w:t>
      </w:r>
      <w:r w:rsidDel="00000000" w:rsidR="00000000" w:rsidRPr="00000000">
        <w:rPr>
          <w:rtl w:val="0"/>
        </w:rPr>
        <w:t xml:space="preserve">biodiversity, structure, and function (</w:t>
      </w:r>
      <w:r w:rsidDel="00000000" w:rsidR="00000000" w:rsidRPr="00000000">
        <w:rPr>
          <w:shd w:fill="c9daf8" w:val="clear"/>
          <w:rtl w:val="0"/>
        </w:rPr>
        <w:t xml:space="preserve">Muller-Landau et al., 2021</w:t>
      </w:r>
      <w:r w:rsidDel="00000000" w:rsidR="00000000" w:rsidRPr="00000000">
        <w:rPr>
          <w:rtl w:val="0"/>
        </w:rPr>
        <w:t xml:space="preserve">). </w:t>
      </w:r>
      <w:r w:rsidDel="00000000" w:rsidR="00000000" w:rsidRPr="00000000">
        <w:rPr>
          <w:rtl w:val="0"/>
        </w:rPr>
        <w:t xml:space="preserve">The species and functional composition of woody plants is particularly important in shaping forest structure and function, which in turn affects microclimates, habitat, and food resources for animals and microbes.</w:t>
      </w:r>
      <w:r w:rsidDel="00000000" w:rsidR="00000000" w:rsidRPr="00000000">
        <w:rPr>
          <w:rtl w:val="0"/>
        </w:rPr>
      </w:r>
    </w:p>
    <w:p w:rsidR="00000000" w:rsidDel="00000000" w:rsidP="00000000" w:rsidRDefault="00000000" w:rsidRPr="00000000" w14:paraId="00000121">
      <w:pPr>
        <w:spacing w:after="240" w:before="240" w:lineRule="auto"/>
        <w:rPr/>
      </w:pPr>
      <w:r w:rsidDel="00000000" w:rsidR="00000000" w:rsidRPr="00000000">
        <w:rPr>
          <w:color w:val="ff0000"/>
          <w:rtl w:val="0"/>
        </w:rPr>
        <w:t xml:space="preserve">[Woody plant trait variability and trade-offs] </w:t>
      </w:r>
      <w:r w:rsidDel="00000000" w:rsidR="00000000" w:rsidRPr="00000000">
        <w:rPr>
          <w:rtl w:val="0"/>
        </w:rPr>
        <w:t xml:space="preserve">Woody plant functional trait distributions are an important manifestation of tropical biodiversity that affect forest structure and function. Important co-variations among traits include adult stature, the fast-slow axes of plant life history, and self-supporting vs. climbing strategies to reach the canopy. Adult stature ranges from small shrubs to giant emergent trees above the main canopy (</w:t>
      </w:r>
      <w:r w:rsidDel="00000000" w:rsidR="00000000" w:rsidRPr="00000000">
        <w:rPr>
          <w:shd w:fill="c9daf8" w:val="clear"/>
          <w:rtl w:val="0"/>
        </w:rPr>
        <w:t xml:space="preserve">Rüger</w:t>
      </w:r>
      <w:r w:rsidDel="00000000" w:rsidR="00000000" w:rsidRPr="00000000">
        <w:rPr>
          <w:shd w:fill="c9daf8" w:val="clear"/>
          <w:rtl w:val="0"/>
        </w:rPr>
        <w:t xml:space="preserve"> et al., 2018</w:t>
      </w:r>
      <w:r w:rsidDel="00000000" w:rsidR="00000000" w:rsidRPr="00000000">
        <w:rPr>
          <w:shd w:fill="c9daf8" w:val="clear"/>
          <w:rtl w:val="0"/>
        </w:rPr>
        <w:t xml:space="preserve">;</w:t>
      </w:r>
      <w:r w:rsidDel="00000000" w:rsidR="00000000" w:rsidRPr="00000000">
        <w:rPr>
          <w:rtl w:val="0"/>
        </w:rPr>
        <w:t xml:space="preserve"> </w:t>
      </w:r>
      <w:r w:rsidDel="00000000" w:rsidR="00000000" w:rsidRPr="00000000">
        <w:rPr>
          <w:shd w:fill="c9daf8" w:val="clear"/>
          <w:rtl w:val="0"/>
        </w:rPr>
        <w:t xml:space="preserve">Maynard </w:t>
      </w:r>
      <w:r w:rsidDel="00000000" w:rsidR="00000000" w:rsidRPr="00000000">
        <w:rPr>
          <w:shd w:fill="c9daf8" w:val="clear"/>
          <w:rtl w:val="0"/>
        </w:rPr>
        <w:t xml:space="preserve">et al. 2022</w:t>
      </w:r>
      <w:r w:rsidDel="00000000" w:rsidR="00000000" w:rsidRPr="00000000">
        <w:rPr>
          <w:rtl w:val="0"/>
        </w:rPr>
        <w:t xml:space="preserve">). </w:t>
      </w:r>
      <w:r w:rsidDel="00000000" w:rsidR="00000000" w:rsidRPr="00000000">
        <w:rPr>
          <w:rtl w:val="0"/>
        </w:rPr>
        <w:t xml:space="preserve">Vertical forest structure varies with ecosystem function even when vertically integrated metrics like leaf area index (LAI) do not (</w:t>
      </w:r>
      <w:r w:rsidDel="00000000" w:rsidR="00000000" w:rsidRPr="00000000">
        <w:rPr>
          <w:b w:val="1"/>
          <w:rtl w:val="0"/>
        </w:rPr>
        <w:t xml:space="preserve">Figure 9</w:t>
      </w:r>
      <w:r w:rsidDel="00000000" w:rsidR="00000000" w:rsidRPr="00000000">
        <w:rPr>
          <w:rtl w:val="0"/>
        </w:rPr>
        <w:t xml:space="preserve">) (</w:t>
      </w:r>
      <w:r w:rsidDel="00000000" w:rsidR="00000000" w:rsidRPr="00000000">
        <w:rPr>
          <w:shd w:fill="c9daf8" w:val="clear"/>
          <w:rtl w:val="0"/>
        </w:rPr>
        <w:t xml:space="preserve">Ordway et al., 2022</w:t>
      </w:r>
      <w:r w:rsidDel="00000000" w:rsidR="00000000" w:rsidRPr="00000000">
        <w:rPr>
          <w:rtl w:val="0"/>
        </w:rPr>
        <w:t xml:space="preserve">). </w:t>
      </w:r>
      <w:r w:rsidDel="00000000" w:rsidR="00000000" w:rsidRPr="00000000">
        <w:rPr>
          <w:rtl w:val="0"/>
        </w:rPr>
        <w:t xml:space="preserve">The </w:t>
      </w:r>
      <w:commentRangeStart w:id="127"/>
      <w:r w:rsidDel="00000000" w:rsidR="00000000" w:rsidRPr="00000000">
        <w:rPr>
          <w:rtl w:val="0"/>
        </w:rPr>
        <w:t xml:space="preserve">fast-slow axis</w:t>
      </w:r>
      <w:commentRangeEnd w:id="127"/>
      <w:r w:rsidDel="00000000" w:rsidR="00000000" w:rsidRPr="00000000">
        <w:commentReference w:id="127"/>
      </w:r>
      <w:r w:rsidDel="00000000" w:rsidR="00000000" w:rsidRPr="00000000">
        <w:rPr>
          <w:rtl w:val="0"/>
        </w:rPr>
        <w:t xml:space="preserve"> refers to plant species with fast resource acquisition and processing, fast growth, high resource needs, high mortality rates, and low shade-tolerance contrasted to species with slow resource acquisition and processing, slow growth, low resource needs, low mortality rates, and high shade-tolerance (</w:t>
      </w:r>
      <w:r w:rsidDel="00000000" w:rsidR="00000000" w:rsidRPr="00000000">
        <w:rPr>
          <w:shd w:fill="c9daf8" w:val="clear"/>
          <w:rtl w:val="0"/>
        </w:rPr>
        <w:t xml:space="preserve">Reich 2014; Rüger et al., 2018</w:t>
      </w:r>
      <w:r w:rsidDel="00000000" w:rsidR="00000000" w:rsidRPr="00000000">
        <w:rPr>
          <w:rtl w:val="0"/>
        </w:rPr>
        <w:t xml:space="preserve">). Variation in functional composition among stands thus relates to forest successional status, woody productivity, and woody residence time. Previous research has shown that trait distributions associated with wood, leaves and reproduction can be nearly orthogonal across tropical forest species </w:t>
      </w:r>
      <w:r w:rsidDel="00000000" w:rsidR="00000000" w:rsidRPr="00000000">
        <w:rPr>
          <w:shd w:fill="c9daf8" w:val="clear"/>
          <w:rtl w:val="0"/>
        </w:rPr>
        <w:t xml:space="preserve">(</w:t>
      </w:r>
      <w:r w:rsidDel="00000000" w:rsidR="00000000" w:rsidRPr="00000000">
        <w:rPr>
          <w:shd w:fill="c9daf8" w:val="clear"/>
          <w:rtl w:val="0"/>
        </w:rPr>
        <w:t xml:space="preserve">Baraloto et al., 2010</w:t>
      </w:r>
      <w:r w:rsidDel="00000000" w:rsidR="00000000" w:rsidRPr="00000000">
        <w:rPr>
          <w:shd w:fill="c9daf8" w:val="clear"/>
          <w:rtl w:val="0"/>
        </w:rPr>
        <w:t xml:space="preserve">; </w:t>
      </w:r>
      <w:r w:rsidDel="00000000" w:rsidR="00000000" w:rsidRPr="00000000">
        <w:rPr>
          <w:shd w:fill="c9daf8" w:val="clear"/>
          <w:rtl w:val="0"/>
        </w:rPr>
        <w:t xml:space="preserve">Fortunel et al., 2012</w:t>
      </w:r>
      <w:r w:rsidDel="00000000" w:rsidR="00000000" w:rsidRPr="00000000">
        <w:rPr>
          <w:shd w:fill="c9daf8" w:val="clear"/>
          <w:rtl w:val="0"/>
        </w:rPr>
        <w:t xml:space="preserve">)</w:t>
      </w:r>
      <w:r w:rsidDel="00000000" w:rsidR="00000000" w:rsidRPr="00000000">
        <w:rPr>
          <w:rtl w:val="0"/>
        </w:rPr>
        <w:t xml:space="preserve">. </w:t>
      </w:r>
      <w:commentRangeStart w:id="128"/>
      <w:r w:rsidDel="00000000" w:rsidR="00000000" w:rsidRPr="00000000">
        <w:rPr>
          <w:rtl w:val="0"/>
        </w:rPr>
        <w:t xml:space="preserve">Nevertheless, the fast-slow axis still encompasses variation in leaf traits such as leaf mass per area (LMA) and leaf nutrient content (e.g., nitrogen, phosphorus, and calcium) that can be measured with hyperspectral imaging, enabling quantification of this dimension of plant functional composition from remote sensing (</w:t>
      </w:r>
      <w:r w:rsidDel="00000000" w:rsidR="00000000" w:rsidRPr="00000000">
        <w:rPr>
          <w:b w:val="1"/>
          <w:rtl w:val="0"/>
        </w:rPr>
        <w:t xml:space="preserve">Figure X</w:t>
      </w:r>
      <w:r w:rsidDel="00000000" w:rsidR="00000000" w:rsidRPr="00000000">
        <w:rPr>
          <w:rtl w:val="0"/>
        </w:rPr>
        <w:t xml:space="preserve">) (</w:t>
      </w:r>
      <w:r w:rsidDel="00000000" w:rsidR="00000000" w:rsidRPr="00000000">
        <w:rPr>
          <w:shd w:fill="c9daf8" w:val="clear"/>
          <w:rtl w:val="0"/>
        </w:rPr>
        <w:t xml:space="preserve">Asner et al., 2016</w:t>
      </w:r>
      <w:r w:rsidDel="00000000" w:rsidR="00000000" w:rsidRPr="00000000">
        <w:rPr>
          <w:shd w:fill="c9daf8" w:val="clear"/>
          <w:rtl w:val="0"/>
        </w:rPr>
        <w:t xml:space="preserve">; </w:t>
      </w:r>
      <w:r w:rsidDel="00000000" w:rsidR="00000000" w:rsidRPr="00000000">
        <w:rPr>
          <w:shd w:fill="c9daf8" w:val="clear"/>
          <w:rtl w:val="0"/>
        </w:rPr>
        <w:t xml:space="preserve">Chadwick and Asner 2016</w:t>
      </w:r>
      <w:r w:rsidDel="00000000" w:rsidR="00000000" w:rsidRPr="00000000">
        <w:rPr>
          <w:rtl w:val="0"/>
        </w:rPr>
        <w:t xml:space="preserve">). Recent work has also explored functional diversity and redundancy trends using multispectral imagery (</w:t>
      </w:r>
      <w:r w:rsidDel="00000000" w:rsidR="00000000" w:rsidRPr="00000000">
        <w:rPr>
          <w:shd w:fill="c9daf8" w:val="clear"/>
          <w:rtl w:val="0"/>
        </w:rPr>
        <w:t xml:space="preserve">Aguirre‐Gutiérrez et al., 2022</w:t>
      </w:r>
      <w:r w:rsidDel="00000000" w:rsidR="00000000" w:rsidRPr="00000000">
        <w:rPr>
          <w:rtl w:val="0"/>
        </w:rPr>
        <w:t xml:space="preserve">).</w:t>
      </w:r>
      <w:commentRangeEnd w:id="128"/>
      <w:r w:rsidDel="00000000" w:rsidR="00000000" w:rsidRPr="00000000">
        <w:commentReference w:id="128"/>
      </w:r>
      <w:r w:rsidDel="00000000" w:rsidR="00000000" w:rsidRPr="00000000">
        <w:rPr>
          <w:rtl w:val="0"/>
        </w:rPr>
        <w:t xml:space="preserve"> </w:t>
      </w:r>
    </w:p>
    <w:p w:rsidR="00000000" w:rsidDel="00000000" w:rsidP="00000000" w:rsidRDefault="00000000" w:rsidRPr="00000000" w14:paraId="00000122">
      <w:pPr>
        <w:spacing w:after="240" w:before="240" w:lineRule="auto"/>
        <w:rPr/>
      </w:pPr>
      <w:r w:rsidDel="00000000" w:rsidR="00000000" w:rsidRPr="00000000">
        <w:rPr>
          <w:color w:val="ff0000"/>
          <w:rtl w:val="0"/>
        </w:rPr>
        <w:t xml:space="preserve">[</w:t>
      </w:r>
      <w:commentRangeStart w:id="129"/>
      <w:commentRangeStart w:id="130"/>
      <w:commentRangeStart w:id="131"/>
      <w:r w:rsidDel="00000000" w:rsidR="00000000" w:rsidRPr="00000000">
        <w:rPr>
          <w:color w:val="ff0000"/>
          <w:rtl w:val="0"/>
        </w:rPr>
        <w:t xml:space="preserve">liana</w:t>
      </w:r>
      <w:commentRangeEnd w:id="129"/>
      <w:r w:rsidDel="00000000" w:rsidR="00000000" w:rsidRPr="00000000">
        <w:commentReference w:id="129"/>
      </w:r>
      <w:commentRangeEnd w:id="130"/>
      <w:r w:rsidDel="00000000" w:rsidR="00000000" w:rsidRPr="00000000">
        <w:commentReference w:id="130"/>
      </w:r>
      <w:commentRangeEnd w:id="131"/>
      <w:r w:rsidDel="00000000" w:rsidR="00000000" w:rsidRPr="00000000">
        <w:commentReference w:id="131"/>
      </w:r>
      <w:r w:rsidDel="00000000" w:rsidR="00000000" w:rsidRPr="00000000">
        <w:rPr>
          <w:color w:val="ff0000"/>
          <w:rtl w:val="0"/>
        </w:rPr>
        <w:t xml:space="preserve"> abundance] </w:t>
      </w:r>
      <w:r w:rsidDel="00000000" w:rsidR="00000000" w:rsidRPr="00000000">
        <w:rPr>
          <w:rtl w:val="0"/>
        </w:rPr>
        <w:t xml:space="preserve">Tropical woody plants may be self-supporting like trees and shrubs, or be structural parasites like lianas (woody vines) that rely on other plants for support (</w:t>
      </w:r>
      <w:r w:rsidDel="00000000" w:rsidR="00000000" w:rsidRPr="00000000">
        <w:rPr>
          <w:shd w:fill="c9daf8" w:val="clear"/>
          <w:rtl w:val="0"/>
        </w:rPr>
        <w:t xml:space="preserve">Muller-Landau and Pacala 2020</w:t>
      </w:r>
      <w:r w:rsidDel="00000000" w:rsidR="00000000" w:rsidRPr="00000000">
        <w:rPr>
          <w:rtl w:val="0"/>
        </w:rPr>
        <w:t xml:space="preserve">). Lianas reduce tree growth and increase tree mortality via competition, and thereby alter forest structure and function (</w:t>
      </w:r>
      <w:r w:rsidDel="00000000" w:rsidR="00000000" w:rsidRPr="00000000">
        <w:rPr>
          <w:shd w:fill="c9daf8" w:val="clear"/>
          <w:rtl w:val="0"/>
        </w:rPr>
        <w:t xml:space="preserve">Estrada-Villegas et al., 2022</w:t>
      </w:r>
      <w:r w:rsidDel="00000000" w:rsidR="00000000" w:rsidRPr="00000000">
        <w:rPr>
          <w:rtl w:val="0"/>
        </w:rPr>
        <w:t xml:space="preserve">).  Liana abundance varies widely among tropical forests in relation to climate, disturbance history, and other factors (</w:t>
      </w:r>
      <w:r w:rsidDel="00000000" w:rsidR="00000000" w:rsidRPr="00000000">
        <w:rPr>
          <w:shd w:fill="c9daf8" w:val="clear"/>
          <w:rtl w:val="0"/>
        </w:rPr>
        <w:t xml:space="preserve">Dewalt et al., 2015</w:t>
      </w:r>
      <w:r w:rsidDel="00000000" w:rsidR="00000000" w:rsidRPr="00000000">
        <w:rPr>
          <w:rtl w:val="0"/>
        </w:rPr>
        <w:t xml:space="preserve">), and is on average increasing, for reasons that remain unclear (</w:t>
      </w:r>
      <w:r w:rsidDel="00000000" w:rsidR="00000000" w:rsidRPr="00000000">
        <w:rPr>
          <w:shd w:fill="c9daf8" w:val="clear"/>
          <w:rtl w:val="0"/>
        </w:rPr>
        <w:t xml:space="preserve">Schnitzer and Bongers 2011</w:t>
      </w:r>
      <w:r w:rsidDel="00000000" w:rsidR="00000000" w:rsidRPr="00000000">
        <w:rPr>
          <w:rtl w:val="0"/>
        </w:rPr>
        <w:t xml:space="preserve">, </w:t>
      </w:r>
      <w:r w:rsidDel="00000000" w:rsidR="00000000" w:rsidRPr="00000000">
        <w:rPr>
          <w:shd w:fill="c9daf8" w:val="clear"/>
          <w:rtl w:val="0"/>
        </w:rPr>
        <w:t xml:space="preserve">Rueda-Trujillo et al., 2024</w:t>
      </w:r>
      <w:r w:rsidDel="00000000" w:rsidR="00000000" w:rsidRPr="00000000">
        <w:rPr>
          <w:rtl w:val="0"/>
        </w:rPr>
        <w:t xml:space="preserve">). Increasing CO</w:t>
      </w:r>
      <w:r w:rsidDel="00000000" w:rsidR="00000000" w:rsidRPr="00000000">
        <w:rPr>
          <w:vertAlign w:val="subscript"/>
          <w:rtl w:val="0"/>
        </w:rPr>
        <w:t xml:space="preserve">2</w:t>
      </w:r>
      <w:r w:rsidDel="00000000" w:rsidR="00000000" w:rsidRPr="00000000">
        <w:rPr>
          <w:rtl w:val="0"/>
        </w:rPr>
        <w:t xml:space="preserve"> concentrations have been linked to increasing tree growth (</w:t>
      </w:r>
      <w:r w:rsidDel="00000000" w:rsidR="00000000" w:rsidRPr="00000000">
        <w:rPr>
          <w:shd w:fill="c9daf8" w:val="clear"/>
          <w:rtl w:val="0"/>
        </w:rPr>
        <w:t xml:space="preserve">Phillips et al., 2009</w:t>
      </w:r>
      <w:r w:rsidDel="00000000" w:rsidR="00000000" w:rsidRPr="00000000">
        <w:rPr>
          <w:rtl w:val="0"/>
        </w:rPr>
        <w:t xml:space="preserve">,</w:t>
      </w:r>
      <w:r w:rsidDel="00000000" w:rsidR="00000000" w:rsidRPr="00000000">
        <w:rPr>
          <w:rtl w:val="0"/>
        </w:rPr>
        <w:t xml:space="preserve"> </w:t>
      </w:r>
      <w:r w:rsidDel="00000000" w:rsidR="00000000" w:rsidRPr="00000000">
        <w:rPr>
          <w:shd w:fill="c9daf8" w:val="clear"/>
          <w:rtl w:val="0"/>
        </w:rPr>
        <w:t xml:space="preserve">Brienen et al., 2015</w:t>
      </w:r>
      <w:r w:rsidDel="00000000" w:rsidR="00000000" w:rsidRPr="00000000">
        <w:rPr>
          <w:rtl w:val="0"/>
        </w:rPr>
        <w:t xml:space="preserve">), which is expected to increase tree mortality rates by increasing tree competition, which may favor lianas. Interestingly, lianas have increased in abundance in many tropical forests (</w:t>
      </w:r>
      <w:r w:rsidDel="00000000" w:rsidR="00000000" w:rsidRPr="00000000">
        <w:rPr>
          <w:shd w:fill="c9daf8" w:val="clear"/>
          <w:rtl w:val="0"/>
        </w:rPr>
        <w:t xml:space="preserve">Phillips et al., 2002</w:t>
      </w:r>
      <w:r w:rsidDel="00000000" w:rsidR="00000000" w:rsidRPr="00000000">
        <w:rPr>
          <w:shd w:fill="c9daf8" w:val="clear"/>
          <w:rtl w:val="0"/>
        </w:rPr>
        <w:t xml:space="preserve">; </w:t>
      </w:r>
      <w:r w:rsidDel="00000000" w:rsidR="00000000" w:rsidRPr="00000000">
        <w:rPr>
          <w:shd w:fill="c9daf8" w:val="clear"/>
          <w:rtl w:val="0"/>
        </w:rPr>
        <w:t xml:space="preserve">Schnitzer and Bongers 2011</w:t>
      </w:r>
      <w:r w:rsidDel="00000000" w:rsidR="00000000" w:rsidRPr="00000000">
        <w:rPr>
          <w:shd w:fill="c9daf8" w:val="clear"/>
          <w:rtl w:val="0"/>
        </w:rPr>
        <w:t xml:space="preserve">,</w:t>
      </w:r>
      <w:r w:rsidDel="00000000" w:rsidR="00000000" w:rsidRPr="00000000">
        <w:rPr>
          <w:shd w:fill="c9daf8" w:val="clear"/>
          <w:rtl w:val="0"/>
        </w:rPr>
        <w:t xml:space="preserve"> Rueda-Trujillo et al., 2024</w:t>
      </w:r>
      <w:r w:rsidDel="00000000" w:rsidR="00000000" w:rsidRPr="00000000">
        <w:rPr>
          <w:rtl w:val="0"/>
        </w:rPr>
        <w:t xml:space="preserve">) due in part to increasing disturbance rates (</w:t>
      </w:r>
      <w:r w:rsidDel="00000000" w:rsidR="00000000" w:rsidRPr="00000000">
        <w:rPr>
          <w:shd w:fill="c9daf8" w:val="clear"/>
          <w:rtl w:val="0"/>
        </w:rPr>
        <w:t xml:space="preserve">Schnitzer and Bongers 2011</w:t>
      </w:r>
      <w:r w:rsidDel="00000000" w:rsidR="00000000" w:rsidRPr="00000000">
        <w:rPr>
          <w:shd w:fill="c9daf8" w:val="clear"/>
          <w:rtl w:val="0"/>
        </w:rPr>
        <w:t xml:space="preserve">, </w:t>
      </w:r>
      <w:r w:rsidDel="00000000" w:rsidR="00000000" w:rsidRPr="00000000">
        <w:rPr>
          <w:shd w:fill="c9daf8" w:val="clear"/>
          <w:rtl w:val="0"/>
        </w:rPr>
        <w:t xml:space="preserve">Schnitzer et al., 2021</w:t>
      </w:r>
      <w:r w:rsidDel="00000000" w:rsidR="00000000" w:rsidRPr="00000000">
        <w:rPr>
          <w:rtl w:val="0"/>
        </w:rPr>
        <w:t xml:space="preserve">). Higher liana abundance leads to slower carbon accumulation in secondary forests, lower woody productivity, lower forest stature, and lower biomass carbon stocks (</w:t>
      </w:r>
      <w:r w:rsidDel="00000000" w:rsidR="00000000" w:rsidRPr="00000000">
        <w:rPr>
          <w:shd w:fill="c9daf8" w:val="clear"/>
          <w:rtl w:val="0"/>
        </w:rPr>
        <w:t xml:space="preserve">van der Heijden et al. 2015</w:t>
      </w:r>
      <w:r w:rsidDel="00000000" w:rsidR="00000000" w:rsidRPr="00000000">
        <w:rPr>
          <w:rtl w:val="0"/>
        </w:rPr>
        <w:t xml:space="preserve">). Lianas differ from trees in their leaf angles and in the distributions of their leaf traits, making it possible to quantify liana abundance with multispectral, hyperspectral, and lidar remote sensing (</w:t>
      </w:r>
      <w:r w:rsidDel="00000000" w:rsidR="00000000" w:rsidRPr="00000000">
        <w:rPr>
          <w:shd w:fill="c9daf8" w:val="clear"/>
          <w:rtl w:val="0"/>
        </w:rPr>
        <w:t xml:space="preserve">van der Heijden et al., 2022</w:t>
      </w: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color w:val="ff0000"/>
          <w:rtl w:val="0"/>
        </w:rPr>
        <w:t xml:space="preserve">[</w:t>
      </w:r>
      <w:commentRangeStart w:id="132"/>
      <w:commentRangeStart w:id="133"/>
      <w:r w:rsidDel="00000000" w:rsidR="00000000" w:rsidRPr="00000000">
        <w:rPr>
          <w:color w:val="ff0000"/>
          <w:rtl w:val="0"/>
        </w:rPr>
        <w:t xml:space="preserve">Functional</w:t>
      </w:r>
      <w:commentRangeEnd w:id="132"/>
      <w:r w:rsidDel="00000000" w:rsidR="00000000" w:rsidRPr="00000000">
        <w:commentReference w:id="132"/>
      </w:r>
      <w:commentRangeEnd w:id="133"/>
      <w:r w:rsidDel="00000000" w:rsidR="00000000" w:rsidRPr="00000000">
        <w:commentReference w:id="133"/>
      </w:r>
      <w:r w:rsidDel="00000000" w:rsidR="00000000" w:rsidRPr="00000000">
        <w:rPr>
          <w:color w:val="ff0000"/>
          <w:rtl w:val="0"/>
        </w:rPr>
        <w:t xml:space="preserve"> diversity and species] </w:t>
      </w:r>
      <w:r w:rsidDel="00000000" w:rsidR="00000000" w:rsidRPr="00000000">
        <w:rPr>
          <w:rtl w:val="0"/>
        </w:rPr>
        <w:t xml:space="preserve">We are not certain whether or not tropical forests will remain a carbon sink throughout the 21st century </w:t>
      </w:r>
      <w:r w:rsidDel="00000000" w:rsidR="00000000" w:rsidRPr="00000000">
        <w:rPr>
          <w:highlight w:val="white"/>
          <w:rtl w:val="0"/>
        </w:rPr>
        <w:t xml:space="preserve">(</w:t>
      </w:r>
      <w:r w:rsidDel="00000000" w:rsidR="00000000" w:rsidRPr="00000000">
        <w:rPr>
          <w:shd w:fill="c9daf8" w:val="clear"/>
          <w:rtl w:val="0"/>
        </w:rPr>
        <w:t xml:space="preserve">Arora et al., 2020</w:t>
      </w:r>
      <w:r w:rsidDel="00000000" w:rsidR="00000000" w:rsidRPr="00000000">
        <w:rPr>
          <w:highlight w:val="white"/>
          <w:rtl w:val="0"/>
        </w:rPr>
        <w:t xml:space="preserve">; </w:t>
      </w:r>
      <w:r w:rsidDel="00000000" w:rsidR="00000000" w:rsidRPr="00000000">
        <w:rPr>
          <w:shd w:fill="c9daf8" w:val="clear"/>
          <w:rtl w:val="0"/>
        </w:rPr>
        <w:t xml:space="preserve">Brienen et al., 2015; Hubau et al., 2020; Sabatini et al., 2019</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rtl w:val="0"/>
        </w:rPr>
        <w:t xml:space="preserve">High functional biodiversity may help mitigate negative effects of climate change through increased ecosystem stability and resilience (</w:t>
      </w:r>
      <w:r w:rsidDel="00000000" w:rsidR="00000000" w:rsidRPr="00000000">
        <w:rPr>
          <w:shd w:fill="c9daf8" w:val="clear"/>
          <w:rtl w:val="0"/>
        </w:rPr>
        <w:t xml:space="preserve">Sakschewski et al., 2016</w:t>
      </w:r>
      <w:r w:rsidDel="00000000" w:rsidR="00000000" w:rsidRPr="00000000">
        <w:rPr>
          <w:shd w:fill="c9daf8" w:val="clear"/>
          <w:rtl w:val="0"/>
        </w:rPr>
        <w:t xml:space="preserve">; </w:t>
      </w:r>
      <w:r w:rsidDel="00000000" w:rsidR="00000000" w:rsidRPr="00000000">
        <w:rPr>
          <w:shd w:fill="c9daf8" w:val="clear"/>
          <w:rtl w:val="0"/>
        </w:rPr>
        <w:t xml:space="preserve">Longo et al. 2018</w:t>
      </w:r>
      <w:r w:rsidDel="00000000" w:rsidR="00000000" w:rsidRPr="00000000">
        <w:rPr>
          <w:shd w:fill="c9daf8" w:val="clear"/>
          <w:rtl w:val="0"/>
        </w:rPr>
        <w:t xml:space="preserve">; </w:t>
      </w:r>
      <w:r w:rsidDel="00000000" w:rsidR="00000000" w:rsidRPr="00000000">
        <w:rPr>
          <w:shd w:fill="c9daf8" w:val="clear"/>
          <w:rtl w:val="0"/>
        </w:rPr>
        <w:t xml:space="preserve">Schmitt et al., 2020</w:t>
      </w:r>
      <w:r w:rsidDel="00000000" w:rsidR="00000000" w:rsidRPr="00000000">
        <w:rPr>
          <w:rtl w:val="0"/>
        </w:rPr>
        <w:t xml:space="preserve">), but changing climate regimes could also reduce biodiversity that might feedback on climate through lower carbon sequestration (</w:t>
      </w:r>
      <w:r w:rsidDel="00000000" w:rsidR="00000000" w:rsidRPr="00000000">
        <w:rPr>
          <w:shd w:fill="c9daf8" w:val="clear"/>
          <w:rtl w:val="0"/>
        </w:rPr>
        <w:t xml:space="preserve">Thomas et al. 2004</w:t>
      </w:r>
      <w:r w:rsidDel="00000000" w:rsidR="00000000" w:rsidRPr="00000000">
        <w:rPr>
          <w:shd w:fill="c9daf8" w:val="clear"/>
          <w:rtl w:val="0"/>
        </w:rPr>
        <w:t xml:space="preserve">; </w:t>
      </w:r>
      <w:r w:rsidDel="00000000" w:rsidR="00000000" w:rsidRPr="00000000">
        <w:rPr>
          <w:shd w:fill="c9daf8" w:val="clear"/>
          <w:rtl w:val="0"/>
        </w:rPr>
        <w:t xml:space="preserve">Cavanaugh et al., 2014</w:t>
      </w:r>
      <w:r w:rsidDel="00000000" w:rsidR="00000000" w:rsidRPr="00000000">
        <w:rPr>
          <w:rtl w:val="0"/>
        </w:rPr>
        <w:t xml:space="preserve">). </w:t>
      </w:r>
      <w:r w:rsidDel="00000000" w:rsidR="00000000" w:rsidRPr="00000000">
        <w:rPr>
          <w:highlight w:val="white"/>
          <w:rtl w:val="0"/>
        </w:rPr>
        <w:t xml:space="preserve">In a review of 258 studies of naturally assembled communities,</w:t>
      </w:r>
      <w:r w:rsidDel="00000000" w:rsidR="00000000" w:rsidRPr="00000000">
        <w:rPr>
          <w:shd w:fill="c9daf8" w:val="clear"/>
          <w:rtl w:val="0"/>
        </w:rPr>
        <w:t xml:space="preserve"> van der Plas (</w:t>
      </w:r>
      <w:r w:rsidDel="00000000" w:rsidR="00000000" w:rsidRPr="00000000">
        <w:rPr>
          <w:shd w:fill="c9daf8" w:val="clear"/>
          <w:rtl w:val="0"/>
        </w:rPr>
        <w:t xml:space="preserve">2019</w:t>
      </w:r>
      <w:r w:rsidDel="00000000" w:rsidR="00000000" w:rsidRPr="00000000">
        <w:rPr>
          <w:shd w:fill="c9daf8" w:val="clear"/>
          <w:rtl w:val="0"/>
        </w:rPr>
        <w:t xml:space="preserve">)</w:t>
      </w:r>
      <w:r w:rsidDel="00000000" w:rsidR="00000000" w:rsidRPr="00000000">
        <w:rPr>
          <w:highlight w:val="white"/>
          <w:rtl w:val="0"/>
        </w:rPr>
        <w:t xml:space="preserve"> found that, while most studies focused on the effects of taxonomic diversity, metrics of functional diversity were generally stronger predictors of ecosystem functioning. </w:t>
      </w:r>
      <w:r w:rsidDel="00000000" w:rsidR="00000000" w:rsidRPr="00000000">
        <w:rPr>
          <w:rtl w:val="0"/>
        </w:rPr>
        <w:t xml:space="preserve">A</w:t>
      </w:r>
      <w:r w:rsidDel="00000000" w:rsidR="00000000" w:rsidRPr="00000000">
        <w:rPr>
          <w:rtl w:val="0"/>
        </w:rPr>
        <w:t xml:space="preserve">lthough the tropics host immense botanical species diversity, most species are rare. In fact, based on forest inventory plot data, 2% of species comprise 50% of the tropical trees in the Americas (n = 174 species), Africa (n = 77 species), and Southeast Asia (n = 172 species) (</w:t>
      </w:r>
      <w:r w:rsidDel="00000000" w:rsidR="00000000" w:rsidRPr="00000000">
        <w:rPr>
          <w:shd w:fill="c9daf8" w:val="clear"/>
          <w:rtl w:val="0"/>
        </w:rPr>
        <w:t xml:space="preserve">Cooper et al., 2024</w:t>
      </w:r>
      <w:r w:rsidDel="00000000" w:rsidR="00000000" w:rsidRPr="00000000">
        <w:rPr>
          <w:rtl w:val="0"/>
        </w:rPr>
        <w:t xml:space="preserve">). Characterizing the functional diversity of these hyperdominant species is tractable and within the scope of PANGEA. </w:t>
      </w:r>
    </w:p>
    <w:p w:rsidR="00000000" w:rsidDel="00000000" w:rsidP="00000000" w:rsidRDefault="00000000" w:rsidRPr="00000000" w14:paraId="00000124">
      <w:pPr>
        <w:spacing w:after="240" w:before="240" w:lineRule="auto"/>
        <w:ind w:firstLine="20"/>
        <w:rPr>
          <w:shd w:fill="c9daf8" w:val="clear"/>
        </w:rPr>
      </w:pPr>
      <w:r w:rsidDel="00000000" w:rsidR="00000000" w:rsidRPr="00000000">
        <w:rPr>
          <w:color w:val="ff0000"/>
          <w:rtl w:val="0"/>
        </w:rPr>
        <w:t xml:space="preserve">[Leaf phenology]</w:t>
      </w:r>
      <w:r w:rsidDel="00000000" w:rsidR="00000000" w:rsidRPr="00000000">
        <w:rPr>
          <w:rtl w:val="0"/>
        </w:rPr>
        <w:t xml:space="preserve"> Tropical plants display diversity of leaf phenological strategies, from evergreen to deciduous, with variation in the duration, timing, and completeness of deciduousness, and whether deciduousness is obligate or facultative (</w:t>
      </w:r>
      <w:r w:rsidDel="00000000" w:rsidR="00000000" w:rsidRPr="00000000">
        <w:rPr>
          <w:shd w:fill="c9daf8" w:val="clear"/>
          <w:rtl w:val="0"/>
        </w:rPr>
        <w:t xml:space="preserve">Borchert 1994; Eamus 1999; Kushwaha and Singh 2005; Williams et al., 2008; Kearsley et al., 2024</w:t>
      </w:r>
      <w:r w:rsidDel="00000000" w:rsidR="00000000" w:rsidRPr="00000000">
        <w:rPr>
          <w:rtl w:val="0"/>
        </w:rPr>
        <w:t xml:space="preserve">). The high carbon demand needed for flushing new leaves means that most drought-deciduous species in the tropics often have thinner leaves to reduce construction costs, and high nutrient demand to increase photosynthetic capacity in shorter growing seasons </w:t>
      </w:r>
      <w:r w:rsidDel="00000000" w:rsidR="00000000" w:rsidRPr="00000000">
        <w:rPr>
          <w:shd w:fill="c9daf8" w:val="clear"/>
          <w:rtl w:val="0"/>
        </w:rPr>
        <w:t xml:space="preserve">(</w:t>
      </w:r>
      <w:r w:rsidDel="00000000" w:rsidR="00000000" w:rsidRPr="00000000">
        <w:rPr>
          <w:shd w:fill="c9daf8" w:val="clear"/>
          <w:rtl w:val="0"/>
        </w:rPr>
        <w:t xml:space="preserve">Eamus and Prior, 2001</w:t>
      </w:r>
      <w:r w:rsidDel="00000000" w:rsidR="00000000" w:rsidRPr="00000000">
        <w:rPr>
          <w:shd w:fill="c9daf8" w:val="clear"/>
          <w:rtl w:val="0"/>
        </w:rPr>
        <w:t xml:space="preserve">; </w:t>
      </w:r>
      <w:r w:rsidDel="00000000" w:rsidR="00000000" w:rsidRPr="00000000">
        <w:rPr>
          <w:shd w:fill="c9daf8" w:val="clear"/>
          <w:rtl w:val="0"/>
        </w:rPr>
        <w:t xml:space="preserve">Oliveira et al., 2021</w:t>
      </w:r>
      <w:r w:rsidDel="00000000" w:rsidR="00000000" w:rsidRPr="00000000">
        <w:rPr>
          <w:shd w:fill="c9daf8" w:val="clear"/>
          <w:rtl w:val="0"/>
        </w:rPr>
        <w:t xml:space="preserve">)</w:t>
      </w:r>
      <w:r w:rsidDel="00000000" w:rsidR="00000000" w:rsidRPr="00000000">
        <w:rPr>
          <w:rtl w:val="0"/>
        </w:rPr>
        <w:t xml:space="preserve">. </w:t>
      </w:r>
      <w:r w:rsidDel="00000000" w:rsidR="00000000" w:rsidRPr="00000000">
        <w:rPr>
          <w:rtl w:val="0"/>
        </w:rPr>
        <w:t xml:space="preserve">Leaf lifespans</w:t>
      </w:r>
      <w:r w:rsidDel="00000000" w:rsidR="00000000" w:rsidRPr="00000000">
        <w:rPr>
          <w:rtl w:val="0"/>
        </w:rPr>
        <w:t xml:space="preserve"> and the seasonal timing of leaf production are also important factors across evergreen and brevi-deciduous species, with implications for seasonal variation in leaf quality and photosynthetic capacity (</w:t>
      </w:r>
      <w:r w:rsidDel="00000000" w:rsidR="00000000" w:rsidRPr="00000000">
        <w:rPr>
          <w:shd w:fill="c9daf8" w:val="clear"/>
          <w:rtl w:val="0"/>
        </w:rPr>
        <w:t xml:space="preserve">Wu et al., 2016; Lopes et al., 2016; Wu et al., 2017; Albert et al., 2018</w:t>
      </w:r>
      <w:r w:rsidDel="00000000" w:rsidR="00000000" w:rsidRPr="00000000">
        <w:rPr>
          <w:rtl w:val="0"/>
        </w:rPr>
        <w:t xml:space="preserve">)</w:t>
      </w:r>
      <w:r w:rsidDel="00000000" w:rsidR="00000000" w:rsidRPr="00000000">
        <w:rPr>
          <w:rtl w:val="0"/>
        </w:rPr>
        <w:t xml:space="preserve">. The relative abundance of different phenological strategies varies systematically among tropical forests in relation to climate, geomorphology, soils, and other factors (</w:t>
      </w:r>
      <w:r w:rsidDel="00000000" w:rsidR="00000000" w:rsidRPr="00000000">
        <w:rPr>
          <w:shd w:fill="c9daf8" w:val="clear"/>
          <w:rtl w:val="0"/>
        </w:rPr>
        <w:t xml:space="preserve">Condit et al., 2000</w:t>
      </w:r>
      <w:r w:rsidDel="00000000" w:rsidR="00000000" w:rsidRPr="00000000">
        <w:rPr>
          <w:rtl w:val="0"/>
        </w:rPr>
        <w:t xml:space="preserve">), and contributes importantly to strong stand-level variation in leaf phenology among sites (</w:t>
      </w:r>
      <w:r w:rsidDel="00000000" w:rsidR="00000000" w:rsidRPr="00000000">
        <w:rPr>
          <w:shd w:fill="c9daf8" w:val="clear"/>
          <w:rtl w:val="0"/>
        </w:rPr>
        <w:t xml:space="preserve">Bohlman 2010; Guan et al., 2015; Fisher et al., 2020; Fadrique et al., 2021</w:t>
      </w:r>
      <w:r w:rsidDel="00000000" w:rsidR="00000000" w:rsidRPr="00000000">
        <w:rPr>
          <w:shd w:fill="c9daf8" w:val="clear"/>
          <w:rtl w:val="0"/>
        </w:rPr>
        <w:t xml:space="preserve">; </w:t>
      </w:r>
      <w:r w:rsidDel="00000000" w:rsidR="00000000" w:rsidRPr="00000000">
        <w:rPr>
          <w:shd w:fill="c9daf8" w:val="clear"/>
          <w:rtl w:val="0"/>
        </w:rPr>
        <w:t xml:space="preserve">Yang et al., 2021</w:t>
      </w:r>
      <w:r w:rsidDel="00000000" w:rsidR="00000000" w:rsidRPr="00000000">
        <w:rPr>
          <w:rtl w:val="0"/>
        </w:rPr>
        <w:t xml:space="preserve">). Leaf phenology also varies substantially among years within sites, contributing to interannual variation in forest function (</w:t>
      </w:r>
      <w:r w:rsidDel="00000000" w:rsidR="00000000" w:rsidRPr="00000000">
        <w:rPr>
          <w:shd w:fill="c9daf8" w:val="clear"/>
          <w:rtl w:val="0"/>
        </w:rPr>
        <w:t xml:space="preserve">Pau et al., 2010; Detto et al., 2018; Lamjiak et al., 2021</w:t>
      </w:r>
      <w:r w:rsidDel="00000000" w:rsidR="00000000" w:rsidRPr="00000000">
        <w:rPr>
          <w:rtl w:val="0"/>
        </w:rPr>
        <w:t xml:space="preserve">)</w:t>
      </w:r>
      <w:r w:rsidDel="00000000" w:rsidR="00000000" w:rsidRPr="00000000">
        <w:rPr>
          <w:rtl w:val="0"/>
        </w:rPr>
        <w:t xml:space="preserve">. Climate drivers of leaf phenology include water availability and light. Many tropical trees, species, and stands green-up at times of year when they receive the most light (fewer clouds), even when more light is accompanied by drier conditions (</w:t>
      </w:r>
      <w:r w:rsidDel="00000000" w:rsidR="00000000" w:rsidRPr="00000000">
        <w:rPr>
          <w:shd w:fill="c9daf8" w:val="clear"/>
          <w:rtl w:val="0"/>
        </w:rPr>
        <w:t xml:space="preserve">Wright and van Schaik 1994; Lopes et al., 2016; Wagner et al., 2017; Li et al., 2021</w:t>
      </w:r>
      <w:r w:rsidDel="00000000" w:rsidR="00000000" w:rsidRPr="00000000">
        <w:rPr>
          <w:rtl w:val="0"/>
        </w:rPr>
        <w:t xml:space="preserve">). Long-term changes in climate, especially in areas where dry seasons are lengthening, may increase the competitive advantage and abundance of drought deciduous species </w:t>
      </w:r>
      <w:r w:rsidDel="00000000" w:rsidR="00000000" w:rsidRPr="00000000">
        <w:rPr>
          <w:shd w:fill="c9daf8" w:val="clear"/>
          <w:rtl w:val="0"/>
        </w:rPr>
        <w:t xml:space="preserve">(</w:t>
      </w:r>
      <w:r w:rsidDel="00000000" w:rsidR="00000000" w:rsidRPr="00000000">
        <w:rPr>
          <w:shd w:fill="c9daf8" w:val="clear"/>
          <w:rtl w:val="0"/>
        </w:rPr>
        <w:t xml:space="preserve">Vico et al. 2017</w:t>
      </w:r>
      <w:r w:rsidDel="00000000" w:rsidR="00000000" w:rsidRPr="00000000">
        <w:rPr>
          <w:shd w:fill="c9daf8" w:val="clear"/>
          <w:rtl w:val="0"/>
        </w:rPr>
        <w:t xml:space="preserve">; </w:t>
      </w:r>
      <w:r w:rsidDel="00000000" w:rsidR="00000000" w:rsidRPr="00000000">
        <w:rPr>
          <w:shd w:fill="c9daf8" w:val="clear"/>
          <w:rtl w:val="0"/>
        </w:rPr>
        <w:t xml:space="preserve">Aguirre-Gutiérrez, 2019</w:t>
      </w:r>
      <w:r w:rsidDel="00000000" w:rsidR="00000000" w:rsidRPr="00000000">
        <w:rPr>
          <w:shd w:fill="c9daf8" w:val="clear"/>
          <w:rtl w:val="0"/>
        </w:rPr>
        <w:t xml:space="preserve">). </w:t>
      </w:r>
    </w:p>
    <w:p w:rsidR="00000000" w:rsidDel="00000000" w:rsidP="00000000" w:rsidRDefault="00000000" w:rsidRPr="00000000" w14:paraId="00000125">
      <w:pPr>
        <w:rPr/>
      </w:pPr>
      <w:r w:rsidDel="00000000" w:rsidR="00000000" w:rsidRPr="00000000">
        <w:rPr>
          <w:color w:val="ff0000"/>
          <w:rtl w:val="0"/>
        </w:rPr>
        <w:t xml:space="preserve">[Animals and microbes] </w:t>
      </w:r>
      <w:r w:rsidDel="00000000" w:rsidR="00000000" w:rsidRPr="00000000">
        <w:rPr>
          <w:rtl w:val="0"/>
        </w:rPr>
        <w:t xml:space="preserve">Though studies of the importance of biodiversity for forest function have focused largely on plants, animals and microbes also drive function. They contribute to essential services such as pollination, seed dispersal, and nutrient cycling, and shape plant biodiversity and forest structure and function both via these mutualistic interactions, as well as through antagonistic interactions including herbivory and disease</w:t>
      </w:r>
      <w:r w:rsidDel="00000000" w:rsidR="00000000" w:rsidRPr="00000000">
        <w:rPr>
          <w:rtl w:val="0"/>
        </w:rPr>
        <w:t xml:space="preserve"> (</w:t>
      </w:r>
      <w:r w:rsidDel="00000000" w:rsidR="00000000" w:rsidRPr="00000000">
        <w:rPr>
          <w:shd w:fill="c9daf8" w:val="clear"/>
          <w:rtl w:val="0"/>
        </w:rPr>
        <w:t xml:space="preserve">Dirzo et al., 2014</w:t>
      </w:r>
      <w:r w:rsidDel="00000000" w:rsidR="00000000" w:rsidRPr="00000000">
        <w:rPr>
          <w:rtl w:val="0"/>
        </w:rPr>
        <w:t xml:space="preserve">)</w:t>
      </w:r>
      <w:r w:rsidDel="00000000" w:rsidR="00000000" w:rsidRPr="00000000">
        <w:rPr>
          <w:rtl w:val="0"/>
        </w:rPr>
        <w:t xml:space="preserve">. Megafauna like elephants (found in Africa, but not in the Americas) have particularly important effects in determining forest structure due to browsing and physical disturbance, as well as redistribution of nutrients and dispersal of large seed, high wood density tree species across the landscape (</w:t>
      </w:r>
      <w:r w:rsidDel="00000000" w:rsidR="00000000" w:rsidRPr="00000000">
        <w:rPr>
          <w:shd w:fill="c9daf8" w:val="clear"/>
          <w:rtl w:val="0"/>
        </w:rPr>
        <w:t xml:space="preserve">Berzaghi et al., 2018</w:t>
      </w:r>
      <w:r w:rsidDel="00000000" w:rsidR="00000000" w:rsidRPr="00000000">
        <w:rPr>
          <w:shd w:fill="c9daf8" w:val="clear"/>
          <w:rtl w:val="0"/>
        </w:rPr>
        <w:t xml:space="preserve">; 2019</w:t>
      </w:r>
      <w:r w:rsidDel="00000000" w:rsidR="00000000" w:rsidRPr="00000000">
        <w:rPr>
          <w:rtl w:val="0"/>
        </w:rPr>
        <w:t xml:space="preserve">; </w:t>
      </w:r>
      <w:r w:rsidDel="00000000" w:rsidR="00000000" w:rsidRPr="00000000">
        <w:rPr>
          <w:shd w:fill="c9daf8" w:val="clear"/>
          <w:rtl w:val="0"/>
        </w:rPr>
        <w:t xml:space="preserve">Campos-Arceiz and Blake 2011</w:t>
      </w:r>
      <w:r w:rsidDel="00000000" w:rsidR="00000000" w:rsidRPr="00000000">
        <w:rPr>
          <w:rtl w:val="0"/>
        </w:rPr>
        <w:t xml:space="preserve">). Experimental vertebrate exclosures resulted in an increase in understory plant density and seedling abundance (</w:t>
      </w:r>
      <w:r w:rsidDel="00000000" w:rsidR="00000000" w:rsidRPr="00000000">
        <w:rPr>
          <w:shd w:fill="c9daf8" w:val="clear"/>
          <w:rtl w:val="0"/>
        </w:rPr>
        <w:t xml:space="preserve">Beck et al., 2013; </w:t>
      </w:r>
      <w:r w:rsidDel="00000000" w:rsidR="00000000" w:rsidRPr="00000000">
        <w:rPr>
          <w:shd w:fill="c9daf8" w:val="clear"/>
          <w:rtl w:val="0"/>
        </w:rPr>
        <w:t xml:space="preserve">Camargo-Sanabria et al., 2015; </w:t>
      </w:r>
      <w:r w:rsidDel="00000000" w:rsidR="00000000" w:rsidRPr="00000000">
        <w:rPr>
          <w:shd w:fill="c9daf8" w:val="clear"/>
          <w:rtl w:val="0"/>
        </w:rPr>
        <w:t xml:space="preserve">Kurten and Carson 2015</w:t>
      </w:r>
      <w:r w:rsidDel="00000000" w:rsidR="00000000" w:rsidRPr="00000000">
        <w:rPr>
          <w:rtl w:val="0"/>
        </w:rPr>
        <w:t xml:space="preserve">). A large majority of tropical tree species and approximately half of liana (woody vine) species depend on vertebrates for seed dispersal, with most of the remaining species relying on wind for seed dispersal (</w:t>
      </w:r>
      <w:r w:rsidDel="00000000" w:rsidR="00000000" w:rsidRPr="00000000">
        <w:rPr>
          <w:shd w:fill="c9daf8" w:val="clear"/>
          <w:rtl w:val="0"/>
        </w:rPr>
        <w:t xml:space="preserve">Muller-Landau and Hardesty 2005</w:t>
      </w:r>
      <w:r w:rsidDel="00000000" w:rsidR="00000000" w:rsidRPr="00000000">
        <w:rPr>
          <w:rtl w:val="0"/>
        </w:rPr>
        <w:t xml:space="preserve">)</w:t>
      </w:r>
      <w:r w:rsidDel="00000000" w:rsidR="00000000" w:rsidRPr="00000000">
        <w:rPr>
          <w:rtl w:val="0"/>
        </w:rPr>
        <w:t xml:space="preserve">. Defaunation of tropical forests by hunting and other human activities thus threatens plant regeneration, </w:t>
      </w:r>
      <w:r w:rsidDel="00000000" w:rsidR="00000000" w:rsidRPr="00000000">
        <w:rPr>
          <w:rtl w:val="0"/>
        </w:rPr>
        <w:t xml:space="preserve">and may shift plant species composition and carbon cycle dynamics </w:t>
      </w:r>
      <w:r w:rsidDel="00000000" w:rsidR="00000000" w:rsidRPr="00000000">
        <w:rPr>
          <w:rtl w:val="0"/>
        </w:rPr>
        <w:t xml:space="preserve">(</w:t>
      </w:r>
      <w:r w:rsidDel="00000000" w:rsidR="00000000" w:rsidRPr="00000000">
        <w:rPr>
          <w:shd w:fill="c9daf8" w:val="clear"/>
          <w:rtl w:val="0"/>
        </w:rPr>
        <w:t xml:space="preserve">Wunderly 1997</w:t>
      </w:r>
      <w:r w:rsidDel="00000000" w:rsidR="00000000" w:rsidRPr="00000000">
        <w:rPr>
          <w:shd w:fill="c9daf8" w:val="clear"/>
          <w:rtl w:val="0"/>
        </w:rPr>
        <w:t xml:space="preserve">; </w:t>
      </w:r>
      <w:r w:rsidDel="00000000" w:rsidR="00000000" w:rsidRPr="00000000">
        <w:rPr>
          <w:shd w:fill="c9daf8" w:val="clear"/>
          <w:rtl w:val="0"/>
        </w:rPr>
        <w:t xml:space="preserve">Estrada-Villegas et al., 2023</w:t>
      </w:r>
      <w:r w:rsidDel="00000000" w:rsidR="00000000" w:rsidRPr="00000000">
        <w:rPr>
          <w:rtl w:val="0"/>
        </w:rPr>
        <w:t xml:space="preserve">). Defaunation may ultimately lead to a shift towards lower forest carbon stocks (</w:t>
      </w:r>
      <w:r w:rsidDel="00000000" w:rsidR="00000000" w:rsidRPr="00000000">
        <w:rPr>
          <w:shd w:fill="c9daf8" w:val="clear"/>
          <w:rtl w:val="0"/>
        </w:rPr>
        <w:t xml:space="preserve">Brodie and Gibbs 2009; Jansen et al., 2010; Bello et al., 2015; Osturi et al., 2016; Peres et al., 2016</w:t>
      </w:r>
      <w:r w:rsidDel="00000000" w:rsidR="00000000" w:rsidRPr="00000000">
        <w:rPr>
          <w:rtl w:val="0"/>
        </w:rPr>
        <w:t xml:space="preserve">). Among sites in Panama, increased defaunation was associated with compositional shifts in the seedling layer including more abiotically dispersed species and more lianas (</w:t>
      </w:r>
      <w:r w:rsidDel="00000000" w:rsidR="00000000" w:rsidRPr="00000000">
        <w:rPr>
          <w:shd w:fill="c9daf8" w:val="clear"/>
          <w:rtl w:val="0"/>
        </w:rPr>
        <w:t xml:space="preserve">Wright et al., 2007; Kurten et al., 2015</w:t>
      </w:r>
      <w:r w:rsidDel="00000000" w:rsidR="00000000" w:rsidRPr="00000000">
        <w:rPr>
          <w:rtl w:val="0"/>
        </w:rPr>
        <w:t xml:space="preserve">).</w:t>
      </w:r>
    </w:p>
    <w:p w:rsidR="00000000" w:rsidDel="00000000" w:rsidP="00000000" w:rsidRDefault="00000000" w:rsidRPr="00000000" w14:paraId="00000126">
      <w:pPr>
        <w:pStyle w:val="Heading3"/>
        <w:rPr/>
      </w:pPr>
      <w:bookmarkStart w:colFirst="0" w:colLast="0" w:name="_eh6hepm9sc5z" w:id="13"/>
      <w:bookmarkEnd w:id="13"/>
      <w:r w:rsidDel="00000000" w:rsidR="00000000" w:rsidRPr="00000000">
        <w:rPr>
          <w:rtl w:val="0"/>
        </w:rPr>
        <w:t xml:space="preserve">2.3 Climate Interactions and Feedbacks</w:t>
      </w:r>
    </w:p>
    <w:p w:rsidR="00000000" w:rsidDel="00000000" w:rsidP="00000000" w:rsidRDefault="00000000" w:rsidRPr="00000000" w14:paraId="00000127">
      <w:pPr>
        <w:rPr>
          <w:b w:val="1"/>
          <w:i w:val="1"/>
        </w:rPr>
      </w:pPr>
      <w:r w:rsidDel="00000000" w:rsidR="00000000" w:rsidRPr="00000000">
        <w:rPr>
          <w:b w:val="1"/>
          <w:i w:val="1"/>
          <w:rtl w:val="0"/>
        </w:rPr>
        <w:t xml:space="preserve">This PANGEA science theme will investigate the complex feedbacks and interactions between tropical forests and the climate system, as well as how changes in these processes will determine whether tropical forests will act as a future carbon sink or source. </w:t>
      </w:r>
    </w:p>
    <w:p w:rsidR="00000000" w:rsidDel="00000000" w:rsidP="00000000" w:rsidRDefault="00000000" w:rsidRPr="00000000" w14:paraId="00000128">
      <w:pPr>
        <w:spacing w:after="240" w:before="240" w:lineRule="auto"/>
        <w:rPr/>
      </w:pPr>
      <w:r w:rsidDel="00000000" w:rsidR="00000000" w:rsidRPr="00000000">
        <w:rPr>
          <w:color w:val="ff0000"/>
          <w:rtl w:val="0"/>
        </w:rPr>
        <w:t xml:space="preserve">[</w:t>
      </w:r>
      <w:r w:rsidDel="00000000" w:rsidR="00000000" w:rsidRPr="00000000">
        <w:rPr>
          <w:rFonts w:ascii="Roboto" w:cs="Roboto" w:eastAsia="Roboto" w:hAnsi="Roboto"/>
          <w:color w:val="ff0000"/>
          <w:sz w:val="21"/>
          <w:szCs w:val="21"/>
          <w:rtl w:val="0"/>
        </w:rPr>
        <w:t xml:space="preserve">introduction to the section</w:t>
      </w:r>
      <w:r w:rsidDel="00000000" w:rsidR="00000000" w:rsidRPr="00000000">
        <w:rPr>
          <w:color w:val="ff0000"/>
          <w:rtl w:val="0"/>
        </w:rPr>
        <w:t xml:space="preserve">]</w:t>
      </w:r>
      <w:r w:rsidDel="00000000" w:rsidR="00000000" w:rsidRPr="00000000">
        <w:rPr>
          <w:color w:val="ff0000"/>
          <w:rtl w:val="0"/>
        </w:rPr>
        <w:t xml:space="preserve"> </w:t>
      </w:r>
      <w:r w:rsidDel="00000000" w:rsidR="00000000" w:rsidRPr="00000000">
        <w:rPr>
          <w:rtl w:val="0"/>
        </w:rPr>
        <w:t xml:space="preserve">Tropical </w:t>
      </w:r>
      <w:commentRangeStart w:id="134"/>
      <w:commentRangeStart w:id="135"/>
      <w:r w:rsidDel="00000000" w:rsidR="00000000" w:rsidRPr="00000000">
        <w:rPr>
          <w:rtl w:val="0"/>
        </w:rPr>
        <w:t xml:space="preserve">forest</w:t>
      </w:r>
      <w:commentRangeEnd w:id="134"/>
      <w:r w:rsidDel="00000000" w:rsidR="00000000" w:rsidRPr="00000000">
        <w:commentReference w:id="134"/>
      </w:r>
      <w:commentRangeEnd w:id="135"/>
      <w:r w:rsidDel="00000000" w:rsidR="00000000" w:rsidRPr="00000000">
        <w:commentReference w:id="135"/>
      </w:r>
      <w:r w:rsidDel="00000000" w:rsidR="00000000" w:rsidRPr="00000000">
        <w:rPr>
          <w:rtl w:val="0"/>
        </w:rPr>
        <w:t xml:space="preserve"> land-atmosphere interactions modulate climate and weather both </w:t>
      </w:r>
      <w:r w:rsidDel="00000000" w:rsidR="00000000" w:rsidRPr="00000000">
        <w:rPr>
          <w:rtl w:val="0"/>
        </w:rPr>
        <w:t xml:space="preserve">locally</w:t>
      </w:r>
      <w:r w:rsidDel="00000000" w:rsidR="00000000" w:rsidRPr="00000000">
        <w:rPr>
          <w:rtl w:val="0"/>
        </w:rPr>
        <w:t xml:space="preserve"> and regionally. T</w:t>
      </w:r>
      <w:r w:rsidDel="00000000" w:rsidR="00000000" w:rsidRPr="00000000">
        <w:rPr>
          <w:rtl w:val="0"/>
        </w:rPr>
        <w:t xml:space="preserve">ropical forest plants recycle </w:t>
      </w:r>
      <w:r w:rsidDel="00000000" w:rsidR="00000000" w:rsidRPr="00000000">
        <w:rPr>
          <w:rtl w:val="0"/>
        </w:rPr>
        <w:t xml:space="preserve">precipitation through evapotranspiration and </w:t>
      </w:r>
      <w:r w:rsidDel="00000000" w:rsidR="00000000" w:rsidRPr="00000000">
        <w:rPr>
          <w:rtl w:val="0"/>
        </w:rPr>
        <w:t xml:space="preserve">influence</w:t>
      </w:r>
      <w:r w:rsidDel="00000000" w:rsidR="00000000" w:rsidRPr="00000000">
        <w:rPr>
          <w:rtl w:val="0"/>
        </w:rPr>
        <w:t xml:space="preserve"> the onset and timing of rainy seasons </w:t>
      </w:r>
      <w:r w:rsidDel="00000000" w:rsidR="00000000" w:rsidRPr="00000000">
        <w:rPr>
          <w:rtl w:val="0"/>
        </w:rPr>
        <w:t xml:space="preserve">(</w:t>
      </w:r>
      <w:r w:rsidDel="00000000" w:rsidR="00000000" w:rsidRPr="00000000">
        <w:rPr>
          <w:shd w:fill="c9daf8" w:val="clear"/>
          <w:rtl w:val="0"/>
        </w:rPr>
        <w:t xml:space="preserve">Wright et al., 2017</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shd w:fill="c9daf8" w:val="clear"/>
          <w:rtl w:val="0"/>
        </w:rPr>
        <w:t xml:space="preserve">Sori et al., 2022</w:t>
      </w:r>
      <w:r w:rsidDel="00000000" w:rsidR="00000000" w:rsidRPr="00000000">
        <w:rPr>
          <w:shd w:fill="c9daf8" w:val="clear"/>
          <w:rtl w:val="0"/>
        </w:rPr>
        <w:t xml:space="preserve">; </w:t>
      </w:r>
      <w:r w:rsidDel="00000000" w:rsidR="00000000" w:rsidRPr="00000000">
        <w:rPr>
          <w:shd w:fill="c9daf8" w:val="clear"/>
          <w:rtl w:val="0"/>
        </w:rPr>
        <w:t xml:space="preserve">Worden et al., 2021</w:t>
      </w:r>
      <w:r w:rsidDel="00000000" w:rsidR="00000000" w:rsidRPr="00000000">
        <w:rPr>
          <w:shd w:fill="c9daf8" w:val="clear"/>
          <w:rtl w:val="0"/>
        </w:rPr>
        <w:t xml:space="preserve">; </w:t>
      </w:r>
      <w:r w:rsidDel="00000000" w:rsidR="00000000" w:rsidRPr="00000000">
        <w:rPr>
          <w:shd w:fill="c9daf8" w:val="clear"/>
          <w:rtl w:val="0"/>
        </w:rPr>
        <w:t xml:space="preserve">van der Ent et al., 2010</w:t>
      </w:r>
      <w:r w:rsidDel="00000000" w:rsidR="00000000" w:rsidRPr="00000000">
        <w:rPr>
          <w:shd w:fill="c9daf8" w:val="clear"/>
          <w:rtl w:val="0"/>
        </w:rPr>
        <w:t xml:space="preserve">; </w:t>
      </w:r>
      <w:r w:rsidDel="00000000" w:rsidR="00000000" w:rsidRPr="00000000">
        <w:rPr>
          <w:shd w:fill="c9daf8" w:val="clear"/>
          <w:rtl w:val="0"/>
        </w:rPr>
        <w:t xml:space="preserve">Staal et al., 201</w:t>
      </w:r>
      <w:r w:rsidDel="00000000" w:rsidR="00000000" w:rsidRPr="00000000">
        <w:rPr>
          <w:shd w:fill="c9daf8" w:val="clear"/>
          <w:rtl w:val="0"/>
        </w:rPr>
        <w:t xml:space="preserve">8; </w:t>
      </w:r>
      <w:r w:rsidDel="00000000" w:rsidR="00000000" w:rsidRPr="00000000">
        <w:rPr>
          <w:shd w:fill="c9daf8" w:val="clear"/>
          <w:rtl w:val="0"/>
        </w:rPr>
        <w:t xml:space="preserve">Dirmeyer et al., 2009</w:t>
      </w:r>
      <w:r w:rsidDel="00000000" w:rsidR="00000000" w:rsidRPr="00000000">
        <w:rPr>
          <w:shd w:fill="c9daf8" w:val="clear"/>
          <w:rtl w:val="0"/>
        </w:rPr>
        <w:t xml:space="preserve">, </w:t>
      </w:r>
      <w:r w:rsidDel="00000000" w:rsidR="00000000" w:rsidRPr="00000000">
        <w:rPr>
          <w:shd w:fill="c9daf8" w:val="clear"/>
          <w:rtl w:val="0"/>
        </w:rPr>
        <w:t xml:space="preserve">Zemp et al., 2017</w:t>
      </w:r>
      <w:r w:rsidDel="00000000" w:rsidR="00000000" w:rsidRPr="00000000">
        <w:rPr>
          <w:shd w:fill="c9daf8" w:val="clear"/>
          <w:rtl w:val="0"/>
        </w:rPr>
        <w:t xml:space="preserve">; </w:t>
      </w:r>
      <w:r w:rsidDel="00000000" w:rsidR="00000000" w:rsidRPr="00000000">
        <w:rPr>
          <w:shd w:fill="c9daf8" w:val="clear"/>
          <w:rtl w:val="0"/>
        </w:rPr>
        <w:t xml:space="preserve">Nyasulu et al., 2024</w:t>
      </w:r>
      <w:r w:rsidDel="00000000" w:rsidR="00000000" w:rsidRPr="00000000">
        <w:rPr>
          <w:rtl w:val="0"/>
        </w:rPr>
        <w:t xml:space="preserve">). Tropical forests also emit biogenic volatile organic compounds that affect cloud formation, albedo, and light availability for vegetation </w:t>
      </w:r>
      <w:r w:rsidDel="00000000" w:rsidR="00000000" w:rsidRPr="00000000">
        <w:rPr>
          <w:shd w:fill="c9daf8" w:val="clear"/>
          <w:rtl w:val="0"/>
        </w:rPr>
        <w:t xml:space="preserve">(Artaxo et al., 2022)</w:t>
      </w:r>
      <w:r w:rsidDel="00000000" w:rsidR="00000000" w:rsidRPr="00000000">
        <w:rPr>
          <w:rtl w:val="0"/>
        </w:rPr>
        <w:t xml:space="preserve">. </w:t>
      </w:r>
      <w:r w:rsidDel="00000000" w:rsidR="00000000" w:rsidRPr="00000000">
        <w:rPr>
          <w:highlight w:val="white"/>
          <w:rtl w:val="0"/>
        </w:rPr>
        <w:t xml:space="preserve">Forest canopies regulate </w:t>
      </w:r>
      <w:r w:rsidDel="00000000" w:rsidR="00000000" w:rsidRPr="00000000">
        <w:rPr>
          <w:rtl w:val="0"/>
        </w:rPr>
        <w:t xml:space="preserve">albedo, latent and sensible heat fluxes, and roughness, which drive biophysical climate feedbacks </w:t>
      </w:r>
      <w:hyperlink r:id="rId16">
        <w:r w:rsidDel="00000000" w:rsidR="00000000" w:rsidRPr="00000000">
          <w:rPr>
            <w:rtl w:val="0"/>
          </w:rPr>
          <w:t xml:space="preserve">(</w:t>
        </w:r>
      </w:hyperlink>
      <w:hyperlink r:id="rId17">
        <w:r w:rsidDel="00000000" w:rsidR="00000000" w:rsidRPr="00000000">
          <w:rPr>
            <w:shd w:fill="c9daf8" w:val="clear"/>
            <w:rtl w:val="0"/>
          </w:rPr>
          <w:t xml:space="preserve">Bonan, 2008</w:t>
        </w:r>
      </w:hyperlink>
      <w:hyperlink r:id="rId18">
        <w:r w:rsidDel="00000000" w:rsidR="00000000" w:rsidRPr="00000000">
          <w:rPr>
            <w:shd w:fill="c9daf8" w:val="clear"/>
            <w:rtl w:val="0"/>
          </w:rPr>
          <w:t xml:space="preserve">;</w:t>
        </w:r>
      </w:hyperlink>
      <w:hyperlink r:id="rId19">
        <w:r w:rsidDel="00000000" w:rsidR="00000000" w:rsidRPr="00000000">
          <w:rPr>
            <w:rtl w:val="0"/>
          </w:rPr>
          <w:t xml:space="preserve"> </w:t>
        </w:r>
      </w:hyperlink>
      <w:hyperlink r:id="rId20">
        <w:r w:rsidDel="00000000" w:rsidR="00000000" w:rsidRPr="00000000">
          <w:rPr>
            <w:shd w:fill="c9daf8" w:val="clear"/>
            <w:rtl w:val="0"/>
          </w:rPr>
          <w:t xml:space="preserve">Chen et al., 2020</w:t>
        </w:r>
      </w:hyperlink>
      <w:hyperlink r:id="rId21">
        <w:r w:rsidDel="00000000" w:rsidR="00000000" w:rsidRPr="00000000">
          <w:rPr>
            <w:shd w:fill="c9daf8" w:val="clear"/>
            <w:rtl w:val="0"/>
          </w:rPr>
          <w:t xml:space="preserve">; </w:t>
        </w:r>
      </w:hyperlink>
      <w:hyperlink r:id="rId22">
        <w:r w:rsidDel="00000000" w:rsidR="00000000" w:rsidRPr="00000000">
          <w:rPr>
            <w:shd w:fill="c9daf8" w:val="clear"/>
            <w:rtl w:val="0"/>
          </w:rPr>
          <w:t xml:space="preserve">Lee et al., 2011</w:t>
        </w:r>
      </w:hyperlink>
      <w:hyperlink r:id="rId23">
        <w:r w:rsidDel="00000000" w:rsidR="00000000" w:rsidRPr="00000000">
          <w:rPr>
            <w:rtl w:val="0"/>
          </w:rPr>
          <w:t xml:space="preserve">)</w:t>
        </w:r>
      </w:hyperlink>
      <w:r w:rsidDel="00000000" w:rsidR="00000000" w:rsidRPr="00000000">
        <w:rPr>
          <w:rtl w:val="0"/>
        </w:rPr>
        <w:t xml:space="preserve">. Furthermore, energy and water balances depend upon soil moisture, controlled by roots, soil texture, and structure </w:t>
      </w:r>
      <w:hyperlink r:id="rId24">
        <w:r w:rsidDel="00000000" w:rsidR="00000000" w:rsidRPr="00000000">
          <w:rPr>
            <w:rtl w:val="0"/>
          </w:rPr>
          <w:t xml:space="preserve">(</w:t>
        </w:r>
      </w:hyperlink>
      <w:hyperlink r:id="rId25">
        <w:r w:rsidDel="00000000" w:rsidR="00000000" w:rsidRPr="00000000">
          <w:rPr>
            <w:shd w:fill="c9daf8" w:val="clear"/>
            <w:rtl w:val="0"/>
          </w:rPr>
          <w:t xml:space="preserve">Fan et al., 2017</w:t>
        </w:r>
      </w:hyperlink>
      <w:r w:rsidDel="00000000" w:rsidR="00000000" w:rsidRPr="00000000">
        <w:rPr>
          <w:rtl w:val="0"/>
        </w:rPr>
        <w:t xml:space="preserve">; </w:t>
      </w:r>
      <w:hyperlink r:id="rId26">
        <w:r w:rsidDel="00000000" w:rsidR="00000000" w:rsidRPr="00000000">
          <w:rPr>
            <w:shd w:fill="c9daf8" w:val="clear"/>
            <w:rtl w:val="0"/>
          </w:rPr>
          <w:t xml:space="preserve">Seneviratne et al., 2010</w:t>
        </w:r>
      </w:hyperlink>
      <w:hyperlink r:id="rId27">
        <w:r w:rsidDel="00000000" w:rsidR="00000000" w:rsidRPr="00000000">
          <w:rPr>
            <w:shd w:fill="c9daf8" w:val="clear"/>
            <w:rtl w:val="0"/>
          </w:rPr>
          <w:t xml:space="preserve">; </w:t>
        </w:r>
      </w:hyperlink>
      <w:hyperlink r:id="rId28">
        <w:r w:rsidDel="00000000" w:rsidR="00000000" w:rsidRPr="00000000">
          <w:rPr>
            <w:shd w:fill="c9daf8" w:val="clear"/>
            <w:rtl w:val="0"/>
          </w:rPr>
          <w:t xml:space="preserve">Zhou et al., 2021</w:t>
        </w:r>
      </w:hyperlink>
      <w:hyperlink r:id="rId29">
        <w:r w:rsidDel="00000000" w:rsidR="00000000" w:rsidRPr="00000000">
          <w:rPr>
            <w:rtl w:val="0"/>
          </w:rPr>
          <w:t xml:space="preserve">)</w:t>
        </w:r>
      </w:hyperlink>
      <w:r w:rsidDel="00000000" w:rsidR="00000000" w:rsidRPr="00000000">
        <w:rPr>
          <w:rtl w:val="0"/>
        </w:rPr>
        <w:t xml:space="preserve">.</w:t>
      </w:r>
    </w:p>
    <w:p w:rsidR="00000000" w:rsidDel="00000000" w:rsidP="00000000" w:rsidRDefault="00000000" w:rsidRPr="00000000" w14:paraId="00000129">
      <w:pPr>
        <w:spacing w:after="240" w:before="240" w:lineRule="auto"/>
        <w:rPr/>
      </w:pPr>
      <w:r w:rsidDel="00000000" w:rsidR="00000000" w:rsidRPr="00000000">
        <w:rPr>
          <w:color w:val="ff0000"/>
          <w:rtl w:val="0"/>
        </w:rPr>
        <w:t xml:space="preserve">[Weather and climate effects on tropical forests] </w:t>
      </w:r>
      <w:commentRangeStart w:id="136"/>
      <w:commentRangeStart w:id="137"/>
      <w:r w:rsidDel="00000000" w:rsidR="00000000" w:rsidRPr="00000000">
        <w:rPr>
          <w:rtl w:val="0"/>
        </w:rPr>
        <w:t xml:space="preserve">Temperature and the seasonal distribution of precipitation and light are the critical drivers of forest growth and mortality.</w:t>
      </w:r>
      <w:commentRangeEnd w:id="136"/>
      <w:r w:rsidDel="00000000" w:rsidR="00000000" w:rsidRPr="00000000">
        <w:commentReference w:id="136"/>
      </w:r>
      <w:commentRangeEnd w:id="137"/>
      <w:r w:rsidDel="00000000" w:rsidR="00000000" w:rsidRPr="00000000">
        <w:commentReference w:id="137"/>
      </w:r>
      <w:r w:rsidDel="00000000" w:rsidR="00000000" w:rsidRPr="00000000">
        <w:rPr>
          <w:rtl w:val="0"/>
        </w:rPr>
        <w:t xml:space="preserve"> Mesoscale convective systems </w:t>
      </w:r>
      <w:commentRangeStart w:id="138"/>
      <w:r w:rsidDel="00000000" w:rsidR="00000000" w:rsidRPr="00000000">
        <w:rPr>
          <w:rtl w:val="0"/>
        </w:rPr>
        <w:t xml:space="preserve">deliver</w:t>
      </w:r>
      <w:commentRangeEnd w:id="138"/>
      <w:r w:rsidDel="00000000" w:rsidR="00000000" w:rsidRPr="00000000">
        <w:commentReference w:id="138"/>
      </w:r>
      <w:r w:rsidDel="00000000" w:rsidR="00000000" w:rsidRPr="00000000">
        <w:rPr>
          <w:rtl w:val="0"/>
        </w:rPr>
        <w:t xml:space="preserve"> much of the rainfall in Central Africa and the Amazon (</w:t>
      </w:r>
      <w:r w:rsidDel="00000000" w:rsidR="00000000" w:rsidRPr="00000000">
        <w:rPr>
          <w:shd w:fill="c9daf8" w:val="clear"/>
          <w:rtl w:val="0"/>
        </w:rPr>
        <w:t xml:space="preserve">Andrews et al., 2024;</w:t>
      </w:r>
      <w:r w:rsidDel="00000000" w:rsidR="00000000" w:rsidRPr="00000000">
        <w:rPr>
          <w:shd w:fill="c9daf8" w:val="clear"/>
          <w:rtl w:val="0"/>
        </w:rPr>
        <w:t xml:space="preserve"> </w:t>
      </w:r>
      <w:r w:rsidDel="00000000" w:rsidR="00000000" w:rsidRPr="00000000">
        <w:rPr>
          <w:shd w:fill="c9daf8" w:val="clear"/>
          <w:rtl w:val="0"/>
        </w:rPr>
        <w:t xml:space="preserve">Rehbein et al., 2017</w:t>
      </w:r>
      <w:r w:rsidDel="00000000" w:rsidR="00000000" w:rsidRPr="00000000">
        <w:rPr>
          <w:rtl w:val="0"/>
        </w:rPr>
        <w:t xml:space="preserve">), and influence tree mortality via windthrow (e.g., </w:t>
      </w:r>
      <w:r w:rsidDel="00000000" w:rsidR="00000000" w:rsidRPr="00000000">
        <w:rPr>
          <w:shd w:fill="c9daf8" w:val="clear"/>
          <w:rtl w:val="0"/>
        </w:rPr>
        <w:t xml:space="preserve">Negrón-Juárez et al., 2018</w:t>
      </w:r>
      <w:r w:rsidDel="00000000" w:rsidR="00000000" w:rsidRPr="00000000">
        <w:rPr>
          <w:rtl w:val="0"/>
        </w:rPr>
        <w:t xml:space="preserve">;</w:t>
      </w:r>
      <w:r w:rsidDel="00000000" w:rsidR="00000000" w:rsidRPr="00000000">
        <w:rPr>
          <w:rtl w:val="0"/>
        </w:rPr>
        <w:t xml:space="preserve"> </w:t>
      </w:r>
      <w:r w:rsidDel="00000000" w:rsidR="00000000" w:rsidRPr="00000000">
        <w:rPr>
          <w:shd w:fill="c9daf8" w:val="clear"/>
          <w:rtl w:val="0"/>
        </w:rPr>
        <w:t xml:space="preserve">Feng et al., 2023</w:t>
      </w:r>
      <w:r w:rsidDel="00000000" w:rsidR="00000000" w:rsidRPr="00000000">
        <w:rPr>
          <w:rtl w:val="0"/>
        </w:rPr>
        <w:t xml:space="preserve">). Precipitation controls flooding cycles in lowland forests (</w:t>
      </w:r>
      <w:r w:rsidDel="00000000" w:rsidR="00000000" w:rsidRPr="00000000">
        <w:rPr>
          <w:shd w:fill="c9daf8" w:val="clear"/>
          <w:rtl w:val="0"/>
        </w:rPr>
        <w:t xml:space="preserve">Alsdorf et al., 2016</w:t>
      </w:r>
      <w:r w:rsidDel="00000000" w:rsidR="00000000" w:rsidRPr="00000000">
        <w:rPr>
          <w:rtl w:val="0"/>
        </w:rPr>
        <w:t xml:space="preserve">;</w:t>
      </w:r>
      <w:r w:rsidDel="00000000" w:rsidR="00000000" w:rsidRPr="00000000">
        <w:rPr>
          <w:rtl w:val="0"/>
        </w:rPr>
        <w:t xml:space="preserve"> </w:t>
      </w:r>
      <w:r w:rsidDel="00000000" w:rsidR="00000000" w:rsidRPr="00000000">
        <w:rPr>
          <w:shd w:fill="c9daf8" w:val="clear"/>
          <w:rtl w:val="0"/>
        </w:rPr>
        <w:t xml:space="preserve">Hawes and Peres 2016</w:t>
      </w:r>
      <w:r w:rsidDel="00000000" w:rsidR="00000000" w:rsidRPr="00000000">
        <w:rPr>
          <w:rtl w:val="0"/>
        </w:rPr>
        <w:t xml:space="preserve">), which adapt to submersion and waterlogging that can lower oxygen availability, reduce photosynthesis, decrease water conductance, (</w:t>
      </w:r>
      <w:r w:rsidDel="00000000" w:rsidR="00000000" w:rsidRPr="00000000">
        <w:rPr>
          <w:shd w:fill="c9daf8" w:val="clear"/>
          <w:rtl w:val="0"/>
        </w:rPr>
        <w:t xml:space="preserve">Parolin et al., 2004;</w:t>
      </w:r>
      <w:r w:rsidDel="00000000" w:rsidR="00000000" w:rsidRPr="00000000">
        <w:rPr>
          <w:shd w:fill="c9daf8" w:val="clear"/>
          <w:rtl w:val="0"/>
        </w:rPr>
        <w:t xml:space="preserve"> </w:t>
      </w:r>
      <w:r w:rsidDel="00000000" w:rsidR="00000000" w:rsidRPr="00000000">
        <w:rPr>
          <w:shd w:fill="c9daf8" w:val="clear"/>
          <w:rtl w:val="0"/>
        </w:rPr>
        <w:t xml:space="preserve">Parolin et al., 2016</w:t>
      </w:r>
      <w:r w:rsidDel="00000000" w:rsidR="00000000" w:rsidRPr="00000000">
        <w:rPr>
          <w:rtl w:val="0"/>
        </w:rPr>
        <w:t xml:space="preserve">;</w:t>
      </w:r>
      <w:r w:rsidDel="00000000" w:rsidR="00000000" w:rsidRPr="00000000">
        <w:rPr>
          <w:rtl w:val="0"/>
        </w:rPr>
        <w:t xml:space="preserve"> </w:t>
      </w:r>
      <w:r w:rsidDel="00000000" w:rsidR="00000000" w:rsidRPr="00000000">
        <w:rPr>
          <w:shd w:fill="c9daf8" w:val="clear"/>
          <w:rtl w:val="0"/>
        </w:rPr>
        <w:t xml:space="preserve">Hawes and Peres 2016</w:t>
      </w:r>
      <w:r w:rsidDel="00000000" w:rsidR="00000000" w:rsidRPr="00000000">
        <w:rPr>
          <w:rtl w:val="0"/>
        </w:rPr>
        <w:t xml:space="preserve">), leading to production of  CH</w:t>
      </w:r>
      <w:r w:rsidDel="00000000" w:rsidR="00000000" w:rsidRPr="00000000">
        <w:rPr>
          <w:vertAlign w:val="subscript"/>
          <w:rtl w:val="0"/>
        </w:rPr>
        <w:t xml:space="preserve">4</w:t>
      </w:r>
      <w:r w:rsidDel="00000000" w:rsidR="00000000" w:rsidRPr="00000000">
        <w:rPr>
          <w:rtl w:val="0"/>
        </w:rPr>
        <w:t xml:space="preserve"> by microorganisms. Rainfall also affects nutrient cycles via wet deposition of nutrients such as </w:t>
      </w:r>
      <w:commentRangeStart w:id="139"/>
      <w:commentRangeStart w:id="140"/>
      <w:r w:rsidDel="00000000" w:rsidR="00000000" w:rsidRPr="00000000">
        <w:rPr>
          <w:rtl w:val="0"/>
        </w:rPr>
        <w:t xml:space="preserve">Nitrogen</w:t>
      </w:r>
      <w:commentRangeEnd w:id="139"/>
      <w:r w:rsidDel="00000000" w:rsidR="00000000" w:rsidRPr="00000000">
        <w:commentReference w:id="139"/>
      </w:r>
      <w:commentRangeEnd w:id="140"/>
      <w:r w:rsidDel="00000000" w:rsidR="00000000" w:rsidRPr="00000000">
        <w:commentReference w:id="140"/>
      </w:r>
      <w:r w:rsidDel="00000000" w:rsidR="00000000" w:rsidRPr="00000000">
        <w:rPr>
          <w:rtl w:val="0"/>
        </w:rPr>
        <w:t xml:space="preserve"> (</w:t>
      </w:r>
      <w:r w:rsidDel="00000000" w:rsidR="00000000" w:rsidRPr="00000000">
        <w:rPr>
          <w:shd w:fill="c9daf8" w:val="clear"/>
          <w:rtl w:val="0"/>
        </w:rPr>
        <w:t xml:space="preserve">Bauters et al.,</w:t>
      </w:r>
      <w:r w:rsidDel="00000000" w:rsidR="00000000" w:rsidRPr="00000000">
        <w:rPr>
          <w:shd w:fill="c9daf8" w:val="clear"/>
          <w:rtl w:val="0"/>
        </w:rPr>
        <w:t xml:space="preserve"> 2018</w:t>
      </w:r>
      <w:r w:rsidDel="00000000" w:rsidR="00000000" w:rsidRPr="00000000">
        <w:rPr>
          <w:shd w:fill="c9daf8" w:val="clear"/>
          <w:rtl w:val="0"/>
        </w:rPr>
        <w:t xml:space="preserve">, </w:t>
      </w:r>
      <w:r w:rsidDel="00000000" w:rsidR="00000000" w:rsidRPr="00000000">
        <w:rPr>
          <w:shd w:fill="c9daf8" w:val="clear"/>
          <w:rtl w:val="0"/>
        </w:rPr>
        <w:t xml:space="preserve">2021</w:t>
      </w:r>
      <w:r w:rsidDel="00000000" w:rsidR="00000000" w:rsidRPr="00000000">
        <w:rPr>
          <w:rtl w:val="0"/>
        </w:rPr>
        <w:t xml:space="preserve">), photosynthesis via cloud cover and fog (</w:t>
      </w:r>
      <w:r w:rsidDel="00000000" w:rsidR="00000000" w:rsidRPr="00000000">
        <w:rPr>
          <w:shd w:fill="c9daf8" w:val="clear"/>
          <w:rtl w:val="0"/>
        </w:rPr>
        <w:t xml:space="preserve">Philippon et al., 2019</w:t>
      </w:r>
      <w:r w:rsidDel="00000000" w:rsidR="00000000" w:rsidRPr="00000000">
        <w:rPr>
          <w:rtl w:val="0"/>
        </w:rPr>
        <w:t xml:space="preserve">; </w:t>
      </w:r>
      <w:r w:rsidDel="00000000" w:rsidR="00000000" w:rsidRPr="00000000">
        <w:rPr>
          <w:shd w:fill="c9daf8" w:val="clear"/>
          <w:rtl w:val="0"/>
        </w:rPr>
        <w:t xml:space="preserve">Pohl </w:t>
      </w:r>
      <w:r w:rsidDel="00000000" w:rsidR="00000000" w:rsidRPr="00000000">
        <w:rPr>
          <w:shd w:fill="c9daf8" w:val="clear"/>
          <w:rtl w:val="0"/>
        </w:rPr>
        <w:t xml:space="preserve">et al., 2021</w:t>
      </w:r>
      <w:r w:rsidDel="00000000" w:rsidR="00000000" w:rsidRPr="00000000">
        <w:rPr>
          <w:rtl w:val="0"/>
        </w:rPr>
        <w:t xml:space="preserve">), and evapotranspiration via dew deposition (e.g., </w:t>
      </w:r>
      <w:r w:rsidDel="00000000" w:rsidR="00000000" w:rsidRPr="00000000">
        <w:rPr>
          <w:shd w:fill="c9daf8" w:val="clear"/>
          <w:rtl w:val="0"/>
        </w:rPr>
        <w:t xml:space="preserve">Gerlein-Safdi et al., 2018;</w:t>
      </w:r>
      <w:r w:rsidDel="00000000" w:rsidR="00000000" w:rsidRPr="00000000">
        <w:rPr>
          <w:shd w:fill="c9daf8" w:val="clear"/>
          <w:rtl w:val="0"/>
        </w:rPr>
        <w:t xml:space="preserve"> </w:t>
      </w:r>
      <w:r w:rsidDel="00000000" w:rsidR="00000000" w:rsidRPr="00000000">
        <w:rPr>
          <w:shd w:fill="c9daf8" w:val="clear"/>
          <w:rtl w:val="0"/>
        </w:rPr>
        <w:t xml:space="preserve">Binks et al., 2019</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A">
      <w:pPr>
        <w:spacing w:line="276" w:lineRule="auto"/>
        <w:rPr/>
      </w:pPr>
      <w:commentRangeStart w:id="141"/>
      <w:r w:rsidDel="00000000" w:rsidR="00000000" w:rsidRPr="00000000">
        <w:rPr>
          <w:color w:val="ff0000"/>
          <w:rtl w:val="0"/>
        </w:rPr>
        <w:t xml:space="preserve">[Anthropogenic disturbance impacts on weather and climate] </w:t>
      </w:r>
      <w:commentRangeEnd w:id="141"/>
      <w:r w:rsidDel="00000000" w:rsidR="00000000" w:rsidRPr="00000000">
        <w:commentReference w:id="141"/>
      </w:r>
      <w:r w:rsidDel="00000000" w:rsidR="00000000" w:rsidRPr="00000000">
        <w:rPr>
          <w:rtl w:val="0"/>
        </w:rPr>
        <w:t xml:space="preserve">Anthropogenic disturbances to forests alter local weather and regional climate. Deforestation and forest degradation increase soil surface warming due to decreases in evaporative cooling </w:t>
      </w:r>
      <w:hyperlink r:id="rId30">
        <w:r w:rsidDel="00000000" w:rsidR="00000000" w:rsidRPr="00000000">
          <w:rPr>
            <w:rtl w:val="0"/>
          </w:rPr>
          <w:t xml:space="preserve">(</w:t>
        </w:r>
      </w:hyperlink>
      <w:hyperlink r:id="rId31">
        <w:r w:rsidDel="00000000" w:rsidR="00000000" w:rsidRPr="00000000">
          <w:rPr>
            <w:shd w:fill="c9daf8" w:val="clear"/>
            <w:rtl w:val="0"/>
          </w:rPr>
          <w:t xml:space="preserve">Devaraju et al., 2018</w:t>
        </w:r>
      </w:hyperlink>
      <w:hyperlink r:id="rId32">
        <w:r w:rsidDel="00000000" w:rsidR="00000000" w:rsidRPr="00000000">
          <w:rPr>
            <w:shd w:fill="c9daf8" w:val="clear"/>
            <w:rtl w:val="0"/>
          </w:rPr>
          <w:t xml:space="preserve">; </w:t>
        </w:r>
      </w:hyperlink>
      <w:hyperlink r:id="rId33">
        <w:r w:rsidDel="00000000" w:rsidR="00000000" w:rsidRPr="00000000">
          <w:rPr>
            <w:shd w:fill="c9daf8" w:val="clear"/>
            <w:rtl w:val="0"/>
          </w:rPr>
          <w:t xml:space="preserve">Li et al., 2015</w:t>
        </w:r>
      </w:hyperlink>
      <w:hyperlink r:id="rId34">
        <w:r w:rsidDel="00000000" w:rsidR="00000000" w:rsidRPr="00000000">
          <w:rPr>
            <w:rtl w:val="0"/>
          </w:rPr>
          <w:t xml:space="preserve">)</w:t>
        </w:r>
      </w:hyperlink>
      <w:r w:rsidDel="00000000" w:rsidR="00000000" w:rsidRPr="00000000">
        <w:rPr>
          <w:rtl w:val="0"/>
        </w:rPr>
        <w:t xml:space="preserve">, with the magnitude of this effect influenced </w:t>
      </w:r>
      <w:r w:rsidDel="00000000" w:rsidR="00000000" w:rsidRPr="00000000">
        <w:rPr>
          <w:rtl w:val="0"/>
        </w:rPr>
        <w:t xml:space="preserve">by the </w:t>
      </w:r>
      <w:commentRangeStart w:id="142"/>
      <w:commentRangeStart w:id="143"/>
      <w:r w:rsidDel="00000000" w:rsidR="00000000" w:rsidRPr="00000000">
        <w:rPr>
          <w:rtl w:val="0"/>
        </w:rPr>
        <w:t xml:space="preserve">decrease of forest cover fraction</w:t>
      </w:r>
      <w:commentRangeEnd w:id="142"/>
      <w:r w:rsidDel="00000000" w:rsidR="00000000" w:rsidRPr="00000000">
        <w:commentReference w:id="142"/>
      </w:r>
      <w:commentRangeEnd w:id="143"/>
      <w:r w:rsidDel="00000000" w:rsidR="00000000" w:rsidRPr="00000000">
        <w:commentReference w:id="143"/>
      </w:r>
      <w:r w:rsidDel="00000000" w:rsidR="00000000" w:rsidRPr="00000000">
        <w:rPr>
          <w:rtl w:val="0"/>
        </w:rPr>
        <w:t xml:space="preserve"> </w:t>
      </w:r>
      <w:hyperlink r:id="rId35">
        <w:r w:rsidDel="00000000" w:rsidR="00000000" w:rsidRPr="00000000">
          <w:rPr>
            <w:rtl w:val="0"/>
          </w:rPr>
          <w:t xml:space="preserve">(</w:t>
        </w:r>
      </w:hyperlink>
      <w:hyperlink r:id="rId36">
        <w:r w:rsidDel="00000000" w:rsidR="00000000" w:rsidRPr="00000000">
          <w:rPr>
            <w:shd w:fill="c9daf8" w:val="clear"/>
            <w:rtl w:val="0"/>
          </w:rPr>
          <w:t xml:space="preserve">Alkama and Cescatti 2016</w:t>
        </w:r>
      </w:hyperlink>
      <w:hyperlink r:id="rId37">
        <w:r w:rsidDel="00000000" w:rsidR="00000000" w:rsidRPr="00000000">
          <w:rPr>
            <w:rtl w:val="0"/>
          </w:rPr>
          <w:t xml:space="preserve">)</w:t>
        </w:r>
      </w:hyperlink>
      <w:r w:rsidDel="00000000" w:rsidR="00000000" w:rsidRPr="00000000">
        <w:rPr>
          <w:rtl w:val="0"/>
        </w:rPr>
        <w:t xml:space="preserve">. Higher temperatures can subsequently increase tree respiration, which reduces net primary productivity (NPP) and </w:t>
      </w:r>
      <w:r w:rsidDel="00000000" w:rsidR="00000000" w:rsidRPr="00000000">
        <w:rPr>
          <w:rtl w:val="0"/>
        </w:rPr>
        <w:t xml:space="preserve">changes</w:t>
      </w:r>
      <w:r w:rsidDel="00000000" w:rsidR="00000000" w:rsidRPr="00000000">
        <w:rPr>
          <w:rtl w:val="0"/>
        </w:rPr>
        <w:t xml:space="preserve"> how tropical forests cycle carbon </w:t>
      </w:r>
      <w:hyperlink r:id="rId38">
        <w:r w:rsidDel="00000000" w:rsidR="00000000" w:rsidRPr="00000000">
          <w:rPr>
            <w:rtl w:val="0"/>
          </w:rPr>
          <w:t xml:space="preserve">(</w:t>
        </w:r>
      </w:hyperlink>
      <w:hyperlink r:id="rId39">
        <w:r w:rsidDel="00000000" w:rsidR="00000000" w:rsidRPr="00000000">
          <w:rPr>
            <w:shd w:fill="c9daf8" w:val="clear"/>
            <w:rtl w:val="0"/>
          </w:rPr>
          <w:t xml:space="preserve">Choury et al., 2022</w:t>
        </w:r>
      </w:hyperlink>
      <w:hyperlink r:id="rId40">
        <w:r w:rsidDel="00000000" w:rsidR="00000000" w:rsidRPr="00000000">
          <w:rPr>
            <w:shd w:fill="c9daf8" w:val="clear"/>
            <w:rtl w:val="0"/>
          </w:rPr>
          <w:t xml:space="preserve">; </w:t>
        </w:r>
      </w:hyperlink>
      <w:hyperlink r:id="rId41">
        <w:r w:rsidDel="00000000" w:rsidR="00000000" w:rsidRPr="00000000">
          <w:rPr>
            <w:shd w:fill="c9daf8" w:val="clear"/>
            <w:rtl w:val="0"/>
          </w:rPr>
          <w:t xml:space="preserve">Das et al., 2023</w:t>
        </w:r>
      </w:hyperlink>
      <w:hyperlink r:id="rId42">
        <w:r w:rsidDel="00000000" w:rsidR="00000000" w:rsidRPr="00000000">
          <w:rPr>
            <w:shd w:fill="c9daf8" w:val="clear"/>
            <w:rtl w:val="0"/>
          </w:rPr>
          <w:t xml:space="preserve">; </w:t>
        </w:r>
      </w:hyperlink>
      <w:hyperlink r:id="rId43">
        <w:r w:rsidDel="00000000" w:rsidR="00000000" w:rsidRPr="00000000">
          <w:rPr>
            <w:shd w:fill="c9daf8" w:val="clear"/>
            <w:rtl w:val="0"/>
          </w:rPr>
          <w:t xml:space="preserve">Liu et al., 2017</w:t>
        </w:r>
      </w:hyperlink>
      <w:hyperlink r:id="rId44">
        <w:r w:rsidDel="00000000" w:rsidR="00000000" w:rsidRPr="00000000">
          <w:rPr>
            <w:shd w:fill="c9daf8" w:val="clear"/>
            <w:rtl w:val="0"/>
          </w:rPr>
          <w:t xml:space="preserve">; </w:t>
        </w:r>
      </w:hyperlink>
      <w:hyperlink r:id="rId45">
        <w:r w:rsidDel="00000000" w:rsidR="00000000" w:rsidRPr="00000000">
          <w:rPr>
            <w:shd w:fill="c9daf8" w:val="clear"/>
            <w:rtl w:val="0"/>
          </w:rPr>
          <w:t xml:space="preserve">Lloyd et al., 2023</w:t>
        </w:r>
      </w:hyperlink>
      <w:hyperlink r:id="rId46">
        <w:r w:rsidDel="00000000" w:rsidR="00000000" w:rsidRPr="00000000">
          <w:rPr>
            <w:rtl w:val="0"/>
          </w:rPr>
          <w:t xml:space="preserve">)</w:t>
        </w:r>
      </w:hyperlink>
      <w:r w:rsidDel="00000000" w:rsidR="00000000" w:rsidRPr="00000000">
        <w:rPr>
          <w:rtl w:val="0"/>
        </w:rPr>
        <w:t xml:space="preserve">. Deforestation and degradation can increase streamflow and sediment fluxes (</w:t>
      </w:r>
      <w:r w:rsidDel="00000000" w:rsidR="00000000" w:rsidRPr="00000000">
        <w:rPr>
          <w:shd w:fill="c9daf8" w:val="clear"/>
          <w:rtl w:val="0"/>
        </w:rPr>
        <w:t xml:space="preserve">Levy et al., 2018</w:t>
      </w:r>
      <w:r w:rsidDel="00000000" w:rsidR="00000000" w:rsidRPr="00000000">
        <w:rPr>
          <w:rtl w:val="0"/>
        </w:rPr>
        <w:t xml:space="preserve">) by increasing sensible heat flux and decreasing evapotranspiration and infiltration (</w:t>
      </w:r>
      <w:r w:rsidDel="00000000" w:rsidR="00000000" w:rsidRPr="00000000">
        <w:rPr>
          <w:shd w:fill="c9daf8" w:val="clear"/>
          <w:rtl w:val="0"/>
        </w:rPr>
        <w:t xml:space="preserve">Costa et al., 2003;</w:t>
      </w:r>
      <w:r w:rsidDel="00000000" w:rsidR="00000000" w:rsidRPr="00000000">
        <w:rPr>
          <w:shd w:fill="c9daf8" w:val="clear"/>
          <w:rtl w:val="0"/>
        </w:rPr>
        <w:t xml:space="preserve"> </w:t>
      </w:r>
      <w:r w:rsidDel="00000000" w:rsidR="00000000" w:rsidRPr="00000000">
        <w:rPr>
          <w:shd w:fill="c9daf8" w:val="clear"/>
          <w:rtl w:val="0"/>
        </w:rPr>
        <w:t xml:space="preserve">Souza-Filho et al., 2016</w:t>
      </w:r>
      <w:r w:rsidDel="00000000" w:rsidR="00000000" w:rsidRPr="00000000">
        <w:rPr>
          <w:rtl w:val="0"/>
        </w:rPr>
        <w:t xml:space="preserve">; </w:t>
      </w:r>
      <w:r w:rsidDel="00000000" w:rsidR="00000000" w:rsidRPr="00000000">
        <w:rPr>
          <w:shd w:fill="c9daf8" w:val="clear"/>
          <w:rtl w:val="0"/>
        </w:rPr>
        <w:t xml:space="preserve">Longo et al. 2020</w:t>
      </w:r>
      <w:r w:rsidDel="00000000" w:rsidR="00000000" w:rsidRPr="00000000">
        <w:rPr>
          <w:rtl w:val="0"/>
        </w:rPr>
        <w:t xml:space="preserve">, </w:t>
      </w:r>
      <w:r w:rsidDel="00000000" w:rsidR="00000000" w:rsidRPr="00000000">
        <w:rPr>
          <w:shd w:fill="c9daf8" w:val="clear"/>
          <w:rtl w:val="0"/>
        </w:rPr>
        <w:t xml:space="preserve">de Oliveira et al., 2021</w:t>
      </w:r>
      <w:r w:rsidDel="00000000" w:rsidR="00000000" w:rsidRPr="00000000">
        <w:rPr>
          <w:rtl w:val="0"/>
        </w:rPr>
        <w:t xml:space="preserve">; </w:t>
      </w:r>
      <w:r w:rsidDel="00000000" w:rsidR="00000000" w:rsidRPr="00000000">
        <w:rPr>
          <w:shd w:fill="c9daf8" w:val="clear"/>
          <w:rtl w:val="0"/>
        </w:rPr>
        <w:t xml:space="preserve">Rangel-Pinag</w:t>
      </w:r>
      <w:r w:rsidDel="00000000" w:rsidR="00000000" w:rsidRPr="00000000">
        <w:rPr>
          <w:shd w:fill="c9daf8" w:val="clear"/>
          <w:rtl w:val="0"/>
        </w:rPr>
        <w:t xml:space="preserve">é</w:t>
      </w:r>
      <w:r w:rsidDel="00000000" w:rsidR="00000000" w:rsidRPr="00000000">
        <w:rPr>
          <w:shd w:fill="c9daf8" w:val="clear"/>
          <w:rtl w:val="0"/>
        </w:rPr>
        <w:t xml:space="preserve"> et al., 2023</w:t>
      </w:r>
      <w:r w:rsidDel="00000000" w:rsidR="00000000" w:rsidRPr="00000000">
        <w:rPr>
          <w:rtl w:val="0"/>
        </w:rPr>
        <w:t xml:space="preserve">), leading to changes in the surface water and energy balances. Land cover and land-use change can affect rainfall pattern by altering surface heterogeneity and influencing downstream moisture and heat fluxes </w:t>
      </w:r>
      <w:hyperlink r:id="rId47">
        <w:r w:rsidDel="00000000" w:rsidR="00000000" w:rsidRPr="00000000">
          <w:rPr>
            <w:rtl w:val="0"/>
          </w:rPr>
          <w:t xml:space="preserve">(</w:t>
        </w:r>
      </w:hyperlink>
      <w:hyperlink r:id="rId48">
        <w:r w:rsidDel="00000000" w:rsidR="00000000" w:rsidRPr="00000000">
          <w:rPr>
            <w:shd w:fill="c9daf8" w:val="clear"/>
            <w:rtl w:val="0"/>
          </w:rPr>
          <w:t xml:space="preserve">Mahmood et al., 2014</w:t>
        </w:r>
      </w:hyperlink>
      <w:hyperlink r:id="rId49">
        <w:r w:rsidDel="00000000" w:rsidR="00000000" w:rsidRPr="00000000">
          <w:rPr>
            <w:shd w:fill="c9daf8" w:val="clear"/>
            <w:rtl w:val="0"/>
          </w:rPr>
          <w:t xml:space="preserve">; </w:t>
        </w:r>
      </w:hyperlink>
      <w:hyperlink r:id="rId50">
        <w:r w:rsidDel="00000000" w:rsidR="00000000" w:rsidRPr="00000000">
          <w:rPr>
            <w:shd w:fill="c9daf8" w:val="clear"/>
            <w:rtl w:val="0"/>
          </w:rPr>
          <w:t xml:space="preserve">Snyder, 2010</w:t>
        </w:r>
      </w:hyperlink>
      <w:hyperlink r:id="rId51">
        <w:r w:rsidDel="00000000" w:rsidR="00000000" w:rsidRPr="00000000">
          <w:rPr>
            <w:rtl w:val="0"/>
          </w:rPr>
          <w:t xml:space="preserve">)</w:t>
        </w:r>
      </w:hyperlink>
      <w:r w:rsidDel="00000000" w:rsidR="00000000" w:rsidRPr="00000000">
        <w:rPr>
          <w:rtl w:val="0"/>
        </w:rPr>
        <w:t xml:space="preserve"> and cross-continental nutrient cycles </w:t>
      </w:r>
      <w:hyperlink r:id="rId52">
        <w:r w:rsidDel="00000000" w:rsidR="00000000" w:rsidRPr="00000000">
          <w:rPr>
            <w:rtl w:val="0"/>
          </w:rPr>
          <w:t xml:space="preserve">(</w:t>
        </w:r>
      </w:hyperlink>
      <w:hyperlink r:id="rId53">
        <w:r w:rsidDel="00000000" w:rsidR="00000000" w:rsidRPr="00000000">
          <w:rPr>
            <w:shd w:fill="c9daf8" w:val="clear"/>
            <w:rtl w:val="0"/>
          </w:rPr>
          <w:t xml:space="preserve">Li et al., 2021</w:t>
        </w:r>
      </w:hyperlink>
      <w:r w:rsidDel="00000000" w:rsidR="00000000" w:rsidRPr="00000000">
        <w:rPr>
          <w:shd w:fill="c9daf8" w:val="clear"/>
          <w:rtl w:val="0"/>
        </w:rPr>
        <w:t xml:space="preserve">; </w:t>
      </w:r>
      <w:r w:rsidDel="00000000" w:rsidR="00000000" w:rsidRPr="00000000">
        <w:rPr>
          <w:shd w:fill="c9daf8" w:val="clear"/>
          <w:rtl w:val="0"/>
        </w:rPr>
        <w:t xml:space="preserve">Barkley et al., 2019</w:t>
      </w:r>
      <w:hyperlink r:id="rId54">
        <w:r w:rsidDel="00000000" w:rsidR="00000000" w:rsidRPr="00000000">
          <w:rPr>
            <w:rtl w:val="0"/>
          </w:rPr>
          <w:t xml:space="preserve">)</w:t>
        </w:r>
      </w:hyperlink>
      <w:r w:rsidDel="00000000" w:rsidR="00000000" w:rsidRPr="00000000">
        <w:rPr>
          <w:rtl w:val="0"/>
        </w:rPr>
        <w:t xml:space="preserve">. Biomass burning contributes aerosols, affecting cloud formation and their regional dynamics (</w:t>
      </w:r>
      <w:r w:rsidDel="00000000" w:rsidR="00000000" w:rsidRPr="00000000">
        <w:rPr>
          <w:shd w:fill="c9daf8" w:val="clear"/>
          <w:rtl w:val="0"/>
        </w:rPr>
        <w:t xml:space="preserve">Liu et al., 2020</w:t>
      </w:r>
      <w:r w:rsidDel="00000000" w:rsidR="00000000" w:rsidRPr="00000000">
        <w:rPr>
          <w:rtl w:val="0"/>
        </w:rPr>
        <w:t xml:space="preserve">; </w:t>
      </w:r>
      <w:r w:rsidDel="00000000" w:rsidR="00000000" w:rsidRPr="00000000">
        <w:rPr>
          <w:shd w:fill="c9daf8" w:val="clear"/>
          <w:rtl w:val="0"/>
        </w:rPr>
        <w:t xml:space="preserve">Zhang et al., 2008</w:t>
      </w:r>
      <w:r w:rsidDel="00000000" w:rsidR="00000000" w:rsidRPr="00000000">
        <w:rPr>
          <w:rtl w:val="0"/>
        </w:rPr>
        <w:t xml:space="preserve">; </w:t>
      </w:r>
      <w:r w:rsidDel="00000000" w:rsidR="00000000" w:rsidRPr="00000000">
        <w:rPr>
          <w:shd w:fill="c9daf8" w:val="clear"/>
          <w:rtl w:val="0"/>
        </w:rPr>
        <w:t xml:space="preserve">Chaboureau et al., 2022; Tosca et al., 2015</w:t>
      </w:r>
      <w:r w:rsidDel="00000000" w:rsidR="00000000" w:rsidRPr="00000000">
        <w:rPr>
          <w:rtl w:val="0"/>
        </w:rPr>
        <w:t xml:space="preserve">).</w:t>
      </w:r>
    </w:p>
    <w:p w:rsidR="00000000" w:rsidDel="00000000" w:rsidP="00000000" w:rsidRDefault="00000000" w:rsidRPr="00000000" w14:paraId="0000012B">
      <w:pPr>
        <w:spacing w:line="276" w:lineRule="auto"/>
        <w:rPr/>
      </w:pPr>
      <w:r w:rsidDel="00000000" w:rsidR="00000000" w:rsidRPr="00000000">
        <w:rPr>
          <w:rtl w:val="0"/>
        </w:rPr>
      </w:r>
    </w:p>
    <w:p w:rsidR="00000000" w:rsidDel="00000000" w:rsidP="00000000" w:rsidRDefault="00000000" w:rsidRPr="00000000" w14:paraId="0000012C">
      <w:pPr>
        <w:rPr/>
      </w:pPr>
      <w:commentRangeStart w:id="144"/>
      <w:commentRangeStart w:id="145"/>
      <w:r w:rsidDel="00000000" w:rsidR="00000000" w:rsidRPr="00000000">
        <w:rPr>
          <w:rtl w:val="0"/>
        </w:rPr>
        <w:t xml:space="preserve">[</w:t>
      </w:r>
      <w:r w:rsidDel="00000000" w:rsidR="00000000" w:rsidRPr="00000000">
        <w:rPr>
          <w:color w:val="ff0000"/>
          <w:rtl w:val="0"/>
        </w:rPr>
        <w:t xml:space="preserve">SES climate interactions</w:t>
      </w:r>
      <w:r w:rsidDel="00000000" w:rsidR="00000000" w:rsidRPr="00000000">
        <w:rPr>
          <w:rtl w:val="0"/>
        </w:rPr>
        <w:t xml:space="preserve">] </w:t>
      </w:r>
      <w:r w:rsidDel="00000000" w:rsidR="00000000" w:rsidRPr="00000000">
        <w:rPr>
          <w:rtl w:val="0"/>
        </w:rPr>
        <w:t xml:space="preserve">Human activities in the form of agriculture, cattle ranching, and fire, interact with climate change to exert significant feedbacks on terrestrial hydrological cycles (</w:t>
      </w:r>
      <w:r w:rsidDel="00000000" w:rsidR="00000000" w:rsidRPr="00000000">
        <w:rPr>
          <w:shd w:fill="c9daf8" w:val="clear"/>
          <w:rtl w:val="0"/>
        </w:rPr>
        <w:t xml:space="preserve">Li et al., 2022</w:t>
      </w:r>
      <w:r w:rsidDel="00000000" w:rsidR="00000000" w:rsidRPr="00000000">
        <w:rPr>
          <w:shd w:fill="c9daf8" w:val="clear"/>
          <w:rtl w:val="0"/>
        </w:rPr>
        <w:t xml:space="preserve">; </w:t>
      </w:r>
      <w:r w:rsidDel="00000000" w:rsidR="00000000" w:rsidRPr="00000000">
        <w:rPr>
          <w:shd w:fill="c9daf8" w:val="clear"/>
          <w:rtl w:val="0"/>
        </w:rPr>
        <w:t xml:space="preserve">Li et al., 2024</w:t>
      </w:r>
      <w:r w:rsidDel="00000000" w:rsidR="00000000" w:rsidRPr="00000000">
        <w:rPr>
          <w:rtl w:val="0"/>
        </w:rPr>
        <w:t xml:space="preserve">). This includes changes at the surface such as </w:t>
      </w:r>
      <w:r w:rsidDel="00000000" w:rsidR="00000000" w:rsidRPr="00000000">
        <w:rPr>
          <w:rtl w:val="0"/>
        </w:rPr>
        <w:t xml:space="preserve">river discharge and floods</w:t>
      </w:r>
      <w:r w:rsidDel="00000000" w:rsidR="00000000" w:rsidRPr="00000000">
        <w:rPr>
          <w:rtl w:val="0"/>
        </w:rPr>
        <w:t xml:space="preserve"> (</w:t>
      </w:r>
      <w:r w:rsidDel="00000000" w:rsidR="00000000" w:rsidRPr="00000000">
        <w:rPr>
          <w:shd w:fill="c9daf8" w:val="clear"/>
          <w:rtl w:val="0"/>
        </w:rPr>
        <w:t xml:space="preserve">Ndehedehe et al., 2022</w:t>
      </w:r>
      <w:r w:rsidDel="00000000" w:rsidR="00000000" w:rsidRPr="00000000">
        <w:rPr>
          <w:shd w:fill="c9daf8" w:val="clear"/>
          <w:rtl w:val="0"/>
        </w:rPr>
        <w:t xml:space="preserve">; </w:t>
      </w:r>
      <w:r w:rsidDel="00000000" w:rsidR="00000000" w:rsidRPr="00000000">
        <w:rPr>
          <w:shd w:fill="c9daf8" w:val="clear"/>
          <w:rtl w:val="0"/>
        </w:rPr>
        <w:t xml:space="preserve">Bogning et al., 2022</w:t>
      </w:r>
      <w:r w:rsidDel="00000000" w:rsidR="00000000" w:rsidRPr="00000000">
        <w:rPr>
          <w:shd w:fill="c9daf8" w:val="clear"/>
          <w:rtl w:val="0"/>
        </w:rPr>
        <w:t xml:space="preserve">; </w:t>
      </w:r>
      <w:r w:rsidDel="00000000" w:rsidR="00000000" w:rsidRPr="00000000">
        <w:rPr>
          <w:shd w:fill="c9daf8" w:val="clear"/>
          <w:rtl w:val="0"/>
        </w:rPr>
        <w:t xml:space="preserve">Oliveira et al., 2021</w:t>
      </w:r>
      <w:r w:rsidDel="00000000" w:rsidR="00000000" w:rsidRPr="00000000">
        <w:rPr>
          <w:rtl w:val="0"/>
        </w:rPr>
        <w:t xml:space="preserve">), as well as changes in convective development or atmospheric boundary layer dynamic and thermodynamic conditions (</w:t>
      </w:r>
      <w:r w:rsidDel="00000000" w:rsidR="00000000" w:rsidRPr="00000000">
        <w:rPr>
          <w:shd w:fill="c9daf8" w:val="clear"/>
          <w:rtl w:val="0"/>
        </w:rPr>
        <w:t xml:space="preserve">Taylor et al., 2022</w:t>
      </w:r>
      <w:r w:rsidDel="00000000" w:rsidR="00000000" w:rsidRPr="00000000">
        <w:rPr>
          <w:shd w:fill="c9daf8" w:val="clear"/>
          <w:rtl w:val="0"/>
        </w:rPr>
        <w:t xml:space="preserve">; </w:t>
      </w:r>
      <w:r w:rsidDel="00000000" w:rsidR="00000000" w:rsidRPr="00000000">
        <w:rPr>
          <w:shd w:fill="c9daf8" w:val="clear"/>
          <w:rtl w:val="0"/>
        </w:rPr>
        <w:t xml:space="preserve">Commar et al., 2023</w:t>
      </w:r>
      <w:r w:rsidDel="00000000" w:rsidR="00000000" w:rsidRPr="00000000">
        <w:rPr>
          <w:rtl w:val="0"/>
        </w:rPr>
        <w:t xml:space="preserve">; </w:t>
      </w:r>
      <w:r w:rsidDel="00000000" w:rsidR="00000000" w:rsidRPr="00000000">
        <w:rPr>
          <w:shd w:fill="c9daf8" w:val="clear"/>
          <w:rtl w:val="0"/>
        </w:rPr>
        <w:t xml:space="preserve">Sierra et al., 2023</w:t>
      </w:r>
      <w:r w:rsidDel="00000000" w:rsidR="00000000" w:rsidRPr="00000000">
        <w:rPr>
          <w:shd w:fill="c9daf8" w:val="clear"/>
          <w:rtl w:val="0"/>
        </w:rPr>
        <w:t xml:space="preserve">;</w:t>
      </w:r>
      <w:r w:rsidDel="00000000" w:rsidR="00000000" w:rsidRPr="00000000">
        <w:rPr>
          <w:rtl w:val="0"/>
        </w:rPr>
        <w:t xml:space="preserve"> </w:t>
      </w:r>
      <w:r w:rsidDel="00000000" w:rsidR="00000000" w:rsidRPr="00000000">
        <w:rPr>
          <w:shd w:fill="c9daf8" w:val="clear"/>
          <w:rtl w:val="0"/>
        </w:rPr>
        <w:t xml:space="preserve">Wright et al., 2017</w:t>
      </w:r>
      <w:r w:rsidDel="00000000" w:rsidR="00000000" w:rsidRPr="00000000">
        <w:rPr>
          <w:shd w:fill="c9daf8" w:val="clear"/>
          <w:rtl w:val="0"/>
        </w:rPr>
        <w:t xml:space="preserve">; </w:t>
      </w:r>
      <w:r w:rsidDel="00000000" w:rsidR="00000000" w:rsidRPr="00000000">
        <w:rPr>
          <w:shd w:fill="c9daf8" w:val="clear"/>
          <w:rtl w:val="0"/>
        </w:rPr>
        <w:t xml:space="preserve"> Leite-Filho et al., 2019</w:t>
      </w:r>
      <w:r w:rsidDel="00000000" w:rsidR="00000000" w:rsidRPr="00000000">
        <w:rPr>
          <w:shd w:fill="c9daf8" w:val="clear"/>
          <w:rtl w:val="0"/>
        </w:rPr>
        <w:t xml:space="preserve">; </w:t>
      </w:r>
      <w:r w:rsidDel="00000000" w:rsidR="00000000" w:rsidRPr="00000000">
        <w:rPr>
          <w:shd w:fill="c9daf8" w:val="clear"/>
          <w:rtl w:val="0"/>
        </w:rPr>
        <w:t xml:space="preserve">Jiang et al., 2019</w:t>
      </w:r>
      <w:r w:rsidDel="00000000" w:rsidR="00000000" w:rsidRPr="00000000">
        <w:rPr>
          <w:rtl w:val="0"/>
        </w:rPr>
        <w:t xml:space="preserve">). Changes in these atmospheric dynamics lead to shifts in tropical storm activity, which has increased by 5-25% per decade over the past half century and seems likely to continue in the future (</w:t>
      </w:r>
      <w:r w:rsidDel="00000000" w:rsidR="00000000" w:rsidRPr="00000000">
        <w:rPr>
          <w:shd w:fill="c9daf8" w:val="clear"/>
          <w:rtl w:val="0"/>
        </w:rPr>
        <w:t xml:space="preserve">Taylor et al., 2018</w:t>
      </w:r>
      <w:r w:rsidDel="00000000" w:rsidR="00000000" w:rsidRPr="00000000">
        <w:rPr>
          <w:shd w:fill="c9daf8" w:val="clear"/>
          <w:rtl w:val="0"/>
        </w:rPr>
        <w:t xml:space="preserve">; </w:t>
      </w:r>
      <w:r w:rsidDel="00000000" w:rsidR="00000000" w:rsidRPr="00000000">
        <w:rPr>
          <w:shd w:fill="c9daf8" w:val="clear"/>
          <w:rtl w:val="0"/>
        </w:rPr>
        <w:t xml:space="preserve">Raghavendra et al., 2018</w:t>
      </w:r>
      <w:r w:rsidDel="00000000" w:rsidR="00000000" w:rsidRPr="00000000">
        <w:rPr>
          <w:shd w:fill="c9daf8" w:val="clear"/>
          <w:rtl w:val="0"/>
        </w:rPr>
        <w:t xml:space="preserve">; </w:t>
      </w:r>
      <w:r w:rsidDel="00000000" w:rsidR="00000000" w:rsidRPr="00000000">
        <w:rPr>
          <w:shd w:fill="c9daf8" w:val="clear"/>
          <w:rtl w:val="0"/>
        </w:rPr>
        <w:t xml:space="preserve">Lavigne et al., 2019</w:t>
      </w:r>
      <w:r w:rsidDel="00000000" w:rsidR="00000000" w:rsidRPr="00000000">
        <w:rPr>
          <w:shd w:fill="c9daf8" w:val="clear"/>
          <w:rtl w:val="0"/>
        </w:rPr>
        <w:t xml:space="preserve">; </w:t>
      </w:r>
      <w:r w:rsidDel="00000000" w:rsidR="00000000" w:rsidRPr="00000000">
        <w:rPr>
          <w:shd w:fill="c9daf8" w:val="clear"/>
          <w:rtl w:val="0"/>
        </w:rPr>
        <w:t xml:space="preserve">Harel and Price 2020</w:t>
      </w:r>
      <w:r w:rsidDel="00000000" w:rsidR="00000000" w:rsidRPr="00000000">
        <w:rPr>
          <w:rtl w:val="0"/>
        </w:rPr>
        <w:t xml:space="preserve">). Concurrent with increasing storm activity, tropical forests are experiencing longer dry seasons, greater atmospheric water stress, and more frequent droughts (</w:t>
      </w:r>
      <w:r w:rsidDel="00000000" w:rsidR="00000000" w:rsidRPr="00000000">
        <w:rPr>
          <w:shd w:fill="c9daf8" w:val="clear"/>
          <w:rtl w:val="0"/>
        </w:rPr>
        <w:t xml:space="preserve">Fang et al., 2022</w:t>
      </w:r>
      <w:r w:rsidDel="00000000" w:rsidR="00000000" w:rsidRPr="00000000">
        <w:rPr>
          <w:shd w:fill="c9daf8" w:val="clear"/>
          <w:rtl w:val="0"/>
        </w:rPr>
        <w:t xml:space="preserve">; </w:t>
      </w:r>
      <w:r w:rsidDel="00000000" w:rsidR="00000000" w:rsidRPr="00000000">
        <w:rPr>
          <w:shd w:fill="c9daf8" w:val="clear"/>
          <w:rtl w:val="0"/>
        </w:rPr>
        <w:t xml:space="preserve">Boiser et al., 2015</w:t>
      </w:r>
      <w:r w:rsidDel="00000000" w:rsidR="00000000" w:rsidRPr="00000000">
        <w:rPr>
          <w:shd w:fill="c9daf8" w:val="clear"/>
          <w:rtl w:val="0"/>
        </w:rPr>
        <w:t xml:space="preserve">; </w:t>
      </w:r>
      <w:r w:rsidDel="00000000" w:rsidR="00000000" w:rsidRPr="00000000">
        <w:rPr>
          <w:shd w:fill="c9daf8" w:val="clear"/>
          <w:rtl w:val="0"/>
        </w:rPr>
        <w:t xml:space="preserve">Duffy et al., 2015</w:t>
      </w:r>
      <w:r w:rsidDel="00000000" w:rsidR="00000000" w:rsidRPr="00000000">
        <w:rPr>
          <w:shd w:fill="c9daf8" w:val="clear"/>
          <w:rtl w:val="0"/>
        </w:rPr>
        <w:t xml:space="preserve">; </w:t>
      </w:r>
      <w:r w:rsidDel="00000000" w:rsidR="00000000" w:rsidRPr="00000000">
        <w:rPr>
          <w:shd w:fill="c9daf8" w:val="clear"/>
          <w:rtl w:val="0"/>
        </w:rPr>
        <w:t xml:space="preserve">Trenberth et al., 2014</w:t>
      </w:r>
      <w:r w:rsidDel="00000000" w:rsidR="00000000" w:rsidRPr="00000000">
        <w:rPr>
          <w:rtl w:val="0"/>
        </w:rPr>
        <w:t xml:space="preserve">). </w:t>
      </w:r>
      <w:commentRangeEnd w:id="144"/>
      <w:r w:rsidDel="00000000" w:rsidR="00000000" w:rsidRPr="00000000">
        <w:commentReference w:id="144"/>
      </w:r>
      <w:commentRangeEnd w:id="145"/>
      <w:r w:rsidDel="00000000" w:rsidR="00000000" w:rsidRPr="00000000">
        <w:commentReference w:id="145"/>
      </w:r>
      <w:r w:rsidDel="00000000" w:rsidR="00000000" w:rsidRPr="00000000">
        <w:rPr>
          <w:rtl w:val="0"/>
        </w:rPr>
      </w:r>
    </w:p>
    <w:p w:rsidR="00000000" w:rsidDel="00000000" w:rsidP="00000000" w:rsidRDefault="00000000" w:rsidRPr="00000000" w14:paraId="0000012D">
      <w:pPr>
        <w:spacing w:after="240" w:before="240" w:line="276" w:lineRule="auto"/>
        <w:rPr/>
      </w:pPr>
      <w:r w:rsidDel="00000000" w:rsidR="00000000" w:rsidRPr="00000000">
        <w:rPr>
          <w:color w:val="ff0000"/>
          <w:rtl w:val="0"/>
        </w:rPr>
        <w:t xml:space="preserve">[</w:t>
      </w:r>
      <w:commentRangeStart w:id="146"/>
      <w:r w:rsidDel="00000000" w:rsidR="00000000" w:rsidRPr="00000000">
        <w:rPr>
          <w:color w:val="ff0000"/>
          <w:rtl w:val="0"/>
        </w:rPr>
        <w:t xml:space="preserve">Drivers</w:t>
      </w:r>
      <w:commentRangeEnd w:id="146"/>
      <w:r w:rsidDel="00000000" w:rsidR="00000000" w:rsidRPr="00000000">
        <w:commentReference w:id="146"/>
      </w:r>
      <w:r w:rsidDel="00000000" w:rsidR="00000000" w:rsidRPr="00000000">
        <w:rPr>
          <w:color w:val="ff0000"/>
          <w:rtl w:val="0"/>
        </w:rPr>
        <w:t xml:space="preserve"> of climate interannual variability] </w:t>
      </w:r>
      <w:r w:rsidDel="00000000" w:rsidR="00000000" w:rsidRPr="00000000">
        <w:rPr>
          <w:rtl w:val="0"/>
        </w:rPr>
        <w:t xml:space="preserve">Tropical climate is directly impacted by variations in </w:t>
      </w:r>
      <w:r w:rsidDel="00000000" w:rsidR="00000000" w:rsidRPr="00000000">
        <w:rPr>
          <w:rtl w:val="0"/>
        </w:rPr>
        <w:t xml:space="preserve"> sea surface temperature (SST). SST variability controls the cross-equatorial energy transport  (</w:t>
      </w:r>
      <w:r w:rsidDel="00000000" w:rsidR="00000000" w:rsidRPr="00000000">
        <w:rPr>
          <w:shd w:fill="c9daf8" w:val="clear"/>
          <w:rtl w:val="0"/>
        </w:rPr>
        <w:t xml:space="preserve">Cook and Vizy 2015</w:t>
      </w:r>
      <w:r w:rsidDel="00000000" w:rsidR="00000000" w:rsidRPr="00000000">
        <w:rPr>
          <w:rtl w:val="0"/>
        </w:rPr>
        <w:t xml:space="preserve">; </w:t>
      </w:r>
      <w:r w:rsidDel="00000000" w:rsidR="00000000" w:rsidRPr="00000000">
        <w:rPr>
          <w:shd w:fill="c9daf8" w:val="clear"/>
          <w:rtl w:val="0"/>
        </w:rPr>
        <w:t xml:space="preserve">Zhou et al., 2019</w:t>
      </w:r>
      <w:r w:rsidDel="00000000" w:rsidR="00000000" w:rsidRPr="00000000">
        <w:rPr>
          <w:rtl w:val="0"/>
        </w:rPr>
        <w:t xml:space="preserve">), which affects precipitation patterns via changes to the intertropical convergence zone (ITCZ; </w:t>
      </w:r>
      <w:r w:rsidDel="00000000" w:rsidR="00000000" w:rsidRPr="00000000">
        <w:rPr>
          <w:shd w:fill="c9daf8" w:val="clear"/>
          <w:rtl w:val="0"/>
        </w:rPr>
        <w:t xml:space="preserve">Schneider et al., 2014</w:t>
      </w:r>
      <w:r w:rsidDel="00000000" w:rsidR="00000000" w:rsidRPr="00000000">
        <w:rPr>
          <w:shd w:fill="c9daf8" w:val="clear"/>
          <w:rtl w:val="0"/>
        </w:rPr>
        <w:t xml:space="preserve">, </w:t>
      </w:r>
      <w:r w:rsidDel="00000000" w:rsidR="00000000" w:rsidRPr="00000000">
        <w:rPr>
          <w:shd w:fill="c9daf8" w:val="clear"/>
          <w:rtl w:val="0"/>
        </w:rPr>
        <w:t xml:space="preserve">Byrne et al., 2018</w:t>
      </w:r>
      <w:r w:rsidDel="00000000" w:rsidR="00000000" w:rsidRPr="00000000">
        <w:rPr>
          <w:rtl w:val="0"/>
        </w:rPr>
        <w:t xml:space="preserve">), monsoons (</w:t>
      </w:r>
      <w:r w:rsidDel="00000000" w:rsidR="00000000" w:rsidRPr="00000000">
        <w:rPr>
          <w:shd w:fill="c9daf8" w:val="clear"/>
          <w:rtl w:val="0"/>
        </w:rPr>
        <w:t xml:space="preserve">Cook and Vizy 2019</w:t>
      </w:r>
      <w:r w:rsidDel="00000000" w:rsidR="00000000" w:rsidRPr="00000000">
        <w:rPr>
          <w:rtl w:val="0"/>
        </w:rPr>
        <w:t xml:space="preserve">)</w:t>
      </w:r>
      <w:r w:rsidDel="00000000" w:rsidR="00000000" w:rsidRPr="00000000">
        <w:rPr>
          <w:rtl w:val="0"/>
        </w:rPr>
        <w:t xml:space="preserve"> and regional-scale dynamic systems (</w:t>
      </w:r>
      <w:r w:rsidDel="00000000" w:rsidR="00000000" w:rsidRPr="00000000">
        <w:rPr>
          <w:shd w:fill="c9daf8" w:val="clear"/>
          <w:rtl w:val="0"/>
        </w:rPr>
        <w:t xml:space="preserve">Cook and Vizy 2019;</w:t>
      </w:r>
      <w:r w:rsidDel="00000000" w:rsidR="00000000" w:rsidRPr="00000000">
        <w:rPr>
          <w:shd w:fill="c9daf8" w:val="clear"/>
          <w:rtl w:val="0"/>
        </w:rPr>
        <w:t xml:space="preserve"> </w:t>
      </w:r>
      <w:r w:rsidDel="00000000" w:rsidR="00000000" w:rsidRPr="00000000">
        <w:rPr>
          <w:shd w:fill="c9daf8" w:val="clear"/>
          <w:rtl w:val="0"/>
        </w:rPr>
        <w:t xml:space="preserve">Creese et al., 2019;</w:t>
      </w:r>
      <w:r w:rsidDel="00000000" w:rsidR="00000000" w:rsidRPr="00000000">
        <w:rPr>
          <w:shd w:fill="c9daf8" w:val="clear"/>
          <w:rtl w:val="0"/>
        </w:rPr>
        <w:t xml:space="preserve"> </w:t>
      </w:r>
      <w:r w:rsidDel="00000000" w:rsidR="00000000" w:rsidRPr="00000000">
        <w:rPr>
          <w:shd w:fill="c9daf8" w:val="clear"/>
          <w:rtl w:val="0"/>
        </w:rPr>
        <w:t xml:space="preserve">Montini et al., 2019</w:t>
      </w:r>
      <w:r w:rsidDel="00000000" w:rsidR="00000000" w:rsidRPr="00000000">
        <w:rPr>
          <w:rtl w:val="0"/>
        </w:rPr>
        <w:t xml:space="preserve">). Phenomena like El Ni</w:t>
      </w:r>
      <w:r w:rsidDel="00000000" w:rsidR="00000000" w:rsidRPr="00000000">
        <w:rPr>
          <w:rtl w:val="0"/>
        </w:rPr>
        <w:t xml:space="preserve">ñ</w:t>
      </w:r>
      <w:r w:rsidDel="00000000" w:rsidR="00000000" w:rsidRPr="00000000">
        <w:rPr>
          <w:rtl w:val="0"/>
        </w:rPr>
        <w:t xml:space="preserve">o-Southern Oscillation (ENSO), the Madden-Julian Oscillation, the Indian Ocean Dipole, and Atlantic Meridional Overturning Circulation add to interannual variability in tropical convection (</w:t>
      </w:r>
      <w:r w:rsidDel="00000000" w:rsidR="00000000" w:rsidRPr="00000000">
        <w:rPr>
          <w:shd w:fill="c9daf8" w:val="clear"/>
          <w:rtl w:val="0"/>
        </w:rPr>
        <w:t xml:space="preserve">Raghavendra et al., 2020;</w:t>
      </w:r>
      <w:r w:rsidDel="00000000" w:rsidR="00000000" w:rsidRPr="00000000">
        <w:rPr>
          <w:shd w:fill="c9daf8" w:val="clear"/>
          <w:rtl w:val="0"/>
        </w:rPr>
        <w:t xml:space="preserve"> </w:t>
      </w:r>
      <w:r w:rsidDel="00000000" w:rsidR="00000000" w:rsidRPr="00000000">
        <w:rPr>
          <w:shd w:fill="c9daf8" w:val="clear"/>
          <w:rtl w:val="0"/>
        </w:rPr>
        <w:t xml:space="preserve">Dias et al., 2017;</w:t>
      </w:r>
      <w:r w:rsidDel="00000000" w:rsidR="00000000" w:rsidRPr="00000000">
        <w:rPr>
          <w:shd w:fill="c9daf8" w:val="clear"/>
          <w:rtl w:val="0"/>
        </w:rPr>
        <w:t xml:space="preserve"> </w:t>
      </w:r>
      <w:r w:rsidDel="00000000" w:rsidR="00000000" w:rsidRPr="00000000">
        <w:rPr>
          <w:shd w:fill="c9daf8" w:val="clear"/>
          <w:rtl w:val="0"/>
        </w:rPr>
        <w:t xml:space="preserve">Gu and Adler 2018</w:t>
      </w:r>
      <w:r w:rsidDel="00000000" w:rsidR="00000000" w:rsidRPr="00000000">
        <w:rPr>
          <w:rtl w:val="0"/>
        </w:rPr>
        <w:t xml:space="preserve">). Different phases of these phenomena are strongly associated with droughts</w:t>
      </w:r>
      <w:r w:rsidDel="00000000" w:rsidR="00000000" w:rsidRPr="00000000">
        <w:rPr>
          <w:rtl w:val="0"/>
        </w:rPr>
        <w:t xml:space="preserve">(</w:t>
      </w:r>
      <w:r w:rsidDel="00000000" w:rsidR="00000000" w:rsidRPr="00000000">
        <w:rPr>
          <w:shd w:fill="c9daf8" w:val="clear"/>
          <w:rtl w:val="0"/>
        </w:rPr>
        <w:t xml:space="preserve">Marengo et al., 2016</w:t>
      </w:r>
      <w:r w:rsidDel="00000000" w:rsidR="00000000" w:rsidRPr="00000000">
        <w:rPr>
          <w:rtl w:val="0"/>
        </w:rPr>
        <w:t xml:space="preserve">; </w:t>
      </w:r>
      <w:r w:rsidDel="00000000" w:rsidR="00000000" w:rsidRPr="00000000">
        <w:rPr>
          <w:shd w:fill="c9daf8" w:val="clear"/>
          <w:rtl w:val="0"/>
        </w:rPr>
        <w:t xml:space="preserve">Ndehedehe et al., 2018; </w:t>
      </w:r>
      <w:r w:rsidDel="00000000" w:rsidR="00000000" w:rsidRPr="00000000">
        <w:rPr>
          <w:shd w:fill="c9daf8" w:val="clear"/>
          <w:rtl w:val="0"/>
        </w:rPr>
        <w:t xml:space="preserve">Jiménez-Muñoz et al., 2016</w:t>
      </w:r>
      <w:r w:rsidDel="00000000" w:rsidR="00000000" w:rsidRPr="00000000">
        <w:rPr>
          <w:rtl w:val="0"/>
        </w:rPr>
        <w:t xml:space="preserve">),</w:t>
      </w:r>
      <w:r w:rsidDel="00000000" w:rsidR="00000000" w:rsidRPr="00000000">
        <w:rPr>
          <w:rtl w:val="0"/>
        </w:rPr>
        <w:t xml:space="preserve"> longer dry seasons</w:t>
      </w:r>
      <w:r w:rsidDel="00000000" w:rsidR="00000000" w:rsidRPr="00000000">
        <w:rPr>
          <w:rtl w:val="0"/>
        </w:rPr>
        <w:t xml:space="preserve"> (</w:t>
      </w:r>
      <w:r w:rsidDel="00000000" w:rsidR="00000000" w:rsidRPr="00000000">
        <w:rPr>
          <w:shd w:fill="c9daf8" w:val="clear"/>
          <w:rtl w:val="0"/>
        </w:rPr>
        <w:t xml:space="preserve">Jiang et al., 2019; Staal et al., 2020</w:t>
      </w:r>
      <w:r w:rsidDel="00000000" w:rsidR="00000000" w:rsidRPr="00000000">
        <w:rPr>
          <w:rtl w:val="0"/>
        </w:rPr>
        <w:t xml:space="preserve">)</w:t>
      </w:r>
      <w:r w:rsidDel="00000000" w:rsidR="00000000" w:rsidRPr="00000000">
        <w:rPr>
          <w:rtl w:val="0"/>
        </w:rPr>
        <w:t xml:space="preserve">, shifts in rainy season and intensification of storms </w:t>
      </w:r>
      <w:r w:rsidDel="00000000" w:rsidR="00000000" w:rsidRPr="00000000">
        <w:rPr>
          <w:rtl w:val="0"/>
        </w:rPr>
        <w:t xml:space="preserve">(</w:t>
      </w:r>
      <w:r w:rsidDel="00000000" w:rsidR="00000000" w:rsidRPr="00000000">
        <w:rPr>
          <w:shd w:fill="c9daf8" w:val="clear"/>
          <w:rtl w:val="0"/>
        </w:rPr>
        <w:t xml:space="preserve">Taylor et al., 2018</w:t>
      </w:r>
      <w:r w:rsidDel="00000000" w:rsidR="00000000" w:rsidRPr="00000000">
        <w:rPr>
          <w:shd w:fill="c9daf8" w:val="clear"/>
          <w:rtl w:val="0"/>
        </w:rPr>
        <w:t xml:space="preserve">; Rehbein and Ambrizzi 2023; </w:t>
      </w:r>
      <w:r w:rsidDel="00000000" w:rsidR="00000000" w:rsidRPr="00000000">
        <w:rPr>
          <w:shd w:fill="c9daf8" w:val="clear"/>
          <w:rtl w:val="0"/>
        </w:rPr>
        <w:t xml:space="preserve">Balaguru et al., 2018</w:t>
      </w:r>
      <w:r w:rsidDel="00000000" w:rsidR="00000000" w:rsidRPr="00000000">
        <w:rPr>
          <w:rtl w:val="0"/>
        </w:rPr>
        <w:t xml:space="preserve">).</w:t>
      </w:r>
      <w:r w:rsidDel="00000000" w:rsidR="00000000" w:rsidRPr="00000000">
        <w:rPr>
          <w:rtl w:val="0"/>
        </w:rPr>
        <w:t xml:space="preserve"> </w:t>
      </w:r>
      <w:commentRangeStart w:id="147"/>
      <w:r w:rsidDel="00000000" w:rsidR="00000000" w:rsidRPr="00000000">
        <w:rPr>
          <w:rtl w:val="0"/>
        </w:rPr>
        <w:t xml:space="preserve">Storms in turn, affect forest </w:t>
      </w:r>
      <w:r w:rsidDel="00000000" w:rsidR="00000000" w:rsidRPr="00000000">
        <w:rPr>
          <w:rtl w:val="0"/>
        </w:rPr>
        <w:t xml:space="preserve">structure, mortality, and functioning </w:t>
      </w:r>
      <w:r w:rsidDel="00000000" w:rsidR="00000000" w:rsidRPr="00000000">
        <w:rPr>
          <w:rtl w:val="0"/>
        </w:rPr>
        <w:t xml:space="preserve">(</w:t>
      </w:r>
      <w:r w:rsidDel="00000000" w:rsidR="00000000" w:rsidRPr="00000000">
        <w:rPr>
          <w:shd w:fill="c9daf8" w:val="clear"/>
          <w:rtl w:val="0"/>
        </w:rPr>
        <w:t xml:space="preserve">Uriarte et al. 2019</w:t>
      </w:r>
      <w:r w:rsidDel="00000000" w:rsidR="00000000" w:rsidRPr="00000000">
        <w:rPr>
          <w:shd w:fill="c9daf8" w:val="clear"/>
          <w:rtl w:val="0"/>
        </w:rPr>
        <w:t xml:space="preserve">; Liu et al., 2017</w:t>
      </w:r>
      <w:r w:rsidDel="00000000" w:rsidR="00000000" w:rsidRPr="00000000">
        <w:rPr>
          <w:rtl w:val="0"/>
        </w:rPr>
        <w:t xml:space="preserve">).</w:t>
      </w:r>
      <w:commentRangeEnd w:id="147"/>
      <w:r w:rsidDel="00000000" w:rsidR="00000000" w:rsidRPr="00000000">
        <w:commentReference w:id="147"/>
      </w:r>
      <w:r w:rsidDel="00000000" w:rsidR="00000000" w:rsidRPr="00000000">
        <w:rPr>
          <w:rtl w:val="0"/>
        </w:rPr>
        <w:t xml:space="preserve"> Responses to climate shifts vary across regions. African forest appear less vulnerable to droughts than Amazon forests </w:t>
      </w:r>
      <w:r w:rsidDel="00000000" w:rsidR="00000000" w:rsidRPr="00000000">
        <w:rPr>
          <w:rtl w:val="0"/>
        </w:rPr>
        <w:t xml:space="preserve">(</w:t>
      </w:r>
      <w:r w:rsidDel="00000000" w:rsidR="00000000" w:rsidRPr="00000000">
        <w:rPr>
          <w:shd w:fill="c9daf8" w:val="clear"/>
          <w:rtl w:val="0"/>
        </w:rPr>
        <w:t xml:space="preserve">Tao et al., 2022;</w:t>
      </w:r>
      <w:r w:rsidDel="00000000" w:rsidR="00000000" w:rsidRPr="00000000">
        <w:rPr>
          <w:shd w:fill="c9daf8" w:val="clear"/>
          <w:rtl w:val="0"/>
        </w:rPr>
        <w:t xml:space="preserve"> </w:t>
      </w:r>
      <w:r w:rsidDel="00000000" w:rsidR="00000000" w:rsidRPr="00000000">
        <w:rPr>
          <w:shd w:fill="c9daf8" w:val="clear"/>
          <w:rtl w:val="0"/>
        </w:rPr>
        <w:t xml:space="preserve">Asefi-Najafabady and Saatchi 2013;</w:t>
      </w:r>
      <w:r w:rsidDel="00000000" w:rsidR="00000000" w:rsidRPr="00000000">
        <w:rPr>
          <w:shd w:fill="c9daf8" w:val="clear"/>
          <w:rtl w:val="0"/>
        </w:rPr>
        <w:t xml:space="preserve"> </w:t>
      </w:r>
      <w:r w:rsidDel="00000000" w:rsidR="00000000" w:rsidRPr="00000000">
        <w:rPr>
          <w:shd w:fill="c9daf8" w:val="clear"/>
          <w:rtl w:val="0"/>
        </w:rPr>
        <w:t xml:space="preserve">Saatchi et al., 2012;</w:t>
      </w:r>
      <w:r w:rsidDel="00000000" w:rsidR="00000000" w:rsidRPr="00000000">
        <w:rPr>
          <w:shd w:fill="c9daf8" w:val="clear"/>
          <w:rtl w:val="0"/>
        </w:rPr>
        <w:t xml:space="preserve"> </w:t>
      </w:r>
      <w:r w:rsidDel="00000000" w:rsidR="00000000" w:rsidRPr="00000000">
        <w:rPr>
          <w:shd w:fill="c9daf8" w:val="clear"/>
          <w:rtl w:val="0"/>
        </w:rPr>
        <w:t xml:space="preserve">Bennett et al., 2021</w:t>
      </w:r>
      <w:r w:rsidDel="00000000" w:rsidR="00000000" w:rsidRPr="00000000">
        <w:rPr>
          <w:rtl w:val="0"/>
        </w:rPr>
        <w:t xml:space="preserve">), and  wetter tropical forests show resilience to climatic changes (</w:t>
      </w:r>
      <w:r w:rsidDel="00000000" w:rsidR="00000000" w:rsidRPr="00000000">
        <w:rPr>
          <w:shd w:fill="c9daf8" w:val="clear"/>
          <w:rtl w:val="0"/>
        </w:rPr>
        <w:t xml:space="preserve">Bennett et al., 2023</w:t>
      </w:r>
      <w:r w:rsidDel="00000000" w:rsidR="00000000" w:rsidRPr="00000000">
        <w:rPr>
          <w:rtl w:val="0"/>
        </w:rPr>
        <w:t xml:space="preserve">).</w:t>
      </w:r>
    </w:p>
    <w:p w:rsidR="00000000" w:rsidDel="00000000" w:rsidP="00000000" w:rsidRDefault="00000000" w:rsidRPr="00000000" w14:paraId="0000012E">
      <w:pPr>
        <w:spacing w:after="240" w:before="240" w:lineRule="auto"/>
        <w:rPr/>
      </w:pPr>
      <w:r w:rsidDel="00000000" w:rsidR="00000000" w:rsidRPr="00000000">
        <w:rPr>
          <w:color w:val="ff0000"/>
          <w:rtl w:val="0"/>
        </w:rPr>
        <w:t xml:space="preserve">[Climate-induced critical transitions of tropical forests] </w:t>
      </w:r>
      <w:r w:rsidDel="00000000" w:rsidR="00000000" w:rsidRPr="00000000">
        <w:rPr>
          <w:rtl w:val="0"/>
        </w:rPr>
        <w:t xml:space="preserve">As new </w:t>
      </w:r>
      <w:commentRangeStart w:id="148"/>
      <w:r w:rsidDel="00000000" w:rsidR="00000000" w:rsidRPr="00000000">
        <w:rPr>
          <w:rtl w:val="0"/>
        </w:rPr>
        <w:t xml:space="preserve">climate records</w:t>
      </w:r>
      <w:commentRangeEnd w:id="148"/>
      <w:r w:rsidDel="00000000" w:rsidR="00000000" w:rsidRPr="00000000">
        <w:commentReference w:id="148"/>
      </w:r>
      <w:r w:rsidDel="00000000" w:rsidR="00000000" w:rsidRPr="00000000">
        <w:rPr>
          <w:rtl w:val="0"/>
        </w:rPr>
        <w:t xml:space="preserve"> are emerging</w:t>
      </w:r>
      <w:r w:rsidDel="00000000" w:rsidR="00000000" w:rsidRPr="00000000">
        <w:rPr>
          <w:rtl w:val="0"/>
        </w:rPr>
        <w:t xml:space="preserve">, shifts of tropical forests to alternate, open-canopy ecosystems, could occur (</w:t>
      </w:r>
      <w:r w:rsidDel="00000000" w:rsidR="00000000" w:rsidRPr="00000000">
        <w:rPr>
          <w:shd w:fill="c9daf8" w:val="clear"/>
          <w:rtl w:val="0"/>
        </w:rPr>
        <w:t xml:space="preserve">Hirota et al., 2011</w:t>
      </w:r>
      <w:r w:rsidDel="00000000" w:rsidR="00000000" w:rsidRPr="00000000">
        <w:rPr>
          <w:shd w:fill="c9daf8" w:val="clear"/>
          <w:rtl w:val="0"/>
        </w:rPr>
        <w:t xml:space="preserve">; </w:t>
      </w:r>
      <w:r w:rsidDel="00000000" w:rsidR="00000000" w:rsidRPr="00000000">
        <w:rPr>
          <w:shd w:fill="c9daf8" w:val="clear"/>
          <w:rtl w:val="0"/>
        </w:rPr>
        <w:t xml:space="preserve">Flores et al., 2024</w:t>
      </w:r>
      <w:r w:rsidDel="00000000" w:rsidR="00000000" w:rsidRPr="00000000">
        <w:rPr>
          <w:rtl w:val="0"/>
        </w:rPr>
        <w:t xml:space="preserve">). However, </w:t>
      </w:r>
      <w:r w:rsidDel="00000000" w:rsidR="00000000" w:rsidRPr="00000000">
        <w:rPr>
          <w:rtl w:val="0"/>
        </w:rPr>
        <w:t xml:space="preserve">vegetation sensitivity differs among tropical continents, and complex interactions with other changes, such as increased atmospheric CO</w:t>
      </w:r>
      <w:r w:rsidDel="00000000" w:rsidR="00000000" w:rsidRPr="00000000">
        <w:rPr>
          <w:vertAlign w:val="subscript"/>
          <w:rtl w:val="0"/>
        </w:rPr>
        <w:t xml:space="preserve">2</w:t>
      </w:r>
      <w:r w:rsidDel="00000000" w:rsidR="00000000" w:rsidRPr="00000000">
        <w:rPr>
          <w:rtl w:val="0"/>
        </w:rPr>
        <w:t xml:space="preserve">, may alter vegetation response (</w:t>
      </w:r>
      <w:r w:rsidDel="00000000" w:rsidR="00000000" w:rsidRPr="00000000">
        <w:rPr>
          <w:shd w:fill="c9daf8" w:val="clear"/>
          <w:rtl w:val="0"/>
        </w:rPr>
        <w:t xml:space="preserve">Zhang et al., 2015</w:t>
      </w:r>
      <w:r w:rsidDel="00000000" w:rsidR="00000000" w:rsidRPr="00000000">
        <w:rPr>
          <w:shd w:fill="c9daf8" w:val="clear"/>
          <w:rtl w:val="0"/>
        </w:rPr>
        <w:t xml:space="preserve">; </w:t>
      </w:r>
      <w:r w:rsidDel="00000000" w:rsidR="00000000" w:rsidRPr="00000000">
        <w:rPr>
          <w:shd w:fill="c9daf8" w:val="clear"/>
          <w:rtl w:val="0"/>
        </w:rPr>
        <w:t xml:space="preserve">Bartlett et al., 2019</w:t>
      </w:r>
      <w:r w:rsidDel="00000000" w:rsidR="00000000" w:rsidRPr="00000000">
        <w:rPr>
          <w:shd w:fill="c9daf8" w:val="clear"/>
          <w:rtl w:val="0"/>
        </w:rPr>
        <w:t xml:space="preserve">)</w:t>
      </w:r>
      <w:r w:rsidDel="00000000" w:rsidR="00000000" w:rsidRPr="00000000">
        <w:rPr>
          <w:shd w:fill="c9daf8" w:val="clear"/>
          <w:rtl w:val="0"/>
        </w:rPr>
        <w:t xml:space="preserve">.</w:t>
      </w:r>
      <w:r w:rsidDel="00000000" w:rsidR="00000000" w:rsidRPr="00000000">
        <w:rPr>
          <w:shd w:fill="c9daf8" w:val="clear"/>
          <w:rtl w:val="0"/>
        </w:rPr>
        <w:t xml:space="preserve"> </w:t>
      </w:r>
      <w:r w:rsidDel="00000000" w:rsidR="00000000" w:rsidRPr="00000000">
        <w:rPr>
          <w:rtl w:val="0"/>
        </w:rPr>
        <w:t xml:space="preserve">For example, African forests, particularly those in West Africa, are often exposed to higher temperatures </w:t>
      </w:r>
      <w:r w:rsidDel="00000000" w:rsidR="00000000" w:rsidRPr="00000000">
        <w:rPr>
          <w:rtl w:val="0"/>
        </w:rPr>
        <w:t xml:space="preserve">compared to the relatively cooler, more humid regions of Southeast Asia </w:t>
      </w:r>
      <w:r w:rsidDel="00000000" w:rsidR="00000000" w:rsidRPr="00000000">
        <w:rPr>
          <w:rtl w:val="0"/>
        </w:rPr>
        <w:t xml:space="preserve">and therefore may be more adapted to heat stress (</w:t>
      </w:r>
      <w:r w:rsidDel="00000000" w:rsidR="00000000" w:rsidRPr="00000000">
        <w:rPr>
          <w:shd w:fill="c9daf8" w:val="clear"/>
          <w:rtl w:val="0"/>
        </w:rPr>
        <w:t xml:space="preserve">Malhi et al., 2013</w:t>
      </w:r>
      <w:r w:rsidDel="00000000" w:rsidR="00000000" w:rsidRPr="00000000">
        <w:rPr>
          <w:rtl w:val="0"/>
        </w:rPr>
        <w:t xml:space="preserve">). However, this adaptation might come at the cost of reduced overall photosynthetic capacity </w:t>
      </w:r>
      <w:commentRangeStart w:id="149"/>
      <w:r w:rsidDel="00000000" w:rsidR="00000000" w:rsidRPr="00000000">
        <w:rPr>
          <w:rtl w:val="0"/>
        </w:rPr>
        <w:t xml:space="preserve">under extreme conditions</w:t>
      </w:r>
      <w:commentRangeEnd w:id="149"/>
      <w:r w:rsidDel="00000000" w:rsidR="00000000" w:rsidRPr="00000000">
        <w:commentReference w:id="149"/>
      </w:r>
      <w:r w:rsidDel="00000000" w:rsidR="00000000" w:rsidRPr="00000000">
        <w:rPr>
          <w:rtl w:val="0"/>
        </w:rPr>
        <w:t xml:space="preserve">. Overall, exceeding historical climate thresholds in the tropics could lead to future shifts to alternative vegetation states that do not support tropical forest ecosystem services </w:t>
      </w:r>
      <w:hyperlink r:id="rId55">
        <w:r w:rsidDel="00000000" w:rsidR="00000000" w:rsidRPr="00000000">
          <w:rPr>
            <w:rtl w:val="0"/>
          </w:rPr>
          <w:t xml:space="preserve">(</w:t>
        </w:r>
      </w:hyperlink>
      <w:hyperlink r:id="rId56">
        <w:r w:rsidDel="00000000" w:rsidR="00000000" w:rsidRPr="00000000">
          <w:rPr>
            <w:shd w:fill="c9daf8" w:val="clear"/>
            <w:rtl w:val="0"/>
          </w:rPr>
          <w:t xml:space="preserve">Aguirre-Gutiérrez et al., 2020</w:t>
        </w:r>
      </w:hyperlink>
      <w:hyperlink r:id="rId57">
        <w:r w:rsidDel="00000000" w:rsidR="00000000" w:rsidRPr="00000000">
          <w:rPr>
            <w:shd w:fill="c9daf8" w:val="clear"/>
            <w:rtl w:val="0"/>
          </w:rPr>
          <w:t xml:space="preserve">; Flores et al., 2024; </w:t>
        </w:r>
      </w:hyperlink>
      <w:hyperlink r:id="rId58">
        <w:r w:rsidDel="00000000" w:rsidR="00000000" w:rsidRPr="00000000">
          <w:rPr>
            <w:shd w:fill="c9daf8" w:val="clear"/>
            <w:rtl w:val="0"/>
          </w:rPr>
          <w:t xml:space="preserve">Nobre et al., 2016</w:t>
        </w:r>
      </w:hyperlink>
      <w:hyperlink r:id="rId59">
        <w:r w:rsidDel="00000000" w:rsidR="00000000" w:rsidRPr="00000000">
          <w:rPr>
            <w:shd w:fill="c9daf8" w:val="clear"/>
            <w:rtl w:val="0"/>
          </w:rPr>
          <w:t xml:space="preserve">; </w:t>
        </w:r>
      </w:hyperlink>
      <w:hyperlink r:id="rId60">
        <w:r w:rsidDel="00000000" w:rsidR="00000000" w:rsidRPr="00000000">
          <w:rPr>
            <w:shd w:fill="c9daf8" w:val="clear"/>
            <w:rtl w:val="0"/>
          </w:rPr>
          <w:t xml:space="preserve">Scheffer et al., 2001</w:t>
        </w:r>
      </w:hyperlink>
      <w:hyperlink r:id="rId61">
        <w:r w:rsidDel="00000000" w:rsidR="00000000" w:rsidRPr="00000000">
          <w:rPr>
            <w:rtl w:val="0"/>
          </w:rPr>
          <w:t xml:space="preserve">)</w:t>
        </w:r>
      </w:hyperlink>
      <w:r w:rsidDel="00000000" w:rsidR="00000000" w:rsidRPr="00000000">
        <w:rPr>
          <w:rtl w:val="0"/>
        </w:rPr>
        <w:t xml:space="preserve">.</w:t>
      </w:r>
    </w:p>
    <w:p w:rsidR="00000000" w:rsidDel="00000000" w:rsidP="00000000" w:rsidRDefault="00000000" w:rsidRPr="00000000" w14:paraId="0000012F">
      <w:pPr>
        <w:pStyle w:val="Heading3"/>
        <w:rPr/>
      </w:pPr>
      <w:bookmarkStart w:colFirst="0" w:colLast="0" w:name="_thgadem9pj58" w:id="14"/>
      <w:bookmarkEnd w:id="14"/>
      <w:commentRangeStart w:id="150"/>
      <w:commentRangeStart w:id="151"/>
      <w:r w:rsidDel="00000000" w:rsidR="00000000" w:rsidRPr="00000000">
        <w:rPr>
          <w:rtl w:val="0"/>
        </w:rPr>
        <w:t xml:space="preserve">2</w:t>
      </w:r>
      <w:commentRangeEnd w:id="150"/>
      <w:r w:rsidDel="00000000" w:rsidR="00000000" w:rsidRPr="00000000">
        <w:commentReference w:id="150"/>
      </w:r>
      <w:r w:rsidDel="00000000" w:rsidR="00000000" w:rsidRPr="00000000">
        <w:rPr>
          <w:rtl w:val="0"/>
        </w:rPr>
        <w:t xml:space="preserve">.4 </w:t>
      </w:r>
      <w:commentRangeEnd w:id="151"/>
      <w:r w:rsidDel="00000000" w:rsidR="00000000" w:rsidRPr="00000000">
        <w:commentReference w:id="151"/>
      </w:r>
      <w:r w:rsidDel="00000000" w:rsidR="00000000" w:rsidRPr="00000000">
        <w:rPr>
          <w:rtl w:val="0"/>
        </w:rPr>
        <w:t xml:space="preserve">Social-Ecological Systems</w:t>
      </w:r>
    </w:p>
    <w:p w:rsidR="00000000" w:rsidDel="00000000" w:rsidP="00000000" w:rsidRDefault="00000000" w:rsidRPr="00000000" w14:paraId="00000130">
      <w:pPr>
        <w:rPr>
          <w:b w:val="1"/>
          <w:i w:val="1"/>
        </w:rPr>
      </w:pPr>
      <w:commentRangeStart w:id="152"/>
      <w:r w:rsidDel="00000000" w:rsidR="00000000" w:rsidRPr="00000000">
        <w:rPr>
          <w:b w:val="1"/>
          <w:i w:val="1"/>
          <w:rtl w:val="0"/>
        </w:rPr>
        <w:t xml:space="preserve">This</w:t>
      </w:r>
      <w:commentRangeEnd w:id="152"/>
      <w:r w:rsidDel="00000000" w:rsidR="00000000" w:rsidRPr="00000000">
        <w:commentReference w:id="152"/>
      </w:r>
      <w:r w:rsidDel="00000000" w:rsidR="00000000" w:rsidRPr="00000000">
        <w:rPr>
          <w:b w:val="1"/>
          <w:i w:val="1"/>
          <w:rtl w:val="0"/>
        </w:rPr>
        <w:t xml:space="preserve"> PANGEA science theme will investigate the interactions and feedbacks between social and ecological systems related to food production and security, cultural practices, livelihoods, and resilience of tropical systems. </w:t>
      </w:r>
      <w:commentRangeStart w:id="153"/>
      <w:r w:rsidDel="00000000" w:rsidR="00000000" w:rsidRPr="00000000">
        <w:rPr>
          <w:rtl w:val="0"/>
        </w:rPr>
      </w:r>
    </w:p>
    <w:p w:rsidR="00000000" w:rsidDel="00000000" w:rsidP="00000000" w:rsidRDefault="00000000" w:rsidRPr="00000000" w14:paraId="00000131">
      <w:pPr>
        <w:rPr>
          <w:b w:val="1"/>
          <w:i w:val="1"/>
        </w:rPr>
      </w:pPr>
      <w:commentRangeEnd w:id="153"/>
      <w:r w:rsidDel="00000000" w:rsidR="00000000" w:rsidRPr="00000000">
        <w:commentReference w:id="153"/>
      </w:r>
      <w:r w:rsidDel="00000000" w:rsidR="00000000" w:rsidRPr="00000000">
        <w:rPr>
          <w:rtl w:val="0"/>
        </w:rPr>
      </w:r>
    </w:p>
    <w:p w:rsidR="00000000" w:rsidDel="00000000" w:rsidP="00000000" w:rsidRDefault="00000000" w:rsidRPr="00000000" w14:paraId="00000132">
      <w:pPr>
        <w:rPr>
          <w:color w:val="ff0000"/>
        </w:rPr>
      </w:pPr>
      <w:r w:rsidDel="00000000" w:rsidR="00000000" w:rsidRPr="00000000">
        <w:rPr>
          <w:color w:val="ff0000"/>
          <w:rtl w:val="0"/>
        </w:rPr>
        <w:t xml:space="preserve">[Section outline:</w:t>
      </w:r>
    </w:p>
    <w:p w:rsidR="00000000" w:rsidDel="00000000" w:rsidP="00000000" w:rsidRDefault="00000000" w:rsidRPr="00000000" w14:paraId="00000133">
      <w:pPr>
        <w:numPr>
          <w:ilvl w:val="0"/>
          <w:numId w:val="16"/>
        </w:numPr>
        <w:ind w:left="720" w:hanging="360"/>
        <w:rPr>
          <w:color w:val="ff0000"/>
          <w:u w:val="none"/>
        </w:rPr>
      </w:pPr>
      <w:r w:rsidDel="00000000" w:rsidR="00000000" w:rsidRPr="00000000">
        <w:rPr>
          <w:color w:val="ff0000"/>
          <w:rtl w:val="0"/>
        </w:rPr>
        <w:t xml:space="preserve">what are SESs - specifically in the context of PANGEA</w:t>
      </w:r>
    </w:p>
    <w:p w:rsidR="00000000" w:rsidDel="00000000" w:rsidP="00000000" w:rsidRDefault="00000000" w:rsidRPr="00000000" w14:paraId="00000134">
      <w:pPr>
        <w:numPr>
          <w:ilvl w:val="0"/>
          <w:numId w:val="16"/>
        </w:numPr>
        <w:ind w:left="720" w:hanging="360"/>
        <w:rPr>
          <w:color w:val="ff0000"/>
          <w:u w:val="none"/>
        </w:rPr>
      </w:pPr>
      <w:r w:rsidDel="00000000" w:rsidR="00000000" w:rsidRPr="00000000">
        <w:rPr>
          <w:color w:val="ff0000"/>
          <w:rtl w:val="0"/>
        </w:rPr>
        <w:t xml:space="preserve">patterns and drivers of LCLUC (defor, deg, </w:t>
      </w:r>
      <w:commentRangeStart w:id="154"/>
      <w:r w:rsidDel="00000000" w:rsidR="00000000" w:rsidRPr="00000000">
        <w:rPr>
          <w:color w:val="ff0000"/>
          <w:rtl w:val="0"/>
        </w:rPr>
        <w:t xml:space="preserve">restoration, forest regrowth</w:t>
      </w:r>
      <w:commentRangeEnd w:id="154"/>
      <w:r w:rsidDel="00000000" w:rsidR="00000000" w:rsidRPr="00000000">
        <w:commentReference w:id="154"/>
      </w:r>
      <w:r w:rsidDel="00000000" w:rsidR="00000000" w:rsidRPr="00000000">
        <w:rPr>
          <w:color w:val="ff0000"/>
          <w:rtl w:val="0"/>
        </w:rPr>
        <w:t xml:space="preserve">)</w:t>
      </w:r>
    </w:p>
    <w:p w:rsidR="00000000" w:rsidDel="00000000" w:rsidP="00000000" w:rsidRDefault="00000000" w:rsidRPr="00000000" w14:paraId="00000135">
      <w:pPr>
        <w:numPr>
          <w:ilvl w:val="0"/>
          <w:numId w:val="16"/>
        </w:numPr>
        <w:ind w:left="720" w:hanging="360"/>
        <w:rPr>
          <w:color w:val="ff0000"/>
          <w:u w:val="none"/>
        </w:rPr>
      </w:pPr>
      <w:r w:rsidDel="00000000" w:rsidR="00000000" w:rsidRPr="00000000">
        <w:rPr>
          <w:color w:val="ff0000"/>
          <w:rtl w:val="0"/>
        </w:rPr>
        <w:t xml:space="preserve">Feedbacks (impacts of ppl in form of extraction/conversion/management + benefits - ecosystem services)</w:t>
      </w:r>
    </w:p>
    <w:p w:rsidR="00000000" w:rsidDel="00000000" w:rsidP="00000000" w:rsidRDefault="00000000" w:rsidRPr="00000000" w14:paraId="00000136">
      <w:pPr>
        <w:numPr>
          <w:ilvl w:val="0"/>
          <w:numId w:val="16"/>
        </w:numPr>
        <w:ind w:left="720" w:hanging="360"/>
        <w:rPr>
          <w:color w:val="ff0000"/>
          <w:u w:val="none"/>
        </w:rPr>
      </w:pPr>
      <w:r w:rsidDel="00000000" w:rsidR="00000000" w:rsidRPr="00000000">
        <w:rPr>
          <w:color w:val="ff0000"/>
          <w:rtl w:val="0"/>
        </w:rPr>
        <w:t xml:space="preserve">Data and knowledge integration (RS data integrated with what - economic approaches, land system science approaches, census, IEK, TEK, LEK)</w:t>
      </w:r>
    </w:p>
    <w:p w:rsidR="00000000" w:rsidDel="00000000" w:rsidP="00000000" w:rsidRDefault="00000000" w:rsidRPr="00000000" w14:paraId="00000137">
      <w:pPr>
        <w:numPr>
          <w:ilvl w:val="0"/>
          <w:numId w:val="16"/>
        </w:numPr>
        <w:ind w:left="720" w:hanging="360"/>
        <w:rPr>
          <w:color w:val="ff0000"/>
          <w:u w:val="none"/>
        </w:rPr>
      </w:pPr>
      <w:r w:rsidDel="00000000" w:rsidR="00000000" w:rsidRPr="00000000">
        <w:rPr>
          <w:color w:val="ff0000"/>
          <w:rtl w:val="0"/>
        </w:rPr>
        <w:t xml:space="preserve">implications - tropics are different - we need to understand the different SESs to develop effective locally and regionally relevant solutions]</w:t>
      </w:r>
      <w:r w:rsidDel="00000000" w:rsidR="00000000" w:rsidRPr="00000000">
        <w:rPr>
          <w:rtl w:val="0"/>
        </w:rPr>
      </w:r>
    </w:p>
    <w:p w:rsidR="00000000" w:rsidDel="00000000" w:rsidP="00000000" w:rsidRDefault="00000000" w:rsidRPr="00000000" w14:paraId="00000138">
      <w:pPr>
        <w:rPr>
          <w:color w:val="ff0000"/>
        </w:rPr>
      </w:pPr>
      <w:r w:rsidDel="00000000" w:rsidR="00000000" w:rsidRPr="00000000">
        <w:rPr>
          <w:rtl w:val="0"/>
        </w:rPr>
      </w:r>
    </w:p>
    <w:p w:rsidR="00000000" w:rsidDel="00000000" w:rsidP="00000000" w:rsidRDefault="00000000" w:rsidRPr="00000000" w14:paraId="00000139">
      <w:pPr>
        <w:rPr/>
      </w:pPr>
      <w:r w:rsidDel="00000000" w:rsidR="00000000" w:rsidRPr="00000000">
        <w:rPr>
          <w:color w:val="ff0000"/>
          <w:rtl w:val="0"/>
        </w:rPr>
        <w:t xml:space="preserve">[What are SESs] </w:t>
      </w:r>
      <w:r w:rsidDel="00000000" w:rsidR="00000000" w:rsidRPr="00000000">
        <w:rPr>
          <w:rtl w:val="0"/>
        </w:rPr>
        <w:t xml:space="preserve">To fully understand the social-ecological complexity of tropical forests and how they are being impacted by global change, PANGEA will take a </w:t>
      </w:r>
      <w:commentRangeStart w:id="155"/>
      <w:r w:rsidDel="00000000" w:rsidR="00000000" w:rsidRPr="00000000">
        <w:rPr>
          <w:rtl w:val="0"/>
        </w:rPr>
        <w:t xml:space="preserve">systems</w:t>
      </w:r>
      <w:commentRangeEnd w:id="155"/>
      <w:r w:rsidDel="00000000" w:rsidR="00000000" w:rsidRPr="00000000">
        <w:commentReference w:id="155"/>
      </w:r>
      <w:r w:rsidDel="00000000" w:rsidR="00000000" w:rsidRPr="00000000">
        <w:rPr>
          <w:rtl w:val="0"/>
        </w:rPr>
        <w:t xml:space="preserve"> approach to SES that centers the feedbacks that exist between people, climate and the environment (Fig XX). This approach builds on s</w:t>
      </w:r>
      <w:commentRangeStart w:id="156"/>
      <w:commentRangeStart w:id="157"/>
      <w:commentRangeStart w:id="158"/>
      <w:r w:rsidDel="00000000" w:rsidR="00000000" w:rsidRPr="00000000">
        <w:rPr>
          <w:rtl w:val="0"/>
        </w:rPr>
        <w:t xml:space="preserve">everal conceptual frameworks</w:t>
      </w:r>
      <w:commentRangeEnd w:id="156"/>
      <w:r w:rsidDel="00000000" w:rsidR="00000000" w:rsidRPr="00000000">
        <w:commentReference w:id="156"/>
      </w:r>
      <w:commentRangeEnd w:id="157"/>
      <w:r w:rsidDel="00000000" w:rsidR="00000000" w:rsidRPr="00000000">
        <w:commentReference w:id="157"/>
      </w:r>
      <w:commentRangeEnd w:id="158"/>
      <w:r w:rsidDel="00000000" w:rsidR="00000000" w:rsidRPr="00000000">
        <w:commentReference w:id="158"/>
      </w:r>
      <w:r w:rsidDel="00000000" w:rsidR="00000000" w:rsidRPr="00000000">
        <w:rPr>
          <w:rtl w:val="0"/>
        </w:rPr>
        <w:t xml:space="preserve"> that </w:t>
      </w:r>
      <w:commentRangeStart w:id="159"/>
      <w:r w:rsidDel="00000000" w:rsidR="00000000" w:rsidRPr="00000000">
        <w:rPr>
          <w:rtl w:val="0"/>
        </w:rPr>
        <w:t xml:space="preserve">have been developed to understand</w:t>
      </w:r>
      <w:commentRangeEnd w:id="159"/>
      <w:r w:rsidDel="00000000" w:rsidR="00000000" w:rsidRPr="00000000">
        <w:commentReference w:id="159"/>
      </w:r>
      <w:r w:rsidDel="00000000" w:rsidR="00000000" w:rsidRPr="00000000">
        <w:rPr>
          <w:rtl w:val="0"/>
        </w:rPr>
        <w:t xml:space="preserve"> and model the relationships between and within social and ecological systems, including the sustainable livelihoods framework (Scoones </w:t>
      </w:r>
      <w:r w:rsidDel="00000000" w:rsidR="00000000" w:rsidRPr="00000000">
        <w:rPr>
          <w:rtl w:val="0"/>
        </w:rPr>
        <w:t xml:space="preserve">1998</w:t>
      </w:r>
      <w:r w:rsidDel="00000000" w:rsidR="00000000" w:rsidRPr="00000000">
        <w:rPr>
          <w:rtl w:val="0"/>
        </w:rPr>
        <w:t xml:space="preserve">), SES subsystems and interactions (Ostrom </w:t>
      </w:r>
      <w:r w:rsidDel="00000000" w:rsidR="00000000" w:rsidRPr="00000000">
        <w:rPr>
          <w:rtl w:val="0"/>
        </w:rPr>
        <w:t xml:space="preserve">2009</w:t>
      </w:r>
      <w:r w:rsidDel="00000000" w:rsidR="00000000" w:rsidRPr="00000000">
        <w:rPr>
          <w:rtl w:val="0"/>
        </w:rPr>
        <w:t xml:space="preserve">), SES resiliency (Folke </w:t>
      </w:r>
      <w:r w:rsidDel="00000000" w:rsidR="00000000" w:rsidRPr="00000000">
        <w:rPr>
          <w:rtl w:val="0"/>
        </w:rPr>
        <w:t xml:space="preserve">2006</w:t>
      </w:r>
      <w:r w:rsidDel="00000000" w:rsidR="00000000" w:rsidRPr="00000000">
        <w:rPr>
          <w:rtl w:val="0"/>
        </w:rPr>
        <w:t xml:space="preserve">), robustness in SES (Anderies et al., </w:t>
      </w:r>
      <w:r w:rsidDel="00000000" w:rsidR="00000000" w:rsidRPr="00000000">
        <w:rPr>
          <w:rtl w:val="0"/>
        </w:rPr>
        <w:t xml:space="preserve">2004</w:t>
      </w:r>
      <w:r w:rsidDel="00000000" w:rsidR="00000000" w:rsidRPr="00000000">
        <w:rPr>
          <w:rtl w:val="0"/>
        </w:rPr>
        <w:t xml:space="preserve">), coupled human-nature systems (Liu et al., </w:t>
      </w:r>
      <w:r w:rsidDel="00000000" w:rsidR="00000000" w:rsidRPr="00000000">
        <w:rPr>
          <w:rtl w:val="0"/>
        </w:rPr>
        <w:t xml:space="preserve">2007</w:t>
      </w:r>
      <w:r w:rsidDel="00000000" w:rsidR="00000000" w:rsidRPr="00000000">
        <w:rPr>
          <w:rtl w:val="0"/>
        </w:rPr>
        <w:t xml:space="preserve">), socionature (Swyngedouw </w:t>
      </w:r>
      <w:r w:rsidDel="00000000" w:rsidR="00000000" w:rsidRPr="00000000">
        <w:rPr>
          <w:rtl w:val="0"/>
        </w:rPr>
        <w:t xml:space="preserve">1999</w:t>
      </w:r>
      <w:r w:rsidDel="00000000" w:rsidR="00000000" w:rsidRPr="00000000">
        <w:rPr>
          <w:rtl w:val="0"/>
        </w:rPr>
        <w:t xml:space="preserve">), ecosystem services (Costanza et al., </w:t>
      </w:r>
      <w:r w:rsidDel="00000000" w:rsidR="00000000" w:rsidRPr="00000000">
        <w:rPr>
          <w:rtl w:val="0"/>
        </w:rPr>
        <w:t xml:space="preserve">2017</w:t>
      </w:r>
      <w:r w:rsidDel="00000000" w:rsidR="00000000" w:rsidRPr="00000000">
        <w:rPr>
          <w:rtl w:val="0"/>
        </w:rPr>
        <w:t xml:space="preserve">; Daily </w:t>
      </w:r>
      <w:r w:rsidDel="00000000" w:rsidR="00000000" w:rsidRPr="00000000">
        <w:rPr>
          <w:rtl w:val="0"/>
        </w:rPr>
        <w:t xml:space="preserve">1997</w:t>
      </w:r>
      <w:r w:rsidDel="00000000" w:rsidR="00000000" w:rsidRPr="00000000">
        <w:rPr>
          <w:rtl w:val="0"/>
        </w:rPr>
        <w:t xml:space="preserve">), nature’s contributions to people (Díaz et al., </w:t>
      </w:r>
      <w:r w:rsidDel="00000000" w:rsidR="00000000" w:rsidRPr="00000000">
        <w:rPr>
          <w:rtl w:val="0"/>
        </w:rPr>
        <w:t xml:space="preserve">2018</w:t>
      </w:r>
      <w:r w:rsidDel="00000000" w:rsidR="00000000" w:rsidRPr="00000000">
        <w:rPr>
          <w:rtl w:val="0"/>
        </w:rPr>
        <w:t xml:space="preserve">; Pascual et al., </w:t>
      </w:r>
      <w:r w:rsidDel="00000000" w:rsidR="00000000" w:rsidRPr="00000000">
        <w:rPr>
          <w:rtl w:val="0"/>
        </w:rPr>
        <w:t xml:space="preserve">2017</w:t>
      </w:r>
      <w:r w:rsidDel="00000000" w:rsidR="00000000" w:rsidRPr="00000000">
        <w:rPr>
          <w:rtl w:val="0"/>
        </w:rPr>
        <w:t xml:space="preserve">), and social-ecological co-benefits (Levis et al., </w:t>
      </w:r>
      <w:r w:rsidDel="00000000" w:rsidR="00000000" w:rsidRPr="00000000">
        <w:rPr>
          <w:rtl w:val="0"/>
        </w:rPr>
        <w:t xml:space="preserve">2024</w:t>
      </w:r>
      <w:r w:rsidDel="00000000" w:rsidR="00000000" w:rsidRPr="00000000">
        <w:rPr>
          <w:rtl w:val="0"/>
        </w:rPr>
        <w:t xml:space="preserve">). While these frameworks may differ in their definitions (Colding and Barthel </w:t>
      </w:r>
      <w:r w:rsidDel="00000000" w:rsidR="00000000" w:rsidRPr="00000000">
        <w:rPr>
          <w:rtl w:val="0"/>
        </w:rPr>
        <w:t xml:space="preserve">2019</w:t>
      </w:r>
      <w:r w:rsidDel="00000000" w:rsidR="00000000" w:rsidRPr="00000000">
        <w:rPr>
          <w:rtl w:val="0"/>
        </w:rPr>
        <w:t xml:space="preserve">), they converge on key principles and variables that describe the social-ecological system, including a central focus on the interactions and feedbacks that can facilitate or hinder change in SES. Bringing elements of each of these frameworks together, PANGEA will adopt a systems perspective that centers the feedbacks between human systems (including governance, policy, markets, and culteral norms and values) and environmental processes to better understand the vulnerability of tropical landscapes, communities, and carbon stocks, and for charting effective solutions for a more resilient planet.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commentRangeStart w:id="160"/>
      <w:r w:rsidDel="00000000" w:rsidR="00000000" w:rsidRPr="00000000">
        <w:rPr>
          <w:color w:val="ff0000"/>
          <w:rtl w:val="0"/>
        </w:rPr>
        <w:t xml:space="preserve">[patterns and drivers of LCLUC]</w:t>
      </w:r>
      <w:commentRangeEnd w:id="160"/>
      <w:r w:rsidDel="00000000" w:rsidR="00000000" w:rsidRPr="00000000">
        <w:commentReference w:id="160"/>
      </w:r>
      <w:r w:rsidDel="00000000" w:rsidR="00000000" w:rsidRPr="00000000">
        <w:rPr>
          <w:color w:val="ff0000"/>
          <w:rtl w:val="0"/>
        </w:rPr>
        <w:t xml:space="preserve"> </w:t>
      </w:r>
      <w:r w:rsidDel="00000000" w:rsidR="00000000" w:rsidRPr="00000000">
        <w:rPr>
          <w:rtl w:val="0"/>
        </w:rPr>
        <w:t xml:space="preserve">Across the tropics, regionally distinct drivers and patterns of land use change, including deforestation, degradation, and forest regrowth, have the potential to impact the resilience of the tropical carbon sink (Saatchi et al. 2021, Hubau et al. 2020). </w:t>
      </w:r>
      <w:commentRangeStart w:id="161"/>
      <w:r w:rsidDel="00000000" w:rsidR="00000000" w:rsidRPr="00000000">
        <w:rPr>
          <w:rtl w:val="0"/>
        </w:rPr>
        <w:t xml:space="preserve">In the Amazon and South East Asia, deforestation and degradation is primarily driven by the expansion of large-scale commodity based agriculture to meet market demand primarily in the global north (</w:t>
      </w:r>
      <w:r w:rsidDel="00000000" w:rsidR="00000000" w:rsidRPr="00000000">
        <w:rPr>
          <w:shd w:fill="c9daf8" w:val="clear"/>
          <w:rtl w:val="0"/>
        </w:rPr>
        <w:t xml:space="preserve">Curtis et al., 2018</w:t>
      </w:r>
      <w:r w:rsidDel="00000000" w:rsidR="00000000" w:rsidRPr="00000000">
        <w:rPr>
          <w:shd w:fill="c9daf8" w:val="clear"/>
          <w:rtl w:val="0"/>
        </w:rPr>
        <w:t xml:space="preserve">, Haddad et al., 2024</w:t>
      </w:r>
      <w:r w:rsidDel="00000000" w:rsidR="00000000" w:rsidRPr="00000000">
        <w:rPr>
          <w:rtl w:val="0"/>
        </w:rPr>
        <w:t xml:space="preserve">). </w:t>
      </w:r>
      <w:commentRangeEnd w:id="161"/>
      <w:r w:rsidDel="00000000" w:rsidR="00000000" w:rsidRPr="00000000">
        <w:commentReference w:id="161"/>
      </w:r>
      <w:r w:rsidDel="00000000" w:rsidR="00000000" w:rsidRPr="00000000">
        <w:rPr>
          <w:rtl w:val="0"/>
        </w:rPr>
        <w:t xml:space="preserve">Specifically, in the Amazon land use change is being driven by the expansion of pasture land for cattle and by industrial soybean production (</w:t>
      </w:r>
      <w:r w:rsidDel="00000000" w:rsidR="00000000" w:rsidRPr="00000000">
        <w:rPr>
          <w:shd w:fill="c9daf8" w:val="clear"/>
          <w:rtl w:val="0"/>
        </w:rPr>
        <w:t xml:space="preserve">Barlow et al., </w:t>
      </w:r>
      <w:r w:rsidDel="00000000" w:rsidR="00000000" w:rsidRPr="00000000">
        <w:rPr>
          <w:shd w:fill="c9daf8" w:val="clear"/>
          <w:rtl w:val="0"/>
        </w:rPr>
        <w:t xml:space="preserve">2018</w:t>
      </w:r>
      <w:r w:rsidDel="00000000" w:rsidR="00000000" w:rsidRPr="00000000">
        <w:rPr>
          <w:shd w:fill="c9daf8" w:val="clear"/>
          <w:rtl w:val="0"/>
        </w:rPr>
        <w:t xml:space="preserve">, Londres et al., </w:t>
      </w:r>
      <w:r w:rsidDel="00000000" w:rsidR="00000000" w:rsidRPr="00000000">
        <w:rPr>
          <w:shd w:fill="c9daf8" w:val="clear"/>
          <w:rtl w:val="0"/>
        </w:rPr>
        <w:t xml:space="preserve">2023</w:t>
      </w:r>
      <w:r w:rsidDel="00000000" w:rsidR="00000000" w:rsidRPr="00000000">
        <w:rPr>
          <w:shd w:fill="c9daf8" w:val="clear"/>
          <w:rtl w:val="0"/>
        </w:rPr>
        <w:t xml:space="preserve">)</w:t>
      </w:r>
      <w:r w:rsidDel="00000000" w:rsidR="00000000" w:rsidRPr="00000000">
        <w:rPr>
          <w:rtl w:val="0"/>
        </w:rPr>
        <w:t xml:space="preserve">. Soy farming alters biogeochemical cycles (e.g., nitrogen and phosphorus), water cycles and fire regimens, </w:t>
      </w:r>
      <w:commentRangeStart w:id="162"/>
      <w:r w:rsidDel="00000000" w:rsidR="00000000" w:rsidRPr="00000000">
        <w:rPr>
          <w:rtl w:val="0"/>
        </w:rPr>
        <w:t xml:space="preserve">while</w:t>
      </w:r>
      <w:commentRangeEnd w:id="162"/>
      <w:r w:rsidDel="00000000" w:rsidR="00000000" w:rsidRPr="00000000">
        <w:commentReference w:id="162"/>
      </w:r>
      <w:r w:rsidDel="00000000" w:rsidR="00000000" w:rsidRPr="00000000">
        <w:rPr>
          <w:rtl w:val="0"/>
        </w:rPr>
        <w:t xml:space="preserve"> cattle ranching is a leading cause of deforestation (</w:t>
      </w:r>
      <w:r w:rsidDel="00000000" w:rsidR="00000000" w:rsidRPr="00000000">
        <w:rPr>
          <w:shd w:fill="c9daf8" w:val="clear"/>
          <w:rtl w:val="0"/>
        </w:rPr>
        <w:t xml:space="preserve">Mapbiomas 2023</w:t>
      </w:r>
      <w:r w:rsidDel="00000000" w:rsidR="00000000" w:rsidRPr="00000000">
        <w:rPr>
          <w:rtl w:val="0"/>
        </w:rPr>
        <w:t xml:space="preserve">). These activities contribute to biodiversity loss and alter the global carbon cycle, exacerbating climate change (</w:t>
      </w:r>
      <w:r w:rsidDel="00000000" w:rsidR="00000000" w:rsidRPr="00000000">
        <w:rPr>
          <w:shd w:fill="c9daf8" w:val="clear"/>
          <w:rtl w:val="0"/>
        </w:rPr>
        <w:t xml:space="preserve">Nobre et al., 2016</w:t>
      </w:r>
      <w:r w:rsidDel="00000000" w:rsidR="00000000" w:rsidRPr="00000000">
        <w:rPr>
          <w:rtl w:val="0"/>
        </w:rPr>
        <w:t xml:space="preserve">). In South East Asia, land use change is driven largely by global demand for oil palm, where large scale plantations are rapidly expanding at the expense of primary forest and peatlands (</w:t>
      </w:r>
      <w:r w:rsidDel="00000000" w:rsidR="00000000" w:rsidRPr="00000000">
        <w:rPr>
          <w:rtl w:val="0"/>
        </w:rPr>
        <w:t xml:space="preserve">Koh &amp; Wilcove 2008</w:t>
      </w:r>
      <w:r w:rsidDel="00000000" w:rsidR="00000000" w:rsidRPr="00000000">
        <w:rPr>
          <w:rtl w:val="0"/>
        </w:rPr>
        <w:t xml:space="preserve">). In 2020, this expansion was modeled to contribute to about 20% of the region’s carbon emissions (</w:t>
      </w:r>
      <w:r w:rsidDel="00000000" w:rsidR="00000000" w:rsidRPr="00000000">
        <w:rPr>
          <w:shd w:fill="c9daf8" w:val="clear"/>
          <w:rtl w:val="0"/>
        </w:rPr>
        <w:t xml:space="preserve">Carleson 2013</w:t>
      </w:r>
      <w:r w:rsidDel="00000000" w:rsidR="00000000" w:rsidRPr="00000000">
        <w:rPr>
          <w:rtl w:val="0"/>
        </w:rPr>
        <w:t xml:space="preserve">). </w:t>
      </w:r>
      <w:commentRangeStart w:id="163"/>
      <w:r w:rsidDel="00000000" w:rsidR="00000000" w:rsidRPr="00000000">
        <w:rPr>
          <w:rtl w:val="0"/>
        </w:rPr>
        <w:t xml:space="preserve">Unlike the Amazon and South East Asia, the majority of land use change in the Congo Basin is small- scale and driven by the expansion of subsistence agriculture and local development (</w:t>
      </w:r>
      <w:commentRangeEnd w:id="163"/>
      <w:r w:rsidDel="00000000" w:rsidR="00000000" w:rsidRPr="00000000">
        <w:commentReference w:id="163"/>
      </w:r>
      <w:r w:rsidDel="00000000" w:rsidR="00000000" w:rsidRPr="00000000">
        <w:rPr>
          <w:shd w:fill="c9daf8" w:val="clear"/>
          <w:rtl w:val="0"/>
        </w:rPr>
        <w:t xml:space="preserve">Tyukavina et al., 2018</w:t>
      </w:r>
      <w:r w:rsidDel="00000000" w:rsidR="00000000" w:rsidRPr="00000000">
        <w:rPr>
          <w:rtl w:val="0"/>
        </w:rPr>
        <w:t xml:space="preserve">). While commodity crops such as oil palm have been expanding across tropical Africa since the 1990s, the expansion has been tied to domestic demand and is fulfilled by smallholders and informal milling processes (</w:t>
      </w:r>
      <w:r w:rsidDel="00000000" w:rsidR="00000000" w:rsidRPr="00000000">
        <w:rPr>
          <w:shd w:fill="c9daf8" w:val="clear"/>
          <w:rtl w:val="0"/>
        </w:rPr>
        <w:t xml:space="preserve">Ordway et al. 2017</w:t>
      </w:r>
      <w:r w:rsidDel="00000000" w:rsidR="00000000" w:rsidRPr="00000000">
        <w:rPr>
          <w:shd w:fill="c9daf8" w:val="clear"/>
          <w:rtl w:val="0"/>
        </w:rPr>
        <w:t xml:space="preserve">, </w:t>
      </w:r>
      <w:r w:rsidDel="00000000" w:rsidR="00000000" w:rsidRPr="00000000">
        <w:rPr>
          <w:shd w:fill="c9daf8" w:val="clear"/>
          <w:rtl w:val="0"/>
        </w:rPr>
        <w:t xml:space="preserve">Ordway et al. 2017</w:t>
      </w:r>
      <w:r w:rsidDel="00000000" w:rsidR="00000000" w:rsidRPr="00000000">
        <w:rPr>
          <w:rtl w:val="0"/>
        </w:rPr>
        <w:t xml:space="preserve">). At the international scale, increasing demand for cocoa and timber is shaping land use change in tropical Africa, but small-scale and subsistence based land use change still plays an outsized role in driving land use change (</w:t>
      </w:r>
      <w:r w:rsidDel="00000000" w:rsidR="00000000" w:rsidRPr="00000000">
        <w:rPr>
          <w:shd w:fill="c9daf8" w:val="clear"/>
          <w:rtl w:val="0"/>
        </w:rPr>
        <w:t xml:space="preserve">Hosonuma et al., 2012, </w:t>
      </w:r>
      <w:r w:rsidDel="00000000" w:rsidR="00000000" w:rsidRPr="00000000">
        <w:rPr>
          <w:shd w:fill="c9daf8" w:val="clear"/>
          <w:rtl w:val="0"/>
        </w:rPr>
        <w:t xml:space="preserve">Kamath et al. 2024</w:t>
      </w:r>
      <w:r w:rsidDel="00000000" w:rsidR="00000000" w:rsidRPr="00000000">
        <w:rPr>
          <w:shd w:fill="c9daf8" w:val="clear"/>
          <w:rtl w:val="0"/>
        </w:rPr>
        <w:t xml:space="preserve">, </w:t>
      </w:r>
      <w:r w:rsidDel="00000000" w:rsidR="00000000" w:rsidRPr="00000000">
        <w:rPr>
          <w:shd w:fill="c9daf8" w:val="clear"/>
          <w:rtl w:val="0"/>
        </w:rPr>
        <w:t xml:space="preserve">Fuller et al. 2018</w:t>
      </w: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color w:val="ff0000"/>
          <w:shd w:fill="c9daf8" w:val="clear"/>
        </w:rPr>
      </w:pPr>
      <w:commentRangeStart w:id="164"/>
      <w:r w:rsidDel="00000000" w:rsidR="00000000" w:rsidRPr="00000000">
        <w:rPr>
          <w:color w:val="ff0000"/>
          <w:rtl w:val="0"/>
        </w:rPr>
        <w:t xml:space="preserve">[Overall paragraph] </w:t>
      </w:r>
      <w:r w:rsidDel="00000000" w:rsidR="00000000" w:rsidRPr="00000000">
        <w:rPr>
          <w:rtl w:val="0"/>
        </w:rPr>
        <w:t xml:space="preserve">In</w:t>
      </w:r>
      <w:r w:rsidDel="00000000" w:rsidR="00000000" w:rsidRPr="00000000">
        <w:rPr>
          <w:rtl w:val="0"/>
        </w:rPr>
        <w:t xml:space="preserve"> tropical social-ecological systems, </w:t>
      </w:r>
      <w:commentRangeStart w:id="165"/>
      <w:r w:rsidDel="00000000" w:rsidR="00000000" w:rsidRPr="00000000">
        <w:rPr>
          <w:rtl w:val="0"/>
        </w:rPr>
        <w:t xml:space="preserve">feedbacks</w:t>
      </w:r>
      <w:commentRangeEnd w:id="165"/>
      <w:r w:rsidDel="00000000" w:rsidR="00000000" w:rsidRPr="00000000">
        <w:commentReference w:id="165"/>
      </w:r>
      <w:r w:rsidDel="00000000" w:rsidR="00000000" w:rsidRPr="00000000">
        <w:rPr>
          <w:rtl w:val="0"/>
        </w:rPr>
        <w:t xml:space="preserve"> play a critical role in maintaining resilience and guiding the trajectory of these systems (</w:t>
      </w:r>
      <w:r w:rsidDel="00000000" w:rsidR="00000000" w:rsidRPr="00000000">
        <w:rPr>
          <w:shd w:fill="cfe2f3" w:val="clear"/>
          <w:rtl w:val="0"/>
        </w:rPr>
        <w:t xml:space="preserve">Dearing, et al. 2010</w:t>
      </w:r>
      <w:r w:rsidDel="00000000" w:rsidR="00000000" w:rsidRPr="00000000">
        <w:rPr>
          <w:rtl w:val="0"/>
        </w:rPr>
        <w:t xml:space="preserve">). C</w:t>
      </w:r>
      <w:r w:rsidDel="00000000" w:rsidR="00000000" w:rsidRPr="00000000">
        <w:rPr>
          <w:rtl w:val="0"/>
        </w:rPr>
        <w:t xml:space="preserve">hanging social-ecological systems dynamics in tropical forests are driven by a combination of direct and indirect forces (</w:t>
      </w:r>
      <w:r w:rsidDel="00000000" w:rsidR="00000000" w:rsidRPr="00000000">
        <w:rPr>
          <w:shd w:fill="c9daf8" w:val="clear"/>
          <w:rtl w:val="0"/>
        </w:rPr>
        <w:t xml:space="preserve">Lambin &amp; Geist 2002</w:t>
      </w:r>
      <w:r w:rsidDel="00000000" w:rsidR="00000000" w:rsidRPr="00000000">
        <w:rPr>
          <w:rtl w:val="0"/>
        </w:rPr>
        <w:t xml:space="preserve">, </w:t>
      </w:r>
      <w:r w:rsidDel="00000000" w:rsidR="00000000" w:rsidRPr="00000000">
        <w:rPr>
          <w:shd w:fill="c9daf8" w:val="clear"/>
          <w:rtl w:val="0"/>
        </w:rPr>
        <w:t xml:space="preserve">Lambin et al. 2003</w:t>
      </w:r>
      <w:r w:rsidDel="00000000" w:rsidR="00000000" w:rsidRPr="00000000">
        <w:rPr>
          <w:rtl w:val="0"/>
        </w:rPr>
        <w:t xml:space="preserve">) including, deforestation and degradation, restoration and reforestation, international policy initiatives, market forces, agriculture and commodity crop expansion, infrastructure development, and local communities and </w:t>
      </w:r>
      <w:commentRangeStart w:id="166"/>
      <w:commentRangeStart w:id="167"/>
      <w:r w:rsidDel="00000000" w:rsidR="00000000" w:rsidRPr="00000000">
        <w:rPr>
          <w:rtl w:val="0"/>
        </w:rPr>
        <w:t xml:space="preserve">Indigenous</w:t>
      </w:r>
      <w:commentRangeEnd w:id="166"/>
      <w:r w:rsidDel="00000000" w:rsidR="00000000" w:rsidRPr="00000000">
        <w:commentReference w:id="166"/>
      </w:r>
      <w:commentRangeEnd w:id="167"/>
      <w:r w:rsidDel="00000000" w:rsidR="00000000" w:rsidRPr="00000000">
        <w:commentReference w:id="167"/>
      </w:r>
      <w:r w:rsidDel="00000000" w:rsidR="00000000" w:rsidRPr="00000000">
        <w:rPr>
          <w:rtl w:val="0"/>
        </w:rPr>
        <w:t xml:space="preserve"> peoples forest management (</w:t>
      </w:r>
      <w:r w:rsidDel="00000000" w:rsidR="00000000" w:rsidRPr="00000000">
        <w:rPr>
          <w:shd w:fill="c9daf8" w:val="clear"/>
          <w:rtl w:val="0"/>
        </w:rPr>
        <w:t xml:space="preserve">Potapov et al., 2021</w:t>
      </w:r>
      <w:r w:rsidDel="00000000" w:rsidR="00000000" w:rsidRPr="00000000">
        <w:rPr>
          <w:shd w:fill="c9daf8" w:val="clear"/>
          <w:rtl w:val="0"/>
        </w:rPr>
        <w:t xml:space="preserve">; </w:t>
      </w:r>
      <w:r w:rsidDel="00000000" w:rsidR="00000000" w:rsidRPr="00000000">
        <w:rPr>
          <w:shd w:fill="c9daf8" w:val="clear"/>
          <w:rtl w:val="0"/>
        </w:rPr>
        <w:t xml:space="preserve">Lapola et al., 2023</w:t>
      </w:r>
      <w:r w:rsidDel="00000000" w:rsidR="00000000" w:rsidRPr="00000000">
        <w:rPr>
          <w:shd w:fill="c9daf8" w:val="clear"/>
          <w:rtl w:val="0"/>
        </w:rPr>
        <w:t xml:space="preserve">;</w:t>
      </w:r>
      <w:r w:rsidDel="00000000" w:rsidR="00000000" w:rsidRPr="00000000">
        <w:rPr>
          <w:shd w:fill="c9daf8" w:val="clear"/>
          <w:rtl w:val="0"/>
        </w:rPr>
        <w:t xml:space="preserve"> Bourgoin et al., 2024</w:t>
      </w:r>
      <w:r w:rsidDel="00000000" w:rsidR="00000000" w:rsidRPr="00000000">
        <w:rPr>
          <w:shd w:fill="c9daf8" w:val="clear"/>
          <w:rtl w:val="0"/>
        </w:rPr>
        <w:t xml:space="preserve">; </w:t>
      </w:r>
      <w:r w:rsidDel="00000000" w:rsidR="00000000" w:rsidRPr="00000000">
        <w:rPr>
          <w:shd w:fill="c9daf8" w:val="clear"/>
          <w:rtl w:val="0"/>
        </w:rPr>
        <w:t xml:space="preserve">Crouzeilles et al., 2017</w:t>
      </w:r>
      <w:r w:rsidDel="00000000" w:rsidR="00000000" w:rsidRPr="00000000">
        <w:rPr>
          <w:shd w:fill="c9daf8" w:val="clear"/>
          <w:rtl w:val="0"/>
        </w:rPr>
        <w:t xml:space="preserve">; </w:t>
      </w:r>
      <w:r w:rsidDel="00000000" w:rsidR="00000000" w:rsidRPr="00000000">
        <w:rPr>
          <w:shd w:fill="c9daf8" w:val="clear"/>
          <w:rtl w:val="0"/>
        </w:rPr>
        <w:t xml:space="preserve">Jakovak et al., 2021</w:t>
      </w:r>
      <w:r w:rsidDel="00000000" w:rsidR="00000000" w:rsidRPr="00000000">
        <w:rPr>
          <w:shd w:fill="c9daf8" w:val="clear"/>
          <w:rtl w:val="0"/>
        </w:rPr>
        <w:t xml:space="preserve">; </w:t>
      </w:r>
      <w:r w:rsidDel="00000000" w:rsidR="00000000" w:rsidRPr="00000000">
        <w:rPr>
          <w:shd w:fill="c9daf8" w:val="clear"/>
          <w:rtl w:val="0"/>
        </w:rPr>
        <w:t xml:space="preserve">Gatti et al., 2023</w:t>
      </w:r>
      <w:r w:rsidDel="00000000" w:rsidR="00000000" w:rsidRPr="00000000">
        <w:rPr>
          <w:shd w:fill="c9daf8" w:val="clear"/>
          <w:rtl w:val="0"/>
        </w:rPr>
        <w:t xml:space="preserve">; </w:t>
      </w:r>
      <w:r w:rsidDel="00000000" w:rsidR="00000000" w:rsidRPr="00000000">
        <w:rPr>
          <w:shd w:fill="c9daf8" w:val="clear"/>
          <w:rtl w:val="0"/>
        </w:rPr>
        <w:t xml:space="preserve">Lambin et al., 2018</w:t>
      </w:r>
      <w:r w:rsidDel="00000000" w:rsidR="00000000" w:rsidRPr="00000000">
        <w:rPr>
          <w:shd w:fill="c9daf8" w:val="clear"/>
          <w:rtl w:val="0"/>
        </w:rPr>
        <w:t xml:space="preserve">, </w:t>
      </w:r>
      <w:r w:rsidDel="00000000" w:rsidR="00000000" w:rsidRPr="00000000">
        <w:rPr>
          <w:shd w:fill="c9daf8" w:val="clear"/>
          <w:rtl w:val="0"/>
        </w:rPr>
        <w:t xml:space="preserve">Grass et al., 2020</w:t>
      </w:r>
      <w:r w:rsidDel="00000000" w:rsidR="00000000" w:rsidRPr="00000000">
        <w:rPr>
          <w:shd w:fill="c9daf8" w:val="clear"/>
          <w:rtl w:val="0"/>
        </w:rPr>
        <w:t xml:space="preserve">, </w:t>
      </w:r>
      <w:r w:rsidDel="00000000" w:rsidR="00000000" w:rsidRPr="00000000">
        <w:rPr>
          <w:shd w:fill="c9daf8" w:val="clear"/>
          <w:rtl w:val="0"/>
        </w:rPr>
        <w:t xml:space="preserve">Koh and Wilcove 2008</w:t>
      </w:r>
      <w:r w:rsidDel="00000000" w:rsidR="00000000" w:rsidRPr="00000000">
        <w:rPr>
          <w:shd w:fill="c9daf8" w:val="clear"/>
          <w:rtl w:val="0"/>
        </w:rPr>
        <w:t xml:space="preserve">; </w:t>
      </w:r>
      <w:r w:rsidDel="00000000" w:rsidR="00000000" w:rsidRPr="00000000">
        <w:rPr>
          <w:shd w:fill="c9daf8" w:val="clear"/>
          <w:rtl w:val="0"/>
        </w:rPr>
        <w:t xml:space="preserve">Bennett et al., 2018</w:t>
      </w:r>
      <w:r w:rsidDel="00000000" w:rsidR="00000000" w:rsidRPr="00000000">
        <w:rPr>
          <w:shd w:fill="c9daf8" w:val="clear"/>
          <w:rtl w:val="0"/>
        </w:rPr>
        <w:t xml:space="preserve">; </w:t>
      </w:r>
      <w:r w:rsidDel="00000000" w:rsidR="00000000" w:rsidRPr="00000000">
        <w:rPr>
          <w:shd w:fill="c9daf8" w:val="clear"/>
          <w:rtl w:val="0"/>
        </w:rPr>
        <w:t xml:space="preserve">Geist and Lambin 2002</w:t>
      </w:r>
      <w:r w:rsidDel="00000000" w:rsidR="00000000" w:rsidRPr="00000000">
        <w:rPr>
          <w:shd w:fill="c9daf8" w:val="clear"/>
          <w:rtl w:val="0"/>
        </w:rPr>
        <w:t xml:space="preserve">; </w:t>
      </w:r>
      <w:r w:rsidDel="00000000" w:rsidR="00000000" w:rsidRPr="00000000">
        <w:rPr>
          <w:shd w:fill="c9daf8" w:val="clear"/>
          <w:rtl w:val="0"/>
        </w:rPr>
        <w:t xml:space="preserve">Shapiro et al., 2023</w:t>
      </w:r>
      <w:r w:rsidDel="00000000" w:rsidR="00000000" w:rsidRPr="00000000">
        <w:rPr>
          <w:shd w:fill="c9daf8" w:val="clear"/>
          <w:rtl w:val="0"/>
        </w:rPr>
        <w:t xml:space="preserve">; </w:t>
      </w:r>
      <w:r w:rsidDel="00000000" w:rsidR="00000000" w:rsidRPr="00000000">
        <w:rPr>
          <w:shd w:fill="c9daf8" w:val="clear"/>
          <w:rtl w:val="0"/>
        </w:rPr>
        <w:t xml:space="preserve">Tyukavina et al., 2018</w:t>
      </w:r>
      <w:r w:rsidDel="00000000" w:rsidR="00000000" w:rsidRPr="00000000">
        <w:rPr>
          <w:shd w:fill="c9daf8" w:val="clear"/>
          <w:rtl w:val="0"/>
        </w:rPr>
        <w:t xml:space="preserve">; </w:t>
      </w:r>
      <w:r w:rsidDel="00000000" w:rsidR="00000000" w:rsidRPr="00000000">
        <w:rPr>
          <w:shd w:fill="c9daf8" w:val="clear"/>
          <w:rtl w:val="0"/>
        </w:rPr>
        <w:t xml:space="preserve">Garrett et al., 2018</w:t>
      </w:r>
      <w:r w:rsidDel="00000000" w:rsidR="00000000" w:rsidRPr="00000000">
        <w:rPr>
          <w:shd w:fill="c9daf8" w:val="clear"/>
          <w:rtl w:val="0"/>
        </w:rPr>
        <w:t xml:space="preserve">; </w:t>
      </w:r>
      <w:r w:rsidDel="00000000" w:rsidR="00000000" w:rsidRPr="00000000">
        <w:rPr>
          <w:shd w:fill="c9daf8" w:val="clear"/>
          <w:rtl w:val="0"/>
        </w:rPr>
        <w:t xml:space="preserve">Robbins et al., 2015</w:t>
      </w:r>
      <w:r w:rsidDel="00000000" w:rsidR="00000000" w:rsidRPr="00000000">
        <w:rPr>
          <w:shd w:fill="c9daf8" w:val="clear"/>
          <w:rtl w:val="0"/>
        </w:rPr>
        <w:t xml:space="preserve">, </w:t>
      </w:r>
      <w:r w:rsidDel="00000000" w:rsidR="00000000" w:rsidRPr="00000000">
        <w:rPr>
          <w:shd w:fill="c9daf8" w:val="clear"/>
          <w:rtl w:val="0"/>
        </w:rPr>
        <w:t xml:space="preserve">Lambin et al., 2003</w:t>
      </w:r>
      <w:r w:rsidDel="00000000" w:rsidR="00000000" w:rsidRPr="00000000">
        <w:rPr>
          <w:shd w:fill="c9daf8" w:val="clear"/>
          <w:rtl w:val="0"/>
        </w:rPr>
        <w:t xml:space="preserve">; </w:t>
      </w:r>
      <w:r w:rsidDel="00000000" w:rsidR="00000000" w:rsidRPr="00000000">
        <w:rPr>
          <w:shd w:fill="c9daf8" w:val="clear"/>
          <w:rtl w:val="0"/>
        </w:rPr>
        <w:t xml:space="preserve">Wiersum 1997</w:t>
      </w:r>
      <w:r w:rsidDel="00000000" w:rsidR="00000000" w:rsidRPr="00000000">
        <w:rPr>
          <w:shd w:fill="c9daf8" w:val="clear"/>
          <w:rtl w:val="0"/>
        </w:rPr>
        <w:t xml:space="preserve">, </w:t>
      </w:r>
      <w:r w:rsidDel="00000000" w:rsidR="00000000" w:rsidRPr="00000000">
        <w:rPr>
          <w:shd w:fill="c9daf8" w:val="clear"/>
          <w:rtl w:val="0"/>
        </w:rPr>
        <w:t xml:space="preserve">Michon et al., 2007</w:t>
      </w:r>
      <w:r w:rsidDel="00000000" w:rsidR="00000000" w:rsidRPr="00000000">
        <w:rPr>
          <w:shd w:fill="c9daf8" w:val="clear"/>
          <w:rtl w:val="0"/>
        </w:rPr>
        <w:t xml:space="preserve">; </w:t>
      </w:r>
      <w:r w:rsidDel="00000000" w:rsidR="00000000" w:rsidRPr="00000000">
        <w:rPr>
          <w:shd w:fill="c9daf8" w:val="clear"/>
          <w:rtl w:val="0"/>
        </w:rPr>
        <w:t xml:space="preserve">Sze et al., 2022</w:t>
      </w:r>
      <w:r w:rsidDel="00000000" w:rsidR="00000000" w:rsidRPr="00000000">
        <w:rPr>
          <w:shd w:fill="c9daf8" w:val="clear"/>
          <w:rtl w:val="0"/>
        </w:rPr>
        <w:t xml:space="preserve">, </w:t>
      </w:r>
      <w:r w:rsidDel="00000000" w:rsidR="00000000" w:rsidRPr="00000000">
        <w:rPr>
          <w:shd w:fill="c9daf8" w:val="clear"/>
          <w:rtl w:val="0"/>
        </w:rPr>
        <w:t xml:space="preserve">2024</w:t>
      </w:r>
      <w:r w:rsidDel="00000000" w:rsidR="00000000" w:rsidRPr="00000000">
        <w:rPr>
          <w:shd w:fill="c9daf8" w:val="clear"/>
          <w:rtl w:val="0"/>
        </w:rPr>
        <w:t xml:space="preserve">; </w:t>
      </w:r>
      <w:r w:rsidDel="00000000" w:rsidR="00000000" w:rsidRPr="00000000">
        <w:rPr>
          <w:shd w:fill="c9daf8" w:val="clear"/>
          <w:rtl w:val="0"/>
        </w:rPr>
        <w:t xml:space="preserve">Fent et al., 2019</w:t>
      </w:r>
      <w:r w:rsidDel="00000000" w:rsidR="00000000" w:rsidRPr="00000000">
        <w:rPr>
          <w:rtl w:val="0"/>
        </w:rPr>
        <w:t xml:space="preserve">). </w:t>
      </w:r>
      <w:r w:rsidDel="00000000" w:rsidR="00000000" w:rsidRPr="00000000">
        <w:rPr>
          <w:rtl w:val="0"/>
        </w:rPr>
        <w:t xml:space="preserve">Each of these interacts with changing climate dynamics to impact carbon stocks, hydrological regimes, seasonality, phenology, ecosystem function, plant-animal interactions, species composition and biodiversity, fire regimes, food security, and local livelihoods (</w:t>
      </w:r>
      <w:r w:rsidDel="00000000" w:rsidR="00000000" w:rsidRPr="00000000">
        <w:rPr>
          <w:shd w:fill="c9daf8" w:val="clear"/>
          <w:rtl w:val="0"/>
        </w:rPr>
        <w:t xml:space="preserve">Liu et al., 2017</w:t>
      </w:r>
      <w:r w:rsidDel="00000000" w:rsidR="00000000" w:rsidRPr="00000000">
        <w:rPr>
          <w:shd w:fill="c9daf8" w:val="clear"/>
          <w:rtl w:val="0"/>
        </w:rPr>
        <w:t xml:space="preserve">; </w:t>
      </w:r>
      <w:r w:rsidDel="00000000" w:rsidR="00000000" w:rsidRPr="00000000">
        <w:rPr>
          <w:shd w:fill="c9daf8" w:val="clear"/>
          <w:rtl w:val="0"/>
        </w:rPr>
        <w:t xml:space="preserve">Hubau et al., 2020</w:t>
      </w:r>
      <w:r w:rsidDel="00000000" w:rsidR="00000000" w:rsidRPr="00000000">
        <w:rPr>
          <w:shd w:fill="c9daf8" w:val="clear"/>
          <w:rtl w:val="0"/>
        </w:rPr>
        <w:t xml:space="preserve">; </w:t>
      </w:r>
      <w:r w:rsidDel="00000000" w:rsidR="00000000" w:rsidRPr="00000000">
        <w:rPr>
          <w:shd w:fill="c9daf8" w:val="clear"/>
          <w:rtl w:val="0"/>
        </w:rPr>
        <w:t xml:space="preserve">Bennett et al., 2021</w:t>
      </w:r>
      <w:r w:rsidDel="00000000" w:rsidR="00000000" w:rsidRPr="00000000">
        <w:rPr>
          <w:shd w:fill="c9daf8" w:val="clear"/>
          <w:rtl w:val="0"/>
        </w:rPr>
        <w:t xml:space="preserve">; </w:t>
      </w:r>
      <w:r w:rsidDel="00000000" w:rsidR="00000000" w:rsidRPr="00000000">
        <w:rPr>
          <w:shd w:fill="c9daf8" w:val="clear"/>
          <w:rtl w:val="0"/>
        </w:rPr>
        <w:t xml:space="preserve">Staal et al., 2018</w:t>
      </w:r>
      <w:r w:rsidDel="00000000" w:rsidR="00000000" w:rsidRPr="00000000">
        <w:rPr>
          <w:shd w:fill="c9daf8" w:val="clear"/>
          <w:rtl w:val="0"/>
        </w:rPr>
        <w:t xml:space="preserve">; </w:t>
      </w:r>
      <w:r w:rsidDel="00000000" w:rsidR="00000000" w:rsidRPr="00000000">
        <w:rPr>
          <w:shd w:fill="c9daf8" w:val="clear"/>
          <w:rtl w:val="0"/>
        </w:rPr>
        <w:t xml:space="preserve">Karam et al., 2023</w:t>
      </w:r>
      <w:r w:rsidDel="00000000" w:rsidR="00000000" w:rsidRPr="00000000">
        <w:rPr>
          <w:shd w:fill="c9daf8" w:val="clear"/>
          <w:rtl w:val="0"/>
        </w:rPr>
        <w:t xml:space="preserve">;</w:t>
      </w:r>
      <w:r w:rsidDel="00000000" w:rsidR="00000000" w:rsidRPr="00000000">
        <w:rPr>
          <w:shd w:fill="c9daf8" w:val="clear"/>
          <w:rtl w:val="0"/>
        </w:rPr>
        <w:t xml:space="preserve"> Wolh et al., 2012</w:t>
      </w:r>
      <w:r w:rsidDel="00000000" w:rsidR="00000000" w:rsidRPr="00000000">
        <w:rPr>
          <w:shd w:fill="c9daf8" w:val="clear"/>
          <w:rtl w:val="0"/>
        </w:rPr>
        <w:t xml:space="preserve">; </w:t>
      </w:r>
      <w:r w:rsidDel="00000000" w:rsidR="00000000" w:rsidRPr="00000000">
        <w:rPr>
          <w:shd w:fill="c9daf8" w:val="clear"/>
          <w:rtl w:val="0"/>
        </w:rPr>
        <w:t xml:space="preserve">Fu et al., 2013</w:t>
      </w:r>
      <w:r w:rsidDel="00000000" w:rsidR="00000000" w:rsidRPr="00000000">
        <w:rPr>
          <w:shd w:fill="c9daf8" w:val="clear"/>
          <w:rtl w:val="0"/>
        </w:rPr>
        <w:t xml:space="preserve">; </w:t>
      </w:r>
      <w:r w:rsidDel="00000000" w:rsidR="00000000" w:rsidRPr="00000000">
        <w:rPr>
          <w:shd w:fill="c9daf8" w:val="clear"/>
          <w:rtl w:val="0"/>
        </w:rPr>
        <w:t xml:space="preserve">Couralet et al., 2013</w:t>
      </w:r>
      <w:r w:rsidDel="00000000" w:rsidR="00000000" w:rsidRPr="00000000">
        <w:rPr>
          <w:shd w:fill="c9daf8" w:val="clear"/>
          <w:rtl w:val="0"/>
        </w:rPr>
        <w:t xml:space="preserve">; </w:t>
      </w:r>
      <w:r w:rsidDel="00000000" w:rsidR="00000000" w:rsidRPr="00000000">
        <w:rPr>
          <w:shd w:fill="c9daf8" w:val="clear"/>
          <w:rtl w:val="0"/>
        </w:rPr>
        <w:t xml:space="preserve">Koltunov et al., 2009</w:t>
      </w:r>
      <w:r w:rsidDel="00000000" w:rsidR="00000000" w:rsidRPr="00000000">
        <w:rPr>
          <w:shd w:fill="c9daf8" w:val="clear"/>
          <w:rtl w:val="0"/>
        </w:rPr>
        <w:t xml:space="preserve">; </w:t>
      </w:r>
      <w:r w:rsidDel="00000000" w:rsidR="00000000" w:rsidRPr="00000000">
        <w:rPr>
          <w:shd w:fill="c9daf8" w:val="clear"/>
          <w:rtl w:val="0"/>
        </w:rPr>
        <w:t xml:space="preserve">Ordway and Asner 2020</w:t>
      </w:r>
      <w:r w:rsidDel="00000000" w:rsidR="00000000" w:rsidRPr="00000000">
        <w:rPr>
          <w:shd w:fill="c9daf8" w:val="clear"/>
          <w:rtl w:val="0"/>
        </w:rPr>
        <w:t xml:space="preserve">; </w:t>
      </w:r>
      <w:r w:rsidDel="00000000" w:rsidR="00000000" w:rsidRPr="00000000">
        <w:rPr>
          <w:shd w:fill="c9daf8" w:val="clear"/>
          <w:rtl w:val="0"/>
        </w:rPr>
        <w:t xml:space="preserve">Aguirre-Gutiérrez et al., 2022</w:t>
      </w:r>
      <w:r w:rsidDel="00000000" w:rsidR="00000000" w:rsidRPr="00000000">
        <w:rPr>
          <w:shd w:fill="c9daf8" w:val="clear"/>
          <w:rtl w:val="0"/>
        </w:rPr>
        <w:t xml:space="preserve">; </w:t>
      </w:r>
      <w:r w:rsidDel="00000000" w:rsidR="00000000" w:rsidRPr="00000000">
        <w:rPr>
          <w:shd w:fill="c9daf8" w:val="clear"/>
          <w:rtl w:val="0"/>
        </w:rPr>
        <w:t xml:space="preserve">Schmitz et al., 2018</w:t>
      </w:r>
      <w:r w:rsidDel="00000000" w:rsidR="00000000" w:rsidRPr="00000000">
        <w:rPr>
          <w:shd w:fill="c9daf8" w:val="clear"/>
          <w:rtl w:val="0"/>
        </w:rPr>
        <w:t xml:space="preserve">; </w:t>
      </w:r>
      <w:r w:rsidDel="00000000" w:rsidR="00000000" w:rsidRPr="00000000">
        <w:rPr>
          <w:shd w:fill="c9daf8" w:val="clear"/>
          <w:rtl w:val="0"/>
        </w:rPr>
        <w:t xml:space="preserve">Oliver and Moorcroft 2014</w:t>
      </w:r>
      <w:r w:rsidDel="00000000" w:rsidR="00000000" w:rsidRPr="00000000">
        <w:rPr>
          <w:shd w:fill="c9daf8" w:val="clear"/>
          <w:rtl w:val="0"/>
        </w:rPr>
        <w:t xml:space="preserve">; </w:t>
      </w:r>
      <w:r w:rsidDel="00000000" w:rsidR="00000000" w:rsidRPr="00000000">
        <w:rPr>
          <w:shd w:fill="c9daf8" w:val="clear"/>
          <w:rtl w:val="0"/>
        </w:rPr>
        <w:t xml:space="preserve">Asner et al., 2010</w:t>
      </w:r>
      <w:r w:rsidDel="00000000" w:rsidR="00000000" w:rsidRPr="00000000">
        <w:rPr>
          <w:shd w:fill="c9daf8" w:val="clear"/>
          <w:rtl w:val="0"/>
        </w:rPr>
        <w:t xml:space="preserve">; </w:t>
      </w:r>
      <w:r w:rsidDel="00000000" w:rsidR="00000000" w:rsidRPr="00000000">
        <w:rPr>
          <w:shd w:fill="c9daf8" w:val="clear"/>
          <w:rtl w:val="0"/>
        </w:rPr>
        <w:t xml:space="preserve">Tyukavina et al., 2022</w:t>
      </w:r>
      <w:r w:rsidDel="00000000" w:rsidR="00000000" w:rsidRPr="00000000">
        <w:rPr>
          <w:shd w:fill="c9daf8" w:val="clear"/>
          <w:rtl w:val="0"/>
        </w:rPr>
        <w:t xml:space="preserve">, </w:t>
      </w:r>
      <w:r w:rsidDel="00000000" w:rsidR="00000000" w:rsidRPr="00000000">
        <w:rPr>
          <w:shd w:fill="c9daf8" w:val="clear"/>
          <w:rtl w:val="0"/>
        </w:rPr>
        <w:t xml:space="preserve">Williamson et al. 2024</w:t>
      </w:r>
      <w:r w:rsidDel="00000000" w:rsidR="00000000" w:rsidRPr="00000000">
        <w:rPr>
          <w:shd w:fill="c9daf8" w:val="clear"/>
          <w:rtl w:val="0"/>
        </w:rPr>
        <w:t xml:space="preserve">; </w:t>
      </w:r>
      <w:r w:rsidDel="00000000" w:rsidR="00000000" w:rsidRPr="00000000">
        <w:rPr>
          <w:shd w:fill="c9daf8" w:val="clear"/>
          <w:rtl w:val="0"/>
        </w:rPr>
        <w:t xml:space="preserve">Flachsbarth et al., 2015</w:t>
      </w:r>
      <w:r w:rsidDel="00000000" w:rsidR="00000000" w:rsidRPr="00000000">
        <w:rPr>
          <w:shd w:fill="c9daf8" w:val="clear"/>
          <w:rtl w:val="0"/>
        </w:rPr>
        <w:t xml:space="preserve">; </w:t>
      </w:r>
      <w:r w:rsidDel="00000000" w:rsidR="00000000" w:rsidRPr="00000000">
        <w:rPr>
          <w:shd w:fill="c9daf8" w:val="clear"/>
          <w:rtl w:val="0"/>
        </w:rPr>
        <w:t xml:space="preserve">Sanchez et al., 2000</w:t>
      </w:r>
      <w:r w:rsidDel="00000000" w:rsidR="00000000" w:rsidRPr="00000000">
        <w:rPr>
          <w:shd w:fill="c9daf8" w:val="clear"/>
          <w:rtl w:val="0"/>
        </w:rPr>
        <w:t xml:space="preserve">; </w:t>
      </w:r>
      <w:r w:rsidDel="00000000" w:rsidR="00000000" w:rsidRPr="00000000">
        <w:rPr>
          <w:shd w:fill="c9daf8" w:val="clear"/>
          <w:rtl w:val="0"/>
        </w:rPr>
        <w:t xml:space="preserve">Whitfield et al., 2019</w:t>
      </w:r>
      <w:r w:rsidDel="00000000" w:rsidR="00000000" w:rsidRPr="00000000">
        <w:rPr>
          <w:shd w:fill="c9daf8" w:val="clear"/>
          <w:rtl w:val="0"/>
        </w:rPr>
        <w:t xml:space="preserve">; </w:t>
      </w:r>
      <w:r w:rsidDel="00000000" w:rsidR="00000000" w:rsidRPr="00000000">
        <w:rPr>
          <w:shd w:fill="c9daf8" w:val="clear"/>
          <w:rtl w:val="0"/>
        </w:rPr>
        <w:t xml:space="preserve">Sonwa et al. 2012</w:t>
      </w:r>
      <w:r w:rsidDel="00000000" w:rsidR="00000000" w:rsidRPr="00000000">
        <w:rPr>
          <w:rtl w:val="0"/>
        </w:rPr>
        <w:t xml:space="preserve">). While these feedbacks are similar across the tropics, place-specific political, economic, cultural, and management conditions influence the response, resiliency, and adaptations of tropical forests and local communities to global change dynamics (</w:t>
      </w:r>
      <w:r w:rsidDel="00000000" w:rsidR="00000000" w:rsidRPr="00000000">
        <w:rPr>
          <w:shd w:fill="c9daf8" w:val="clear"/>
          <w:rtl w:val="0"/>
        </w:rPr>
        <w:t xml:space="preserve">Liu et al., 2017</w:t>
      </w:r>
      <w:r w:rsidDel="00000000" w:rsidR="00000000" w:rsidRPr="00000000">
        <w:rPr>
          <w:shd w:fill="c9daf8" w:val="clear"/>
          <w:rtl w:val="0"/>
        </w:rPr>
        <w:t xml:space="preserve">; </w:t>
      </w:r>
      <w:r w:rsidDel="00000000" w:rsidR="00000000" w:rsidRPr="00000000">
        <w:rPr>
          <w:shd w:fill="c9daf8" w:val="clear"/>
          <w:rtl w:val="0"/>
        </w:rPr>
        <w:t xml:space="preserve">Hubau et al., 2020</w:t>
      </w:r>
      <w:r w:rsidDel="00000000" w:rsidR="00000000" w:rsidRPr="00000000">
        <w:rPr>
          <w:shd w:fill="c9daf8" w:val="clear"/>
          <w:rtl w:val="0"/>
        </w:rPr>
        <w:t xml:space="preserve">; </w:t>
      </w:r>
      <w:r w:rsidDel="00000000" w:rsidR="00000000" w:rsidRPr="00000000">
        <w:rPr>
          <w:shd w:fill="c9daf8" w:val="clear"/>
          <w:rtl w:val="0"/>
        </w:rPr>
        <w:t xml:space="preserve">Saatchi et al., 2021</w:t>
      </w:r>
      <w:r w:rsidDel="00000000" w:rsidR="00000000" w:rsidRPr="00000000">
        <w:rPr>
          <w:shd w:fill="c9daf8" w:val="clear"/>
          <w:rtl w:val="0"/>
        </w:rPr>
        <w:t xml:space="preserve">; </w:t>
      </w:r>
      <w:r w:rsidDel="00000000" w:rsidR="00000000" w:rsidRPr="00000000">
        <w:rPr>
          <w:shd w:fill="c9daf8" w:val="clear"/>
          <w:rtl w:val="0"/>
        </w:rPr>
        <w:t xml:space="preserve">Geist and Lambin 2002</w:t>
      </w:r>
      <w:r w:rsidDel="00000000" w:rsidR="00000000" w:rsidRPr="00000000">
        <w:rPr>
          <w:shd w:fill="c9daf8" w:val="clear"/>
          <w:rtl w:val="0"/>
        </w:rPr>
        <w:t xml:space="preserve">; </w:t>
      </w:r>
      <w:r w:rsidDel="00000000" w:rsidR="00000000" w:rsidRPr="00000000">
        <w:rPr>
          <w:shd w:fill="c9daf8" w:val="clear"/>
          <w:rtl w:val="0"/>
        </w:rPr>
        <w:t xml:space="preserve">Bennett et al., 2018</w:t>
      </w:r>
      <w:r w:rsidDel="00000000" w:rsidR="00000000" w:rsidRPr="00000000">
        <w:rPr>
          <w:shd w:fill="c9daf8" w:val="clear"/>
          <w:rtl w:val="0"/>
        </w:rPr>
        <w:t xml:space="preserve">; </w:t>
      </w:r>
      <w:r w:rsidDel="00000000" w:rsidR="00000000" w:rsidRPr="00000000">
        <w:rPr>
          <w:shd w:fill="c9daf8" w:val="clear"/>
          <w:rtl w:val="0"/>
        </w:rPr>
        <w:t xml:space="preserve">Turner 2014</w:t>
      </w:r>
      <w:r w:rsidDel="00000000" w:rsidR="00000000" w:rsidRPr="00000000">
        <w:rPr>
          <w:shd w:fill="c9daf8" w:val="clear"/>
          <w:rtl w:val="0"/>
        </w:rPr>
        <w:t xml:space="preserve">).</w:t>
      </w:r>
      <w:ins w:author="Hannah Stouter" w:id="102" w:date="2024-10-31T17:26:32Z">
        <w:commentRangeEnd w:id="164"/>
        <w:r w:rsidDel="00000000" w:rsidR="00000000" w:rsidRPr="00000000">
          <w:commentReference w:id="164"/>
        </w:r>
        <w:commentRangeStart w:id="168"/>
        <w:r w:rsidDel="00000000" w:rsidR="00000000" w:rsidRPr="00000000">
          <w:rPr>
            <w:shd w:fill="c9daf8" w:val="clear"/>
            <w:rtl w:val="0"/>
          </w:rPr>
          <w:t xml:space="preserve"> </w:t>
        </w:r>
        <w:r w:rsidDel="00000000" w:rsidR="00000000" w:rsidRPr="00000000">
          <w:rPr>
            <w:color w:val="ff0000"/>
            <w:shd w:fill="c9daf8" w:val="clear"/>
            <w:rtl w:val="0"/>
          </w:rPr>
          <w:t xml:space="preserve">[update this paragraph to include feedbacks such as ecosystem services, NTFP collection, conservation and management]</w:t>
        </w:r>
      </w:ins>
      <w:commentRangeEnd w:id="168"/>
      <w:r w:rsidDel="00000000" w:rsidR="00000000" w:rsidRPr="00000000">
        <w:commentReference w:id="168"/>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color w:val="ff0000"/>
          <w:rtl w:val="0"/>
        </w:rPr>
        <w:t xml:space="preserve">[Practices good for SES]</w:t>
      </w:r>
      <w:r w:rsidDel="00000000" w:rsidR="00000000" w:rsidRPr="00000000">
        <w:rPr>
          <w:rtl w:val="0"/>
        </w:rPr>
        <w:t xml:space="preserve"> </w:t>
      </w:r>
      <w:r w:rsidDel="00000000" w:rsidR="00000000" w:rsidRPr="00000000">
        <w:rPr>
          <w:rtl w:val="0"/>
        </w:rPr>
        <w:t xml:space="preserve">These</w:t>
      </w:r>
      <w:r w:rsidDel="00000000" w:rsidR="00000000" w:rsidRPr="00000000">
        <w:rPr>
          <w:rtl w:val="0"/>
        </w:rPr>
        <w:t xml:space="preserve"> human activities create complex feedbacks between social and ecological systems, resulting in a cascade of environmental and social impacts </w:t>
      </w:r>
      <w:r w:rsidDel="00000000" w:rsidR="00000000" w:rsidRPr="00000000">
        <w:rPr>
          <w:shd w:fill="c9daf8" w:val="clear"/>
          <w:rtl w:val="0"/>
        </w:rPr>
        <w:t xml:space="preserve">(</w:t>
      </w:r>
      <w:r w:rsidDel="00000000" w:rsidR="00000000" w:rsidRPr="00000000">
        <w:rPr>
          <w:shd w:fill="c9daf8" w:val="clear"/>
          <w:rtl w:val="0"/>
        </w:rPr>
        <w:t xml:space="preserve">Lambin &amp; Meyfroidt</w:t>
      </w:r>
      <w:r w:rsidDel="00000000" w:rsidR="00000000" w:rsidRPr="00000000">
        <w:rPr>
          <w:shd w:fill="c9daf8" w:val="clear"/>
          <w:rtl w:val="0"/>
        </w:rPr>
        <w:t xml:space="preserve">, 2010</w:t>
      </w:r>
      <w:r w:rsidDel="00000000" w:rsidR="00000000" w:rsidRPr="00000000">
        <w:rPr>
          <w:rtl w:val="0"/>
        </w:rPr>
        <w:t xml:space="preserve">). A better understanding of these feedbacks across tropical regions is essential for developing place-based and culturally sensitive management plans that support both ecological sustainability and community livelihoods.</w:t>
      </w:r>
      <w:r w:rsidDel="00000000" w:rsidR="00000000" w:rsidRPr="00000000">
        <w:rPr>
          <w:rtl w:val="0"/>
        </w:rPr>
        <w:t xml:space="preserve"> Recent research efforts are focused on understanding and scaling </w:t>
      </w:r>
      <w:r w:rsidDel="00000000" w:rsidR="00000000" w:rsidRPr="00000000">
        <w:rPr>
          <w:rtl w:val="0"/>
        </w:rPr>
        <w:t xml:space="preserve">social-ecological </w:t>
      </w:r>
      <w:commentRangeStart w:id="169"/>
      <w:r w:rsidDel="00000000" w:rsidR="00000000" w:rsidRPr="00000000">
        <w:rPr>
          <w:rtl w:val="0"/>
        </w:rPr>
        <w:t xml:space="preserve">‘hope spots</w:t>
      </w:r>
      <w:commentRangeEnd w:id="169"/>
      <w:r w:rsidDel="00000000" w:rsidR="00000000" w:rsidRPr="00000000">
        <w:commentReference w:id="169"/>
      </w:r>
      <w:r w:rsidDel="00000000" w:rsidR="00000000" w:rsidRPr="00000000">
        <w:rPr>
          <w:rtl w:val="0"/>
        </w:rPr>
        <w:t xml:space="preserve">’ to highlight </w:t>
      </w:r>
      <w:r w:rsidDel="00000000" w:rsidR="00000000" w:rsidRPr="00000000">
        <w:rPr>
          <w:rtl w:val="0"/>
        </w:rPr>
        <w:t xml:space="preserve"> the importance of integrating ecological and cultural conservation efforts </w:t>
      </w:r>
      <w:r w:rsidDel="00000000" w:rsidR="00000000" w:rsidRPr="00000000">
        <w:rPr>
          <w:rtl w:val="0"/>
        </w:rPr>
        <w:t xml:space="preserve">(</w:t>
      </w:r>
      <w:r w:rsidDel="00000000" w:rsidR="00000000" w:rsidRPr="00000000">
        <w:rPr>
          <w:shd w:fill="c9daf8" w:val="clear"/>
          <w:rtl w:val="0"/>
        </w:rPr>
        <w:t xml:space="preserve">Levis, et al., 2024</w:t>
      </w:r>
      <w:r w:rsidDel="00000000" w:rsidR="00000000" w:rsidRPr="00000000">
        <w:rPr>
          <w:rtl w:val="0"/>
        </w:rPr>
        <w:t xml:space="preserve">). </w:t>
      </w:r>
      <w:commentRangeStart w:id="170"/>
      <w:r w:rsidDel="00000000" w:rsidR="00000000" w:rsidRPr="00000000">
        <w:rPr>
          <w:rtl w:val="0"/>
        </w:rPr>
        <w:t xml:space="preserve">The case of the Upper Xingu, located in the Brazilian Amazon’s arc of deforestation, demonstrates the power of such integration (</w:t>
      </w:r>
      <w:r w:rsidDel="00000000" w:rsidR="00000000" w:rsidRPr="00000000">
        <w:rPr>
          <w:shd w:fill="c9daf8" w:val="clear"/>
          <w:rtl w:val="0"/>
        </w:rPr>
        <w:t xml:space="preserve">Levis, et al., 2024</w:t>
      </w:r>
      <w:r w:rsidDel="00000000" w:rsidR="00000000" w:rsidRPr="00000000">
        <w:rPr>
          <w:rtl w:val="0"/>
        </w:rPr>
        <w:t xml:space="preserve">).</w:t>
      </w:r>
      <w:commentRangeEnd w:id="170"/>
      <w:r w:rsidDel="00000000" w:rsidR="00000000" w:rsidRPr="00000000">
        <w:commentReference w:id="170"/>
      </w:r>
      <w:r w:rsidDel="00000000" w:rsidR="00000000" w:rsidRPr="00000000">
        <w:rPr>
          <w:rtl w:val="0"/>
        </w:rPr>
        <w:t xml:space="preserve"> Indigenous groups like the Kuikuro have enriched biodiversity through millennia of landscape management, including the creation of anthropogenic soils, domestication of diverse crops, and the cultivation of cultural forests. Rather than degrading ecosystems, these practices have created resilient systems that benefit both nature and people.</w:t>
      </w:r>
      <w:r w:rsidDel="00000000" w:rsidR="00000000" w:rsidRPr="00000000">
        <w:rPr>
          <w:rtl w:val="0"/>
        </w:rPr>
        <w:t xml:space="preserve"> By engaging Indigenous knowledge alongside </w:t>
      </w:r>
      <w:commentRangeStart w:id="171"/>
      <w:r w:rsidDel="00000000" w:rsidR="00000000" w:rsidRPr="00000000">
        <w:rPr>
          <w:rtl w:val="0"/>
        </w:rPr>
        <w:t xml:space="preserve">remote</w:t>
      </w:r>
      <w:commentRangeEnd w:id="171"/>
      <w:r w:rsidDel="00000000" w:rsidR="00000000" w:rsidRPr="00000000">
        <w:commentReference w:id="171"/>
      </w:r>
      <w:r w:rsidDel="00000000" w:rsidR="00000000" w:rsidRPr="00000000">
        <w:rPr>
          <w:rtl w:val="0"/>
        </w:rPr>
        <w:t xml:space="preserve"> sensing technologies, the Upper Xingu offers a model for conservation that balances </w:t>
      </w:r>
      <w:r w:rsidDel="00000000" w:rsidR="00000000" w:rsidRPr="00000000">
        <w:rPr>
          <w:rtl w:val="0"/>
        </w:rPr>
        <w:t xml:space="preserve">indigenous</w:t>
      </w:r>
      <w:r w:rsidDel="00000000" w:rsidR="00000000" w:rsidRPr="00000000">
        <w:rPr>
          <w:rtl w:val="0"/>
        </w:rPr>
        <w:t xml:space="preserve"> knowledge with modern science. </w:t>
      </w:r>
    </w:p>
    <w:p w:rsidR="00000000" w:rsidDel="00000000" w:rsidP="00000000" w:rsidRDefault="00000000" w:rsidRPr="00000000" w14:paraId="00000140">
      <w:pPr>
        <w:spacing w:after="240" w:before="240" w:lineRule="auto"/>
        <w:rPr/>
      </w:pPr>
      <w:r w:rsidDel="00000000" w:rsidR="00000000" w:rsidRPr="00000000">
        <w:rPr>
          <w:color w:val="ff0000"/>
          <w:rtl w:val="0"/>
        </w:rPr>
        <w:t xml:space="preserve">[What PANGEA will do] </w:t>
      </w:r>
      <w:commentRangeStart w:id="172"/>
      <w:commentRangeStart w:id="173"/>
      <w:commentRangeStart w:id="174"/>
      <w:commentRangeStart w:id="175"/>
      <w:commentRangeStart w:id="176"/>
      <w:r w:rsidDel="00000000" w:rsidR="00000000" w:rsidRPr="00000000">
        <w:rPr>
          <w:rtl w:val="0"/>
        </w:rPr>
        <w:t xml:space="preserve">PANGEA will advance research on social-ecological feedbacks</w:t>
      </w:r>
      <w:commentRangeEnd w:id="172"/>
      <w:r w:rsidDel="00000000" w:rsidR="00000000" w:rsidRPr="00000000">
        <w:commentReference w:id="172"/>
      </w:r>
      <w:commentRangeEnd w:id="173"/>
      <w:r w:rsidDel="00000000" w:rsidR="00000000" w:rsidRPr="00000000">
        <w:commentReference w:id="173"/>
      </w:r>
      <w:commentRangeEnd w:id="174"/>
      <w:r w:rsidDel="00000000" w:rsidR="00000000" w:rsidRPr="00000000">
        <w:commentReference w:id="174"/>
      </w:r>
      <w:commentRangeEnd w:id="175"/>
      <w:r w:rsidDel="00000000" w:rsidR="00000000" w:rsidRPr="00000000">
        <w:commentReference w:id="175"/>
      </w:r>
      <w:commentRangeEnd w:id="176"/>
      <w:r w:rsidDel="00000000" w:rsidR="00000000" w:rsidRPr="00000000">
        <w:commentReference w:id="176"/>
      </w:r>
      <w:r w:rsidDel="00000000" w:rsidR="00000000" w:rsidRPr="00000000">
        <w:rPr>
          <w:rtl w:val="0"/>
        </w:rPr>
        <w:t xml:space="preserve"> in the tropics to improve understanding and enable more accurate predictions of the long-term impacts of human actions. This work is essential for forecasting future trajectories of the tropical carbon sink, species loss, changes in ecosystem services, and the resilience of these ecosystems to external pressures (</w:t>
      </w:r>
      <w:r w:rsidDel="00000000" w:rsidR="00000000" w:rsidRPr="00000000">
        <w:rPr>
          <w:shd w:fill="c9daf8" w:val="clear"/>
          <w:rtl w:val="0"/>
        </w:rPr>
        <w:t xml:space="preserve">Leclère et al., 2020</w:t>
      </w:r>
      <w:r w:rsidDel="00000000" w:rsidR="00000000" w:rsidRPr="00000000">
        <w:rPr>
          <w:rtl w:val="0"/>
        </w:rPr>
        <w:t xml:space="preserve">). Accurate predictions are needed to identify potential tipping points, where small </w:t>
      </w:r>
      <w:commentRangeStart w:id="177"/>
      <w:r w:rsidDel="00000000" w:rsidR="00000000" w:rsidRPr="00000000">
        <w:rPr>
          <w:rtl w:val="0"/>
        </w:rPr>
        <w:t xml:space="preserve">changes</w:t>
      </w:r>
      <w:commentRangeEnd w:id="177"/>
      <w:r w:rsidDel="00000000" w:rsidR="00000000" w:rsidRPr="00000000">
        <w:commentReference w:id="177"/>
      </w:r>
      <w:r w:rsidDel="00000000" w:rsidR="00000000" w:rsidRPr="00000000">
        <w:rPr>
          <w:rtl w:val="0"/>
        </w:rPr>
        <w:t xml:space="preserve"> could lead to irreversible </w:t>
      </w:r>
      <w:commentRangeStart w:id="178"/>
      <w:r w:rsidDel="00000000" w:rsidR="00000000" w:rsidRPr="00000000">
        <w:rPr>
          <w:rtl w:val="0"/>
        </w:rPr>
        <w:t xml:space="preserve">damage</w:t>
      </w:r>
      <w:commentRangeEnd w:id="178"/>
      <w:r w:rsidDel="00000000" w:rsidR="00000000" w:rsidRPr="00000000">
        <w:commentReference w:id="178"/>
      </w:r>
      <w:r w:rsidDel="00000000" w:rsidR="00000000" w:rsidRPr="00000000">
        <w:rPr>
          <w:rtl w:val="0"/>
        </w:rPr>
        <w:t xml:space="preserve">, and to design interventions that might prevent or mitigate such outcomes (</w:t>
      </w:r>
      <w:r w:rsidDel="00000000" w:rsidR="00000000" w:rsidRPr="00000000">
        <w:rPr>
          <w:shd w:fill="c9daf8" w:val="clear"/>
          <w:rtl w:val="0"/>
        </w:rPr>
        <w:t xml:space="preserve">Staal et al., 2020</w:t>
      </w:r>
      <w:r w:rsidDel="00000000" w:rsidR="00000000" w:rsidRPr="00000000">
        <w:rPr>
          <w:shd w:fill="c9daf8" w:val="clear"/>
          <w:rtl w:val="0"/>
        </w:rPr>
        <w:t xml:space="preserve">; </w:t>
      </w:r>
      <w:r w:rsidDel="00000000" w:rsidR="00000000" w:rsidRPr="00000000">
        <w:rPr>
          <w:shd w:fill="c9daf8" w:val="clear"/>
          <w:rtl w:val="0"/>
        </w:rPr>
        <w:t xml:space="preserve">Liu et al., 2024</w:t>
      </w:r>
      <w:r w:rsidDel="00000000" w:rsidR="00000000" w:rsidRPr="00000000">
        <w:rPr>
          <w:shd w:fill="c9daf8" w:val="clear"/>
          <w:rtl w:val="0"/>
        </w:rPr>
        <w:t xml:space="preserve">; </w:t>
      </w:r>
      <w:r w:rsidDel="00000000" w:rsidR="00000000" w:rsidRPr="00000000">
        <w:rPr>
          <w:shd w:fill="c9daf8" w:val="clear"/>
          <w:rtl w:val="0"/>
        </w:rPr>
        <w:t xml:space="preserve">Flores et al. 2024</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PANGEA activities will also </w:t>
      </w:r>
      <w:r w:rsidDel="00000000" w:rsidR="00000000" w:rsidRPr="00000000">
        <w:rPr>
          <w:rtl w:val="0"/>
        </w:rPr>
        <w:t xml:space="preserve">empower local communities and decision-makers with the information they need to govern these ecosystems effectively. Tropical regions are home to many Indigenous and local communities whose livelihoods are intimately tied to the health of their surrounding environment. By understanding the feedbacks between human activities and ecosystem health, people can make more informed decisions about land-use, resource management, and conservation efforts that align with both ecological sustainability and their socio-economic needs (</w:t>
      </w:r>
      <w:r w:rsidDel="00000000" w:rsidR="00000000" w:rsidRPr="00000000">
        <w:rPr>
          <w:shd w:fill="c9daf8" w:val="clear"/>
          <w:rtl w:val="0"/>
        </w:rPr>
        <w:t xml:space="preserve">Aguiar et al., 2020</w:t>
      </w:r>
      <w:r w:rsidDel="00000000" w:rsidR="00000000" w:rsidRPr="00000000">
        <w:rPr>
          <w:rtl w:val="0"/>
        </w:rPr>
        <w:t xml:space="preserve">). Decision-makers at regional and national levels can also use this information to craft policies that balance development goals with the conservation of biodiversity and ecosystem services, ensuring that the benefits of these ecosystems are equitably shared and sustained for future generations (</w:t>
      </w:r>
      <w:r w:rsidDel="00000000" w:rsidR="00000000" w:rsidRPr="00000000">
        <w:rPr>
          <w:shd w:fill="c9daf8" w:val="clear"/>
          <w:rtl w:val="0"/>
        </w:rPr>
        <w:t xml:space="preserve">Pörtner et al., 2021</w:t>
      </w:r>
      <w:r w:rsidDel="00000000" w:rsidR="00000000" w:rsidRPr="00000000">
        <w:rPr>
          <w:rtl w:val="0"/>
        </w:rPr>
        <w:t xml:space="preserve">). Ultimately, the ability to predict and manage the complex feedbacks in tropical ecosystems is key to fostering both environmental and social resilience in these critical regions. </w:t>
      </w:r>
    </w:p>
    <w:p w:rsidR="00000000" w:rsidDel="00000000" w:rsidP="00000000" w:rsidRDefault="00000000" w:rsidRPr="00000000" w14:paraId="00000141">
      <w:pPr>
        <w:pStyle w:val="Heading3"/>
        <w:rPr/>
      </w:pPr>
      <w:bookmarkStart w:colFirst="0" w:colLast="0" w:name="_7i4li2ka6ozf" w:id="15"/>
      <w:bookmarkEnd w:id="15"/>
      <w:commentRangeStart w:id="179"/>
      <w:r w:rsidDel="00000000" w:rsidR="00000000" w:rsidRPr="00000000">
        <w:rPr>
          <w:rtl w:val="0"/>
        </w:rPr>
        <w:t xml:space="preserve">2.5</w:t>
      </w:r>
      <w:commentRangeEnd w:id="179"/>
      <w:r w:rsidDel="00000000" w:rsidR="00000000" w:rsidRPr="00000000">
        <w:commentReference w:id="179"/>
      </w:r>
      <w:r w:rsidDel="00000000" w:rsidR="00000000" w:rsidRPr="00000000">
        <w:rPr>
          <w:rtl w:val="0"/>
        </w:rPr>
        <w:t xml:space="preserve"> </w:t>
      </w:r>
      <w:commentRangeStart w:id="180"/>
      <w:r w:rsidDel="00000000" w:rsidR="00000000" w:rsidRPr="00000000">
        <w:rPr>
          <w:rtl w:val="0"/>
        </w:rPr>
        <w:t xml:space="preserve">Disturbance </w:t>
      </w:r>
      <w:commentRangeEnd w:id="180"/>
      <w:r w:rsidDel="00000000" w:rsidR="00000000" w:rsidRPr="00000000">
        <w:commentReference w:id="180"/>
      </w:r>
      <w:commentRangeStart w:id="181"/>
      <w:commentRangeStart w:id="182"/>
      <w:r w:rsidDel="00000000" w:rsidR="00000000" w:rsidRPr="00000000">
        <w:rPr>
          <w:rtl w:val="0"/>
        </w:rPr>
        <w:t xml:space="preserve">Dynamics</w:t>
      </w:r>
      <w:commentRangeEnd w:id="181"/>
      <w:r w:rsidDel="00000000" w:rsidR="00000000" w:rsidRPr="00000000">
        <w:commentReference w:id="181"/>
      </w:r>
      <w:commentRangeEnd w:id="182"/>
      <w:r w:rsidDel="00000000" w:rsidR="00000000" w:rsidRPr="00000000">
        <w:commentReference w:id="182"/>
      </w:r>
      <w:r w:rsidDel="00000000" w:rsidR="00000000" w:rsidRPr="00000000">
        <w:rPr>
          <w:rtl w:val="0"/>
        </w:rPr>
      </w:r>
    </w:p>
    <w:p w:rsidR="00000000" w:rsidDel="00000000" w:rsidP="00000000" w:rsidRDefault="00000000" w:rsidRPr="00000000" w14:paraId="00000142">
      <w:pPr>
        <w:rPr>
          <w:b w:val="1"/>
          <w:i w:val="1"/>
        </w:rPr>
      </w:pPr>
      <w:r w:rsidDel="00000000" w:rsidR="00000000" w:rsidRPr="00000000">
        <w:rPr>
          <w:b w:val="1"/>
          <w:i w:val="1"/>
          <w:rtl w:val="0"/>
        </w:rPr>
        <w:t xml:space="preserve">This PANGEA Science Theme will investigate how disturbance regimes are changing and altering carbon cycle </w:t>
      </w:r>
      <w:commentRangeStart w:id="183"/>
      <w:r w:rsidDel="00000000" w:rsidR="00000000" w:rsidRPr="00000000">
        <w:rPr>
          <w:b w:val="1"/>
          <w:i w:val="1"/>
          <w:rtl w:val="0"/>
        </w:rPr>
        <w:t xml:space="preserve">feedbacks</w:t>
      </w:r>
      <w:commentRangeEnd w:id="183"/>
      <w:r w:rsidDel="00000000" w:rsidR="00000000" w:rsidRPr="00000000">
        <w:commentReference w:id="183"/>
      </w:r>
      <w:r w:rsidDel="00000000" w:rsidR="00000000" w:rsidRPr="00000000">
        <w:rPr>
          <w:b w:val="1"/>
          <w:i w:val="1"/>
          <w:rtl w:val="0"/>
        </w:rPr>
        <w:t xml:space="preserve"> via climate, biodiversity, and hydrologic cycling</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143">
      <w:pPr>
        <w:spacing w:after="240" w:before="240" w:lineRule="auto"/>
        <w:rPr>
          <w:color w:val="ff0000"/>
        </w:rPr>
      </w:pPr>
      <w:r w:rsidDel="00000000" w:rsidR="00000000" w:rsidRPr="00000000">
        <w:rPr>
          <w:color w:val="ff0000"/>
          <w:rtl w:val="0"/>
        </w:rPr>
        <w:t xml:space="preserve">[Human and natural disturbances Two types of disturbance] </w:t>
      </w:r>
      <w:r w:rsidDel="00000000" w:rsidR="00000000" w:rsidRPr="00000000">
        <w:rPr>
          <w:rtl w:val="0"/>
        </w:rPr>
        <w:t xml:space="preserve">There are two primary modes of forest disturbance: (1) direct and indirect human disturbance resulting from land cover and land use change, such as deforestation, degradation, and </w:t>
      </w:r>
      <w:commentRangeStart w:id="184"/>
      <w:r w:rsidDel="00000000" w:rsidR="00000000" w:rsidRPr="00000000">
        <w:rPr>
          <w:rtl w:val="0"/>
        </w:rPr>
        <w:t xml:space="preserve">fire</w:t>
      </w:r>
      <w:commentRangeEnd w:id="184"/>
      <w:r w:rsidDel="00000000" w:rsidR="00000000" w:rsidRPr="00000000">
        <w:commentReference w:id="184"/>
      </w:r>
      <w:r w:rsidDel="00000000" w:rsidR="00000000" w:rsidRPr="00000000">
        <w:rPr>
          <w:rtl w:val="0"/>
        </w:rPr>
        <w:t xml:space="preserve">, and (2) natural disturbances that are largely associated with water stress, storms, and biotic agents, and is increasingly being exacerbated by indirect human action as a result of climate change. These two modes of disturbance contribute enormously to total forest turnover and carbon emissions from tropical forests </w:t>
      </w:r>
      <w:r w:rsidDel="00000000" w:rsidR="00000000" w:rsidRPr="00000000">
        <w:rPr>
          <w:rtl w:val="0"/>
        </w:rPr>
        <w:t xml:space="preserve">(</w:t>
      </w:r>
      <w:r w:rsidDel="00000000" w:rsidR="00000000" w:rsidRPr="00000000">
        <w:rPr>
          <w:shd w:fill="c9daf8" w:val="clear"/>
          <w:rtl w:val="0"/>
        </w:rPr>
        <w:t xml:space="preserve">McDowell et al 2020</w:t>
      </w:r>
      <w:r w:rsidDel="00000000" w:rsidR="00000000" w:rsidRPr="00000000">
        <w:rPr>
          <w:rtl w:val="0"/>
        </w:rPr>
        <w:t xml:space="preserve">,</w:t>
      </w:r>
      <w:r w:rsidDel="00000000" w:rsidR="00000000" w:rsidRPr="00000000">
        <w:rPr>
          <w:rtl w:val="0"/>
        </w:rPr>
        <w:t xml:space="preserve"> </w:t>
      </w:r>
      <w:r w:rsidDel="00000000" w:rsidR="00000000" w:rsidRPr="00000000">
        <w:rPr>
          <w:shd w:fill="c9daf8" w:val="clear"/>
          <w:rtl w:val="0"/>
        </w:rPr>
        <w:t xml:space="preserve">Qin et al., 2021</w:t>
      </w:r>
      <w:r w:rsidDel="00000000" w:rsidR="00000000" w:rsidRPr="00000000">
        <w:rPr>
          <w:rtl w:val="0"/>
        </w:rPr>
        <w:t xml:space="preserve">),</w:t>
      </w:r>
      <w:r w:rsidDel="00000000" w:rsidR="00000000" w:rsidRPr="00000000">
        <w:rPr>
          <w:rtl w:val="0"/>
        </w:rPr>
        <w:t xml:space="preserve"> but they have distinct spatial distributions, intensities, frequencies, and consequences for tropical forests. </w:t>
      </w:r>
      <w:r w:rsidDel="00000000" w:rsidR="00000000" w:rsidRPr="00000000">
        <w:rPr>
          <w:color w:val="ff0000"/>
          <w:rtl w:val="0"/>
        </w:rPr>
        <w:t xml:space="preserve">[INSERT SENTENCE ON CSILLIK ET AL. HERE?]</w:t>
      </w:r>
    </w:p>
    <w:p w:rsidR="00000000" w:rsidDel="00000000" w:rsidP="00000000" w:rsidRDefault="00000000" w:rsidRPr="00000000" w14:paraId="00000144">
      <w:pPr>
        <w:spacing w:after="240" w:before="240" w:lineRule="auto"/>
        <w:rPr/>
      </w:pPr>
      <w:r w:rsidDel="00000000" w:rsidR="00000000" w:rsidRPr="00000000">
        <w:rPr>
          <w:color w:val="ff0000"/>
          <w:rtl w:val="0"/>
        </w:rPr>
        <w:t xml:space="preserve">[Human disturbance &amp; the role of </w:t>
      </w:r>
      <w:commentRangeStart w:id="185"/>
      <w:commentRangeStart w:id="186"/>
      <w:commentRangeStart w:id="187"/>
      <w:r w:rsidDel="00000000" w:rsidR="00000000" w:rsidRPr="00000000">
        <w:rPr>
          <w:color w:val="ff0000"/>
          <w:rtl w:val="0"/>
        </w:rPr>
        <w:t xml:space="preserve">RS</w:t>
      </w:r>
      <w:commentRangeEnd w:id="185"/>
      <w:r w:rsidDel="00000000" w:rsidR="00000000" w:rsidRPr="00000000">
        <w:commentReference w:id="185"/>
      </w:r>
      <w:commentRangeEnd w:id="186"/>
      <w:r w:rsidDel="00000000" w:rsidR="00000000" w:rsidRPr="00000000">
        <w:commentReference w:id="186"/>
      </w:r>
      <w:commentRangeEnd w:id="187"/>
      <w:r w:rsidDel="00000000" w:rsidR="00000000" w:rsidRPr="00000000">
        <w:commentReference w:id="187"/>
      </w:r>
      <w:r w:rsidDel="00000000" w:rsidR="00000000" w:rsidRPr="00000000">
        <w:rPr>
          <w:color w:val="ff0000"/>
          <w:rtl w:val="0"/>
        </w:rPr>
        <w:t xml:space="preserve"> in it]</w:t>
      </w:r>
      <w:r w:rsidDel="00000000" w:rsidR="00000000" w:rsidRPr="00000000">
        <w:rPr>
          <w:rtl w:val="0"/>
        </w:rPr>
        <w:t xml:space="preserve"> </w:t>
      </w:r>
      <w:commentRangeStart w:id="188"/>
      <w:r w:rsidDel="00000000" w:rsidR="00000000" w:rsidRPr="00000000">
        <w:rPr>
          <w:rtl w:val="0"/>
        </w:rPr>
        <w:t xml:space="preserve">The primary risk to tropical forest persistence and function is direct human </w:t>
      </w:r>
      <w:commentRangeStart w:id="189"/>
      <w:r w:rsidDel="00000000" w:rsidR="00000000" w:rsidRPr="00000000">
        <w:rPr>
          <w:rtl w:val="0"/>
        </w:rPr>
        <w:t xml:space="preserve">disturbance</w:t>
      </w:r>
      <w:commentRangeEnd w:id="189"/>
      <w:r w:rsidDel="00000000" w:rsidR="00000000" w:rsidRPr="00000000">
        <w:commentReference w:id="189"/>
      </w:r>
      <w:commentRangeEnd w:id="188"/>
      <w:r w:rsidDel="00000000" w:rsidR="00000000" w:rsidRPr="00000000">
        <w:commentReference w:id="188"/>
      </w:r>
      <w:r w:rsidDel="00000000" w:rsidR="00000000" w:rsidRPr="00000000">
        <w:rPr>
          <w:rtl w:val="0"/>
        </w:rPr>
        <w:t xml:space="preserve">. People clear vast tracts of tropical forest each year and cause degradation through selective logging, hunting, and fire. </w:t>
      </w:r>
      <w:r w:rsidDel="00000000" w:rsidR="00000000" w:rsidRPr="00000000">
        <w:rPr>
          <w:rtl w:val="0"/>
        </w:rPr>
        <w:t xml:space="preserve">Direct human disturbances</w:t>
      </w:r>
      <w:r w:rsidDel="00000000" w:rsidR="00000000" w:rsidRPr="00000000">
        <w:rPr>
          <w:rtl w:val="0"/>
        </w:rPr>
        <w:t xml:space="preserve"> typically involve intense and enduring impacts, such as extensive biomass removal, animal extirpation, and conversion of land to non-forested ecosystems (</w:t>
      </w:r>
      <w:r w:rsidDel="00000000" w:rsidR="00000000" w:rsidRPr="00000000">
        <w:rPr>
          <w:shd w:fill="c9daf8" w:val="clear"/>
          <w:rtl w:val="0"/>
        </w:rPr>
        <w:t xml:space="preserve">Lewis 2005</w:t>
      </w:r>
      <w:r w:rsidDel="00000000" w:rsidR="00000000" w:rsidRPr="00000000">
        <w:rPr>
          <w:rtl w:val="0"/>
        </w:rPr>
        <w:t xml:space="preserve">; </w:t>
      </w:r>
      <w:r w:rsidDel="00000000" w:rsidR="00000000" w:rsidRPr="00000000">
        <w:rPr>
          <w:shd w:fill="c9daf8" w:val="clear"/>
          <w:rtl w:val="0"/>
        </w:rPr>
        <w:t xml:space="preserve">Gibson et al., 2011</w:t>
      </w:r>
      <w:r w:rsidDel="00000000" w:rsidR="00000000" w:rsidRPr="00000000">
        <w:rPr>
          <w:shd w:fill="c9daf8" w:val="clear"/>
          <w:rtl w:val="0"/>
        </w:rPr>
        <w:t xml:space="preserve">, </w:t>
      </w:r>
      <w:r w:rsidDel="00000000" w:rsidR="00000000" w:rsidRPr="00000000">
        <w:rPr>
          <w:shd w:fill="c9daf8" w:val="clear"/>
          <w:rtl w:val="0"/>
        </w:rPr>
        <w:t xml:space="preserve">Wearn et al., 2012</w:t>
      </w:r>
      <w:r w:rsidDel="00000000" w:rsidR="00000000" w:rsidRPr="00000000">
        <w:rPr>
          <w:shd w:fill="c9daf8" w:val="clear"/>
          <w:rtl w:val="0"/>
        </w:rPr>
        <w:t xml:space="preserve">; </w:t>
      </w:r>
      <w:r w:rsidDel="00000000" w:rsidR="00000000" w:rsidRPr="00000000">
        <w:rPr>
          <w:shd w:fill="c9daf8" w:val="clear"/>
          <w:rtl w:val="0"/>
        </w:rPr>
        <w:t xml:space="preserve">Brodie et al., 2014</w:t>
      </w:r>
      <w:r w:rsidDel="00000000" w:rsidR="00000000" w:rsidRPr="00000000">
        <w:rPr>
          <w:shd w:fill="c9daf8" w:val="clear"/>
          <w:rtl w:val="0"/>
        </w:rPr>
        <w:t xml:space="preserve">; </w:t>
      </w:r>
      <w:r w:rsidDel="00000000" w:rsidR="00000000" w:rsidRPr="00000000">
        <w:rPr>
          <w:shd w:fill="c9daf8" w:val="clear"/>
          <w:rtl w:val="0"/>
        </w:rPr>
        <w:t xml:space="preserve">Silva Junior et al., 2020</w:t>
      </w:r>
      <w:r w:rsidDel="00000000" w:rsidR="00000000" w:rsidRPr="00000000">
        <w:rPr>
          <w:shd w:fill="c9daf8" w:val="clear"/>
          <w:rtl w:val="0"/>
        </w:rPr>
        <w:t xml:space="preserve">, </w:t>
      </w:r>
      <w:r w:rsidDel="00000000" w:rsidR="00000000" w:rsidRPr="00000000">
        <w:rPr>
          <w:shd w:fill="c9daf8" w:val="clear"/>
          <w:rtl w:val="0"/>
        </w:rPr>
        <w:t xml:space="preserve">Brando et al., 2014</w:t>
      </w:r>
      <w:r w:rsidDel="00000000" w:rsidR="00000000" w:rsidRPr="00000000">
        <w:rPr>
          <w:shd w:fill="c9daf8" w:val="clear"/>
          <w:rtl w:val="0"/>
        </w:rPr>
        <w:t xml:space="preserve">, </w:t>
      </w:r>
      <w:r w:rsidDel="00000000" w:rsidR="00000000" w:rsidRPr="00000000">
        <w:rPr>
          <w:shd w:fill="c9daf8" w:val="clear"/>
          <w:rtl w:val="0"/>
        </w:rPr>
        <w:t xml:space="preserve">Flores et al., 2024</w:t>
      </w:r>
      <w:r w:rsidDel="00000000" w:rsidR="00000000" w:rsidRPr="00000000">
        <w:rPr>
          <w:rtl w:val="0"/>
        </w:rPr>
        <w:t xml:space="preserve">). </w:t>
      </w:r>
      <w:r w:rsidDel="00000000" w:rsidR="00000000" w:rsidRPr="00000000">
        <w:rPr>
          <w:rtl w:val="0"/>
        </w:rPr>
        <w:t xml:space="preserve">Satellite remote sensing has revolutionized rapid detection and quantification of direct human disturbance and deeper understanding of the drivers (see </w:t>
      </w:r>
      <w:r w:rsidDel="00000000" w:rsidR="00000000" w:rsidRPr="00000000">
        <w:rPr>
          <w:i w:val="1"/>
          <w:rtl w:val="0"/>
        </w:rPr>
        <w:t xml:space="preserve">Section 2.4 </w:t>
      </w:r>
      <w:r w:rsidDel="00000000" w:rsidR="00000000" w:rsidRPr="00000000">
        <w:rPr>
          <w:rtl w:val="0"/>
        </w:rPr>
        <w:t xml:space="preserve">for details). Deforestation and land cover change is now actively being mapped in high spatial resolution across the tropics and in association with specific industries and practices driving these trends (</w:t>
      </w:r>
      <w:r w:rsidDel="00000000" w:rsidR="00000000" w:rsidRPr="00000000">
        <w:rPr>
          <w:shd w:fill="c9daf8" w:val="clear"/>
          <w:rtl w:val="0"/>
        </w:rPr>
        <w:t xml:space="preserve">Curtis et al., 2018</w:t>
      </w:r>
      <w:r w:rsidDel="00000000" w:rsidR="00000000" w:rsidRPr="00000000">
        <w:rPr>
          <w:shd w:fill="c9daf8" w:val="clear"/>
          <w:rtl w:val="0"/>
        </w:rPr>
        <w:t xml:space="preserve">; </w:t>
      </w:r>
      <w:r w:rsidDel="00000000" w:rsidR="00000000" w:rsidRPr="00000000">
        <w:rPr>
          <w:shd w:fill="c9daf8" w:val="clear"/>
          <w:rtl w:val="0"/>
        </w:rPr>
        <w:t xml:space="preserve">Maxwell et al., 2019</w:t>
      </w:r>
      <w:r w:rsidDel="00000000" w:rsidR="00000000" w:rsidRPr="00000000">
        <w:rPr>
          <w:shd w:fill="c9daf8" w:val="clear"/>
          <w:rtl w:val="0"/>
        </w:rPr>
        <w:t xml:space="preserve">; </w:t>
      </w:r>
      <w:r w:rsidDel="00000000" w:rsidR="00000000" w:rsidRPr="00000000">
        <w:rPr>
          <w:shd w:fill="c9daf8" w:val="clear"/>
          <w:rtl w:val="0"/>
        </w:rPr>
        <w:t xml:space="preserve">Qin et al., 2021</w:t>
      </w:r>
      <w:r w:rsidDel="00000000" w:rsidR="00000000" w:rsidRPr="00000000">
        <w:rPr>
          <w:shd w:fill="c9daf8" w:val="clear"/>
          <w:rtl w:val="0"/>
        </w:rPr>
        <w:t xml:space="preserve">; </w:t>
      </w:r>
      <w:r w:rsidDel="00000000" w:rsidR="00000000" w:rsidRPr="00000000">
        <w:rPr>
          <w:shd w:fill="c9daf8" w:val="clear"/>
          <w:rtl w:val="0"/>
        </w:rPr>
        <w:t xml:space="preserve">Harris et al., 2021</w:t>
      </w:r>
      <w:r w:rsidDel="00000000" w:rsidR="00000000" w:rsidRPr="00000000">
        <w:rPr>
          <w:shd w:fill="c9daf8" w:val="clear"/>
          <w:rtl w:val="0"/>
        </w:rPr>
        <w:t xml:space="preserve">; </w:t>
      </w:r>
      <w:r w:rsidDel="00000000" w:rsidR="00000000" w:rsidRPr="00000000">
        <w:rPr>
          <w:shd w:fill="c9daf8" w:val="clear"/>
          <w:rtl w:val="0"/>
        </w:rPr>
        <w:t xml:space="preserve">Lapola et al., 2023</w:t>
      </w:r>
      <w:r w:rsidDel="00000000" w:rsidR="00000000" w:rsidRPr="00000000">
        <w:rPr>
          <w:shd w:fill="c9daf8" w:val="clear"/>
          <w:rtl w:val="0"/>
        </w:rPr>
        <w:t xml:space="preserve">; </w:t>
      </w:r>
      <w:r w:rsidDel="00000000" w:rsidR="00000000" w:rsidRPr="00000000">
        <w:rPr>
          <w:shd w:fill="c9daf8" w:val="clear"/>
          <w:rtl w:val="0"/>
        </w:rPr>
        <w:t xml:space="preserve">McGregor et al., 2024</w:t>
      </w:r>
      <w:r w:rsidDel="00000000" w:rsidR="00000000" w:rsidRPr="00000000">
        <w:rPr>
          <w:shd w:fill="c9daf8" w:val="clear"/>
          <w:rtl w:val="0"/>
        </w:rPr>
        <w:t xml:space="preserve">; Csillik et al., 2024</w:t>
      </w:r>
      <w:r w:rsidDel="00000000" w:rsidR="00000000" w:rsidRPr="00000000">
        <w:rPr>
          <w:rtl w:val="0"/>
        </w:rPr>
        <w:t xml:space="preserve">). </w:t>
      </w:r>
      <w:r w:rsidDel="00000000" w:rsidR="00000000" w:rsidRPr="00000000">
        <w:rPr>
          <w:rtl w:val="0"/>
        </w:rPr>
        <w:t xml:space="preserve">With the advent of small-satellite arrays (e.g., PlanetScope), it is now also possible to quantify both deforestation and degradation within days-to-months (</w:t>
      </w:r>
      <w:r w:rsidDel="00000000" w:rsidR="00000000" w:rsidRPr="00000000">
        <w:rPr>
          <w:shd w:fill="c9daf8" w:val="clear"/>
          <w:rtl w:val="0"/>
        </w:rPr>
        <w:t xml:space="preserve">Welsink et al., 2023</w:t>
      </w:r>
      <w:r w:rsidDel="00000000" w:rsidR="00000000" w:rsidRPr="00000000">
        <w:rPr>
          <w:shd w:fill="c9daf8" w:val="clear"/>
          <w:rtl w:val="0"/>
        </w:rPr>
        <w:t xml:space="preserve">; </w:t>
      </w:r>
      <w:r w:rsidDel="00000000" w:rsidR="00000000" w:rsidRPr="00000000">
        <w:rPr>
          <w:shd w:fill="c9daf8" w:val="clear"/>
          <w:rtl w:val="0"/>
        </w:rPr>
        <w:t xml:space="preserve">Dalagnol et al., 2023</w:t>
      </w:r>
      <w:r w:rsidDel="00000000" w:rsidR="00000000" w:rsidRPr="00000000">
        <w:rPr>
          <w:rtl w:val="0"/>
        </w:rPr>
        <w:t xml:space="preserve">). These advances have demonstrated that degradation contributes as much, or more, than deforestation to total tropical forest disturbance regimes (</w:t>
      </w:r>
      <w:r w:rsidDel="00000000" w:rsidR="00000000" w:rsidRPr="00000000">
        <w:rPr>
          <w:shd w:fill="c9daf8" w:val="clear"/>
          <w:rtl w:val="0"/>
        </w:rPr>
        <w:t xml:space="preserve">Maxwell et al., 2019</w:t>
      </w:r>
      <w:r w:rsidDel="00000000" w:rsidR="00000000" w:rsidRPr="00000000">
        <w:rPr>
          <w:rtl w:val="0"/>
        </w:rPr>
        <w:t xml:space="preserve">; </w:t>
      </w:r>
      <w:r w:rsidDel="00000000" w:rsidR="00000000" w:rsidRPr="00000000">
        <w:rPr>
          <w:shd w:fill="c9daf8" w:val="clear"/>
          <w:rtl w:val="0"/>
        </w:rPr>
        <w:t xml:space="preserve">Qin et al., 2021</w:t>
      </w:r>
      <w:r w:rsidDel="00000000" w:rsidR="00000000" w:rsidRPr="00000000">
        <w:rPr>
          <w:rtl w:val="0"/>
        </w:rPr>
        <w:t xml:space="preserve">), highlighting the importance of high-resolution and high-frequency data for understanding and monitoring these dynamics. However, like many tropical forest dynamics, we know much more about the effects of degradation and deforestation in American tropical forests than in other regions.</w:t>
      </w:r>
    </w:p>
    <w:p w:rsidR="00000000" w:rsidDel="00000000" w:rsidP="00000000" w:rsidRDefault="00000000" w:rsidRPr="00000000" w14:paraId="00000145">
      <w:pPr>
        <w:spacing w:after="240" w:before="240" w:lineRule="auto"/>
        <w:rPr/>
      </w:pPr>
      <w:r w:rsidDel="00000000" w:rsidR="00000000" w:rsidRPr="00000000">
        <w:rPr>
          <w:color w:val="ff0000"/>
          <w:rtl w:val="0"/>
        </w:rPr>
        <w:t xml:space="preserve">[Fire regime] </w:t>
      </w:r>
      <w:r w:rsidDel="00000000" w:rsidR="00000000" w:rsidRPr="00000000">
        <w:rPr>
          <w:rtl w:val="0"/>
        </w:rPr>
        <w:t xml:space="preserve">Fire dynamics often interact with deforestation and degradation in moist tropical forests, where naturally ignited fires are extremely </w:t>
      </w:r>
      <w:commentRangeStart w:id="190"/>
      <w:r w:rsidDel="00000000" w:rsidR="00000000" w:rsidRPr="00000000">
        <w:rPr>
          <w:rtl w:val="0"/>
        </w:rPr>
        <w:t xml:space="preserve">rare</w:t>
      </w:r>
      <w:commentRangeEnd w:id="190"/>
      <w:r w:rsidDel="00000000" w:rsidR="00000000" w:rsidRPr="00000000">
        <w:commentReference w:id="190"/>
      </w:r>
      <w:r w:rsidDel="00000000" w:rsidR="00000000" w:rsidRPr="00000000">
        <w:rPr>
          <w:rtl w:val="0"/>
        </w:rPr>
        <w:t xml:space="preserve">, and human-ignited fires are common (</w:t>
      </w:r>
      <w:r w:rsidDel="00000000" w:rsidR="00000000" w:rsidRPr="00000000">
        <w:rPr>
          <w:shd w:fill="c9daf8" w:val="clear"/>
          <w:rtl w:val="0"/>
        </w:rPr>
        <w:t xml:space="preserve">Uhl and Kaufmann, 1990</w:t>
      </w:r>
      <w:r w:rsidDel="00000000" w:rsidR="00000000" w:rsidRPr="00000000">
        <w:rPr>
          <w:shd w:fill="c9daf8" w:val="clear"/>
          <w:rtl w:val="0"/>
        </w:rPr>
        <w:t xml:space="preserve">; </w:t>
      </w:r>
      <w:r w:rsidDel="00000000" w:rsidR="00000000" w:rsidRPr="00000000">
        <w:rPr>
          <w:shd w:fill="c9daf8" w:val="clear"/>
          <w:rtl w:val="0"/>
        </w:rPr>
        <w:t xml:space="preserve">Cochrane, 2003</w:t>
      </w:r>
      <w:r w:rsidDel="00000000" w:rsidR="00000000" w:rsidRPr="00000000">
        <w:rPr>
          <w:rtl w:val="0"/>
        </w:rPr>
        <w:t xml:space="preserve">; </w:t>
      </w:r>
      <w:r w:rsidDel="00000000" w:rsidR="00000000" w:rsidRPr="00000000">
        <w:rPr>
          <w:shd w:fill="c9daf8" w:val="clear"/>
          <w:rtl w:val="0"/>
        </w:rPr>
        <w:t xml:space="preserve">Brando et al., 2019</w:t>
      </w:r>
      <w:r w:rsidDel="00000000" w:rsidR="00000000" w:rsidRPr="00000000">
        <w:rPr>
          <w:rtl w:val="0"/>
        </w:rPr>
        <w:t xml:space="preserve">). From 2003-2018, an estimated 41 ± 14% of all forest loss in primary humid tropical forests was fire-related, although this varied considerably between continents (</w:t>
      </w:r>
      <w:r w:rsidDel="00000000" w:rsidR="00000000" w:rsidRPr="00000000">
        <w:rPr>
          <w:shd w:fill="c9daf8" w:val="clear"/>
          <w:rtl w:val="0"/>
        </w:rPr>
        <w:t xml:space="preserve">van Wees et al., 2021</w:t>
      </w:r>
      <w:r w:rsidDel="00000000" w:rsidR="00000000" w:rsidRPr="00000000">
        <w:rPr>
          <w:rtl w:val="0"/>
        </w:rPr>
        <w:t xml:space="preserve">). </w:t>
      </w:r>
      <w:commentRangeStart w:id="191"/>
      <w:r w:rsidDel="00000000" w:rsidR="00000000" w:rsidRPr="00000000">
        <w:rPr>
          <w:rtl w:val="0"/>
        </w:rPr>
        <w:t xml:space="preserve">Of all tropical fire-related forest loss during this period, 69% occurred in the tropical Americas, 22% in Southeast Asia, and only 8% in sub-Saharan Africa (</w:t>
      </w:r>
      <w:r w:rsidDel="00000000" w:rsidR="00000000" w:rsidRPr="00000000">
        <w:rPr>
          <w:highlight w:val="yellow"/>
          <w:rtl w:val="0"/>
        </w:rPr>
        <w:t xml:space="preserve">REF</w:t>
      </w:r>
      <w:r w:rsidDel="00000000" w:rsidR="00000000" w:rsidRPr="00000000">
        <w:rPr>
          <w:rtl w:val="0"/>
        </w:rPr>
        <w:t xml:space="preserve">).</w:t>
      </w:r>
      <w:commentRangeEnd w:id="191"/>
      <w:r w:rsidDel="00000000" w:rsidR="00000000" w:rsidRPr="00000000">
        <w:commentReference w:id="191"/>
      </w:r>
      <w:r w:rsidDel="00000000" w:rsidR="00000000" w:rsidRPr="00000000">
        <w:rPr>
          <w:rtl w:val="0"/>
        </w:rPr>
        <w:t xml:space="preserve"> Although fires are associated with deforestation, the impacts on deforestation decline in the Amazon since 2005 on fire activity remains uncertain, with studies showing either declines in fire activity (e.g., </w:t>
      </w:r>
      <w:r w:rsidDel="00000000" w:rsidR="00000000" w:rsidRPr="00000000">
        <w:rPr>
          <w:shd w:fill="c9daf8" w:val="clear"/>
          <w:rtl w:val="0"/>
        </w:rPr>
        <w:t xml:space="preserve">Andela et al., 2017</w:t>
      </w:r>
      <w:r w:rsidDel="00000000" w:rsidR="00000000" w:rsidRPr="00000000">
        <w:rPr>
          <w:rtl w:val="0"/>
        </w:rPr>
        <w:t xml:space="preserve">; </w:t>
      </w:r>
      <w:r w:rsidDel="00000000" w:rsidR="00000000" w:rsidRPr="00000000">
        <w:rPr>
          <w:shd w:fill="c9daf8" w:val="clear"/>
          <w:rtl w:val="0"/>
        </w:rPr>
        <w:t xml:space="preserve">Libonati et al., 2021</w:t>
      </w:r>
      <w:r w:rsidDel="00000000" w:rsidR="00000000" w:rsidRPr="00000000">
        <w:rPr>
          <w:rtl w:val="0"/>
        </w:rPr>
        <w:t xml:space="preserve">) or decoupling between fires and deforestation (</w:t>
      </w:r>
      <w:r w:rsidDel="00000000" w:rsidR="00000000" w:rsidRPr="00000000">
        <w:rPr>
          <w:shd w:fill="c9daf8" w:val="clear"/>
          <w:rtl w:val="0"/>
        </w:rPr>
        <w:t xml:space="preserve">Arag</w:t>
      </w:r>
      <w:r w:rsidDel="00000000" w:rsidR="00000000" w:rsidRPr="00000000">
        <w:rPr>
          <w:shd w:fill="c9daf8" w:val="clear"/>
          <w:rtl w:val="0"/>
        </w:rPr>
        <w:t xml:space="preserve">ão et al., 2018</w:t>
      </w:r>
      <w:r w:rsidDel="00000000" w:rsidR="00000000" w:rsidRPr="00000000">
        <w:rPr>
          <w:rtl w:val="0"/>
        </w:rPr>
        <w:t xml:space="preserve">)</w:t>
      </w:r>
      <w:r w:rsidDel="00000000" w:rsidR="00000000" w:rsidRPr="00000000">
        <w:rPr>
          <w:rtl w:val="0"/>
        </w:rPr>
        <w:t xml:space="preserve">. </w:t>
      </w:r>
      <w:commentRangeStart w:id="192"/>
      <w:r w:rsidDel="00000000" w:rsidR="00000000" w:rsidRPr="00000000">
        <w:rPr>
          <w:rtl w:val="0"/>
        </w:rPr>
        <w:t xml:space="preserve">While there has been an increase in fire-related forest loss in tropical forests in Africa, the majority of fires in the region are likely </w:t>
      </w:r>
      <w:commentRangeStart w:id="193"/>
      <w:r w:rsidDel="00000000" w:rsidR="00000000" w:rsidRPr="00000000">
        <w:rPr>
          <w:rtl w:val="0"/>
        </w:rPr>
        <w:t xml:space="preserve">going undetected.</w:t>
      </w:r>
      <w:commentRangeEnd w:id="192"/>
      <w:r w:rsidDel="00000000" w:rsidR="00000000" w:rsidRPr="00000000">
        <w:commentReference w:id="192"/>
      </w:r>
      <w:commentRangeEnd w:id="193"/>
      <w:r w:rsidDel="00000000" w:rsidR="00000000" w:rsidRPr="00000000">
        <w:commentReference w:id="193"/>
      </w:r>
      <w:r w:rsidDel="00000000" w:rsidR="00000000" w:rsidRPr="00000000">
        <w:rPr>
          <w:rtl w:val="0"/>
        </w:rPr>
        <w:t xml:space="preserve"> Satellite and ground measurements have revealed the widespread effects of fires and their major contributions to pantropical carbon cycling (</w:t>
      </w:r>
      <w:r w:rsidDel="00000000" w:rsidR="00000000" w:rsidRPr="00000000">
        <w:rPr>
          <w:shd w:fill="c9daf8" w:val="clear"/>
          <w:rtl w:val="0"/>
        </w:rPr>
        <w:t xml:space="preserve">Cochrane 2001</w:t>
      </w:r>
      <w:r w:rsidDel="00000000" w:rsidR="00000000" w:rsidRPr="00000000">
        <w:rPr>
          <w:shd w:fill="c9daf8" w:val="clear"/>
          <w:rtl w:val="0"/>
        </w:rPr>
        <w:t xml:space="preserve">; </w:t>
      </w:r>
      <w:r w:rsidDel="00000000" w:rsidR="00000000" w:rsidRPr="00000000">
        <w:rPr>
          <w:shd w:fill="c9daf8" w:val="clear"/>
          <w:rtl w:val="0"/>
        </w:rPr>
        <w:t xml:space="preserve">Berenguer et al., 2021</w:t>
      </w:r>
      <w:r w:rsidDel="00000000" w:rsidR="00000000" w:rsidRPr="00000000">
        <w:rPr>
          <w:rtl w:val="0"/>
        </w:rPr>
        <w:t xml:space="preserve">). Human-ignited fires commonly spread into the understory of intact tropical forests where they directly cause tree mortality and indirectly make forests more susceptible to subsequent wind-caused disturbance (</w:t>
      </w:r>
      <w:r w:rsidDel="00000000" w:rsidR="00000000" w:rsidRPr="00000000">
        <w:rPr>
          <w:shd w:fill="c9daf8" w:val="clear"/>
          <w:rtl w:val="0"/>
        </w:rPr>
        <w:t xml:space="preserve">Barlow et al., 2003</w:t>
      </w:r>
      <w:r w:rsidDel="00000000" w:rsidR="00000000" w:rsidRPr="00000000">
        <w:rPr>
          <w:shd w:fill="c9daf8" w:val="clear"/>
          <w:rtl w:val="0"/>
        </w:rPr>
        <w:t xml:space="preserve">; </w:t>
      </w:r>
      <w:r w:rsidDel="00000000" w:rsidR="00000000" w:rsidRPr="00000000">
        <w:rPr>
          <w:shd w:fill="c9daf8" w:val="clear"/>
          <w:rtl w:val="0"/>
        </w:rPr>
        <w:t xml:space="preserve">Brando et al., 2014</w:t>
      </w:r>
      <w:r w:rsidDel="00000000" w:rsidR="00000000" w:rsidRPr="00000000">
        <w:rPr>
          <w:shd w:fill="c9daf8" w:val="clear"/>
          <w:rtl w:val="0"/>
        </w:rPr>
        <w:t xml:space="preserve">; </w:t>
      </w:r>
      <w:r w:rsidDel="00000000" w:rsidR="00000000" w:rsidRPr="00000000">
        <w:rPr>
          <w:shd w:fill="c9daf8" w:val="clear"/>
          <w:rtl w:val="0"/>
        </w:rPr>
        <w:t xml:space="preserve">Silvério et al., 2019</w:t>
      </w:r>
      <w:r w:rsidDel="00000000" w:rsidR="00000000" w:rsidRPr="00000000">
        <w:rPr>
          <w:shd w:fill="c9daf8" w:val="clear"/>
          <w:rtl w:val="0"/>
        </w:rPr>
        <w:t xml:space="preserve">; </w:t>
      </w:r>
      <w:r w:rsidDel="00000000" w:rsidR="00000000" w:rsidRPr="00000000">
        <w:rPr>
          <w:shd w:fill="c9daf8" w:val="clear"/>
          <w:rtl w:val="0"/>
        </w:rPr>
        <w:t xml:space="preserve">Berenguer et al., 2021</w:t>
      </w:r>
      <w:r w:rsidDel="00000000" w:rsidR="00000000" w:rsidRPr="00000000">
        <w:rPr>
          <w:rtl w:val="0"/>
        </w:rPr>
        <w:t xml:space="preserve">). Changes in forest structure associated with fires and forest fragmentation may increase the risk of subsequent fires both through the increased abundance of fuel loads like grasses and understory plants (</w:t>
      </w:r>
      <w:r w:rsidDel="00000000" w:rsidR="00000000" w:rsidRPr="00000000">
        <w:rPr>
          <w:shd w:fill="c9daf8" w:val="clear"/>
          <w:rtl w:val="0"/>
        </w:rPr>
        <w:t xml:space="preserve">Silv</w:t>
      </w:r>
      <w:r w:rsidDel="00000000" w:rsidR="00000000" w:rsidRPr="00000000">
        <w:rPr>
          <w:shd w:fill="c9daf8" w:val="clear"/>
          <w:rtl w:val="0"/>
        </w:rPr>
        <w:t xml:space="preserve">ério et al., 2013</w:t>
      </w:r>
      <w:r w:rsidDel="00000000" w:rsidR="00000000" w:rsidRPr="00000000">
        <w:rPr>
          <w:shd w:fill="c9daf8" w:val="clear"/>
          <w:rtl w:val="0"/>
        </w:rPr>
        <w:t xml:space="preserve">, </w:t>
      </w:r>
      <w:r w:rsidDel="00000000" w:rsidR="00000000" w:rsidRPr="00000000">
        <w:rPr>
          <w:shd w:fill="c9daf8" w:val="clear"/>
          <w:rtl w:val="0"/>
        </w:rPr>
        <w:t xml:space="preserve">Sagang et al., 2024b</w:t>
      </w:r>
      <w:r w:rsidDel="00000000" w:rsidR="00000000" w:rsidRPr="00000000">
        <w:rPr>
          <w:rtl w:val="0"/>
        </w:rPr>
        <w:t xml:space="preserve">)</w:t>
      </w:r>
      <w:r w:rsidDel="00000000" w:rsidR="00000000" w:rsidRPr="00000000">
        <w:rPr>
          <w:rtl w:val="0"/>
        </w:rPr>
        <w:t xml:space="preserve"> and higher solar radiation reaching the ground, which favors hotter and drier conditions near the surface (</w:t>
      </w:r>
      <w:r w:rsidDel="00000000" w:rsidR="00000000" w:rsidRPr="00000000">
        <w:rPr>
          <w:shd w:fill="c9daf8" w:val="clear"/>
          <w:rtl w:val="0"/>
        </w:rPr>
        <w:t xml:space="preserve">Brando et al., 2014</w:t>
      </w:r>
      <w:r w:rsidDel="00000000" w:rsidR="00000000" w:rsidRPr="00000000">
        <w:rPr>
          <w:shd w:fill="c9daf8" w:val="clear"/>
          <w:rtl w:val="0"/>
        </w:rPr>
        <w:t xml:space="preserve">; </w:t>
      </w:r>
      <w:r w:rsidDel="00000000" w:rsidR="00000000" w:rsidRPr="00000000">
        <w:rPr>
          <w:shd w:fill="c9daf8" w:val="clear"/>
          <w:rtl w:val="0"/>
        </w:rPr>
        <w:t xml:space="preserve">Longo et al., 2020</w:t>
      </w:r>
      <w:r w:rsidDel="00000000" w:rsidR="00000000" w:rsidRPr="00000000">
        <w:rPr>
          <w:shd w:fill="c9daf8" w:val="clear"/>
          <w:rtl w:val="0"/>
        </w:rPr>
        <w:t xml:space="preserve">; </w:t>
      </w:r>
      <w:r w:rsidDel="00000000" w:rsidR="00000000" w:rsidRPr="00000000">
        <w:rPr>
          <w:shd w:fill="c9daf8" w:val="clear"/>
          <w:rtl w:val="0"/>
        </w:rPr>
        <w:t xml:space="preserve">Nunes et al., 2022</w:t>
      </w:r>
      <w:r w:rsidDel="00000000" w:rsidR="00000000" w:rsidRPr="00000000">
        <w:rPr>
          <w:rtl w:val="0"/>
        </w:rPr>
        <w:t xml:space="preserve">). Additionally, periodic droughts amplify the effects of fire by increasing fuel flammability, and thus climate-driven increases in severe droughts are expected to increase the effects of fire (</w:t>
      </w:r>
      <w:r w:rsidDel="00000000" w:rsidR="00000000" w:rsidRPr="00000000">
        <w:rPr>
          <w:shd w:fill="c9daf8" w:val="clear"/>
          <w:rtl w:val="0"/>
        </w:rPr>
        <w:t xml:space="preserve">Alencar et al., 200</w:t>
      </w:r>
      <w:r w:rsidDel="00000000" w:rsidR="00000000" w:rsidRPr="00000000">
        <w:rPr>
          <w:shd w:fill="c9daf8" w:val="clear"/>
          <w:rtl w:val="0"/>
        </w:rPr>
        <w:t xml:space="preserve">6; </w:t>
      </w:r>
      <w:r w:rsidDel="00000000" w:rsidR="00000000" w:rsidRPr="00000000">
        <w:rPr>
          <w:shd w:fill="c9daf8" w:val="clear"/>
          <w:rtl w:val="0"/>
        </w:rPr>
        <w:t xml:space="preserve">Brando et al., 2014</w:t>
      </w:r>
      <w:r w:rsidDel="00000000" w:rsidR="00000000" w:rsidRPr="00000000">
        <w:rPr>
          <w:shd w:fill="c9daf8" w:val="clear"/>
          <w:rtl w:val="0"/>
        </w:rPr>
        <w:t xml:space="preserve">; </w:t>
      </w:r>
      <w:commentRangeStart w:id="194"/>
      <w:r w:rsidDel="00000000" w:rsidR="00000000" w:rsidRPr="00000000">
        <w:rPr>
          <w:shd w:fill="c9daf8" w:val="clear"/>
          <w:rtl w:val="0"/>
        </w:rPr>
        <w:t xml:space="preserve">2019</w:t>
      </w:r>
      <w:commentRangeEnd w:id="194"/>
      <w:r w:rsidDel="00000000" w:rsidR="00000000" w:rsidRPr="00000000">
        <w:commentReference w:id="194"/>
      </w:r>
      <w:r w:rsidDel="00000000" w:rsidR="00000000" w:rsidRPr="00000000">
        <w:rPr>
          <w:rtl w:val="0"/>
        </w:rPr>
        <w:t xml:space="preserve">). </w:t>
      </w:r>
    </w:p>
    <w:p w:rsidR="00000000" w:rsidDel="00000000" w:rsidP="00000000" w:rsidRDefault="00000000" w:rsidRPr="00000000" w14:paraId="00000146">
      <w:pPr>
        <w:spacing w:after="240" w:before="240" w:lineRule="auto"/>
        <w:rPr/>
      </w:pPr>
      <w:r w:rsidDel="00000000" w:rsidR="00000000" w:rsidRPr="00000000">
        <w:rPr>
          <w:color w:val="ff0000"/>
          <w:rtl w:val="0"/>
        </w:rPr>
        <w:t xml:space="preserve">[Natural disturbance distribution]</w:t>
      </w:r>
      <w:r w:rsidDel="00000000" w:rsidR="00000000" w:rsidRPr="00000000">
        <w:rPr>
          <w:rtl w:val="0"/>
        </w:rPr>
        <w:t xml:space="preserve"> </w:t>
      </w:r>
      <w:r w:rsidDel="00000000" w:rsidR="00000000" w:rsidRPr="00000000">
        <w:rPr>
          <w:rtl w:val="0"/>
        </w:rPr>
        <w:t xml:space="preserve">Natural disturbances - primarily drought, storms, and biotic agents - </w:t>
      </w:r>
      <w:r w:rsidDel="00000000" w:rsidR="00000000" w:rsidRPr="00000000">
        <w:rPr>
          <w:rtl w:val="0"/>
        </w:rPr>
        <w:t xml:space="preserve">present distinct challenges for detection, quantification, and attribution compared to  to deforestation and forest degradation (although </w:t>
      </w:r>
      <w:commentRangeStart w:id="195"/>
      <w:r w:rsidDel="00000000" w:rsidR="00000000" w:rsidRPr="00000000">
        <w:rPr>
          <w:rtl w:val="0"/>
        </w:rPr>
        <w:t xml:space="preserve">defaunation</w:t>
      </w:r>
      <w:commentRangeEnd w:id="195"/>
      <w:r w:rsidDel="00000000" w:rsidR="00000000" w:rsidRPr="00000000">
        <w:commentReference w:id="195"/>
      </w:r>
      <w:r w:rsidDel="00000000" w:rsidR="00000000" w:rsidRPr="00000000">
        <w:rPr>
          <w:rtl w:val="0"/>
        </w:rPr>
        <w:t xml:space="preserve"> remains essentially impossible to detect using remote sensing). Nearly all natural disturbances occur at small spatiotemporal scales, with over 98% of biomass mortality in the Amazon attributable to events less than 0.1 ha in area (</w:t>
      </w:r>
      <w:r w:rsidDel="00000000" w:rsidR="00000000" w:rsidRPr="00000000">
        <w:rPr>
          <w:shd w:fill="c9daf8" w:val="clear"/>
          <w:rtl w:val="0"/>
        </w:rPr>
        <w:t xml:space="preserve">Espírito-Santo et al., 2014</w:t>
      </w:r>
      <w:r w:rsidDel="00000000" w:rsidR="00000000" w:rsidRPr="00000000">
        <w:rPr>
          <w:rtl w:val="0"/>
        </w:rPr>
        <w:t xml:space="preserve">). </w:t>
      </w:r>
      <w:r w:rsidDel="00000000" w:rsidR="00000000" w:rsidRPr="00000000">
        <w:rPr>
          <w:rtl w:val="0"/>
        </w:rPr>
        <w:t xml:space="preserve">Although natural disturbance events are typically </w:t>
      </w:r>
      <w:commentRangeStart w:id="196"/>
      <w:r w:rsidDel="00000000" w:rsidR="00000000" w:rsidRPr="00000000">
        <w:rPr>
          <w:rtl w:val="0"/>
        </w:rPr>
        <w:t xml:space="preserve">small</w:t>
      </w:r>
      <w:commentRangeEnd w:id="196"/>
      <w:r w:rsidDel="00000000" w:rsidR="00000000" w:rsidRPr="00000000">
        <w:commentReference w:id="196"/>
      </w:r>
      <w:r w:rsidDel="00000000" w:rsidR="00000000" w:rsidRPr="00000000">
        <w:rPr>
          <w:rtl w:val="0"/>
        </w:rPr>
        <w:t xml:space="preserve">, they collectively cause about 1.5-2% of biomass turnover annually,</w:t>
      </w:r>
      <w:r w:rsidDel="00000000" w:rsidR="00000000" w:rsidRPr="00000000">
        <w:rPr>
          <w:rtl w:val="0"/>
        </w:rPr>
        <w:t xml:space="preserve"> </w:t>
      </w:r>
      <w:r w:rsidDel="00000000" w:rsidR="00000000" w:rsidRPr="00000000">
        <w:rPr>
          <w:rtl w:val="0"/>
        </w:rPr>
        <w:t xml:space="preserve">indicating that natural disturbances release the equivalent to the entire tropical forest carbon pool every 50-75 years </w:t>
      </w:r>
      <w:r w:rsidDel="00000000" w:rsidR="00000000" w:rsidRPr="00000000">
        <w:rPr>
          <w:rtl w:val="0"/>
        </w:rPr>
        <w:t xml:space="preserve">(</w:t>
      </w:r>
      <w:r w:rsidDel="00000000" w:rsidR="00000000" w:rsidRPr="00000000">
        <w:rPr>
          <w:shd w:fill="c9daf8" w:val="clear"/>
          <w:rtl w:val="0"/>
        </w:rPr>
        <w:t xml:space="preserve">Galbraith et al., 2013</w:t>
      </w:r>
      <w:r w:rsidDel="00000000" w:rsidR="00000000" w:rsidRPr="00000000">
        <w:rPr>
          <w:shd w:fill="c9daf8" w:val="clear"/>
          <w:rtl w:val="0"/>
        </w:rPr>
        <w:t xml:space="preserve">; </w:t>
      </w:r>
      <w:r w:rsidDel="00000000" w:rsidR="00000000" w:rsidRPr="00000000">
        <w:rPr>
          <w:shd w:fill="c9daf8" w:val="clear"/>
          <w:rtl w:val="0"/>
        </w:rPr>
        <w:t xml:space="preserve">Espírito-Santo et al., 2014</w:t>
      </w:r>
      <w:r w:rsidDel="00000000" w:rsidR="00000000" w:rsidRPr="00000000">
        <w:rPr>
          <w:rtl w:val="0"/>
        </w:rPr>
        <w:t xml:space="preserve">). However, natural disturbances vary tremendously in space and time (</w:t>
      </w:r>
      <w:r w:rsidDel="00000000" w:rsidR="00000000" w:rsidRPr="00000000">
        <w:rPr>
          <w:shd w:fill="c9daf8" w:val="clear"/>
          <w:rtl w:val="0"/>
        </w:rPr>
        <w:t xml:space="preserve">Galbraith et al., 2013</w:t>
      </w:r>
      <w:r w:rsidDel="00000000" w:rsidR="00000000" w:rsidRPr="00000000">
        <w:rPr>
          <w:shd w:fill="c9daf8" w:val="clear"/>
          <w:rtl w:val="0"/>
        </w:rPr>
        <w:t xml:space="preserve">; </w:t>
      </w:r>
      <w:r w:rsidDel="00000000" w:rsidR="00000000" w:rsidRPr="00000000">
        <w:rPr>
          <w:shd w:fill="c9daf8" w:val="clear"/>
          <w:rtl w:val="0"/>
        </w:rPr>
        <w:t xml:space="preserve">Sullivan et al., 2020</w:t>
      </w:r>
      <w:r w:rsidDel="00000000" w:rsidR="00000000" w:rsidRPr="00000000">
        <w:rPr>
          <w:shd w:fill="c9daf8" w:val="clear"/>
          <w:rtl w:val="0"/>
        </w:rPr>
        <w:t xml:space="preserve">; </w:t>
      </w:r>
      <w:r w:rsidDel="00000000" w:rsidR="00000000" w:rsidRPr="00000000">
        <w:rPr>
          <w:shd w:fill="c9daf8" w:val="clear"/>
          <w:rtl w:val="0"/>
        </w:rPr>
        <w:t xml:space="preserve">Hubau et al., 2020</w:t>
      </w:r>
      <w:r w:rsidDel="00000000" w:rsidR="00000000" w:rsidRPr="00000000">
        <w:rPr>
          <w:shd w:fill="c9daf8" w:val="clear"/>
          <w:rtl w:val="0"/>
        </w:rPr>
        <w:t xml:space="preserve">; </w:t>
      </w:r>
      <w:r w:rsidDel="00000000" w:rsidR="00000000" w:rsidRPr="00000000">
        <w:rPr>
          <w:shd w:fill="c9daf8" w:val="clear"/>
          <w:rtl w:val="0"/>
        </w:rPr>
        <w:t xml:space="preserve">Dalagnol et al., 2021</w:t>
      </w:r>
      <w:r w:rsidDel="00000000" w:rsidR="00000000" w:rsidRPr="00000000">
        <w:rPr>
          <w:shd w:fill="c9daf8" w:val="clear"/>
          <w:rtl w:val="0"/>
        </w:rPr>
        <w:t xml:space="preserve">, </w:t>
      </w:r>
      <w:r w:rsidDel="00000000" w:rsidR="00000000" w:rsidRPr="00000000">
        <w:rPr>
          <w:shd w:fill="c9daf8" w:val="clear"/>
          <w:rtl w:val="0"/>
        </w:rPr>
        <w:t xml:space="preserve">Csillik et al., 2024</w:t>
      </w:r>
      <w:r w:rsidDel="00000000" w:rsidR="00000000" w:rsidRPr="00000000">
        <w:rPr>
          <w:shd w:fill="c9daf8" w:val="clear"/>
          <w:rtl w:val="0"/>
        </w:rPr>
        <w:t xml:space="preserve">,</w:t>
      </w:r>
      <w:r w:rsidDel="00000000" w:rsidR="00000000" w:rsidRPr="00000000">
        <w:rPr>
          <w:rtl w:val="0"/>
        </w:rPr>
        <w:t xml:space="preserve"> </w:t>
      </w:r>
      <w:r w:rsidDel="00000000" w:rsidR="00000000" w:rsidRPr="00000000">
        <w:rPr>
          <w:shd w:fill="c9daf8" w:val="clear"/>
          <w:rtl w:val="0"/>
        </w:rPr>
        <w:t xml:space="preserve">Negron-Juarez et al. 2023</w:t>
      </w:r>
      <w:r w:rsidDel="00000000" w:rsidR="00000000" w:rsidRPr="00000000">
        <w:rPr>
          <w:rtl w:val="0"/>
        </w:rPr>
        <w:t xml:space="preserve">), with distinct drivers in different regions and strong evidence that natural disturbance regimes are shifting with climate change (</w:t>
      </w:r>
      <w:r w:rsidDel="00000000" w:rsidR="00000000" w:rsidRPr="00000000">
        <w:rPr>
          <w:shd w:fill="c9daf8" w:val="clear"/>
          <w:rtl w:val="0"/>
        </w:rPr>
        <w:t xml:space="preserve">Gloor et al., 2013</w:t>
      </w:r>
      <w:r w:rsidDel="00000000" w:rsidR="00000000" w:rsidRPr="00000000">
        <w:rPr>
          <w:shd w:fill="c9daf8" w:val="clear"/>
          <w:rtl w:val="0"/>
        </w:rPr>
        <w:t xml:space="preserve">; </w:t>
      </w:r>
      <w:r w:rsidDel="00000000" w:rsidR="00000000" w:rsidRPr="00000000">
        <w:rPr>
          <w:shd w:fill="c9daf8" w:val="clear"/>
          <w:rtl w:val="0"/>
        </w:rPr>
        <w:t xml:space="preserve">McDowell et al., 2018</w:t>
      </w:r>
      <w:r w:rsidDel="00000000" w:rsidR="00000000" w:rsidRPr="00000000">
        <w:rPr>
          <w:shd w:fill="c9daf8" w:val="clear"/>
          <w:rtl w:val="0"/>
        </w:rPr>
        <w:t xml:space="preserve">, </w:t>
      </w:r>
      <w:r w:rsidDel="00000000" w:rsidR="00000000" w:rsidRPr="00000000">
        <w:rPr>
          <w:shd w:fill="c9daf8" w:val="clear"/>
          <w:rtl w:val="0"/>
        </w:rPr>
        <w:t xml:space="preserve">Gora et al., 2020</w:t>
      </w:r>
      <w:r w:rsidDel="00000000" w:rsidR="00000000" w:rsidRPr="00000000">
        <w:rPr>
          <w:shd w:fill="c9daf8" w:val="clear"/>
          <w:rtl w:val="0"/>
        </w:rPr>
        <w:t xml:space="preserve">; </w:t>
      </w:r>
      <w:r w:rsidDel="00000000" w:rsidR="00000000" w:rsidRPr="00000000">
        <w:rPr>
          <w:shd w:fill="c9daf8" w:val="clear"/>
          <w:rtl w:val="0"/>
        </w:rPr>
        <w:t xml:space="preserve">Sullivan et al., 2020</w:t>
      </w:r>
      <w:r w:rsidDel="00000000" w:rsidR="00000000" w:rsidRPr="00000000">
        <w:rPr>
          <w:shd w:fill="c9daf8" w:val="clear"/>
          <w:rtl w:val="0"/>
        </w:rPr>
        <w:t xml:space="preserve">; </w:t>
      </w:r>
      <w:r w:rsidDel="00000000" w:rsidR="00000000" w:rsidRPr="00000000">
        <w:rPr>
          <w:shd w:fill="c9daf8" w:val="clear"/>
          <w:rtl w:val="0"/>
        </w:rPr>
        <w:t xml:space="preserve">Gora and Esquivel-Muelbert 2021</w:t>
      </w:r>
      <w:r w:rsidDel="00000000" w:rsidR="00000000" w:rsidRPr="00000000">
        <w:rPr>
          <w:shd w:fill="c9daf8" w:val="clear"/>
          <w:rtl w:val="0"/>
        </w:rPr>
        <w:t xml:space="preserve">; </w:t>
      </w:r>
      <w:r w:rsidDel="00000000" w:rsidR="00000000" w:rsidRPr="00000000">
        <w:rPr>
          <w:shd w:fill="c9daf8" w:val="clear"/>
          <w:rtl w:val="0"/>
        </w:rPr>
        <w:t xml:space="preserve">Fang et al., 2022</w:t>
      </w:r>
      <w:r w:rsidDel="00000000" w:rsidR="00000000" w:rsidRPr="00000000">
        <w:rPr>
          <w:rtl w:val="0"/>
        </w:rPr>
        <w:t xml:space="preserve">). Given their </w:t>
      </w:r>
      <w:commentRangeStart w:id="197"/>
      <w:commentRangeStart w:id="198"/>
      <w:r w:rsidDel="00000000" w:rsidR="00000000" w:rsidRPr="00000000">
        <w:rPr>
          <w:rtl w:val="0"/>
        </w:rPr>
        <w:t xml:space="preserve">tremendous </w:t>
      </w:r>
      <w:commentRangeEnd w:id="197"/>
      <w:r w:rsidDel="00000000" w:rsidR="00000000" w:rsidRPr="00000000">
        <w:commentReference w:id="197"/>
      </w:r>
      <w:commentRangeEnd w:id="198"/>
      <w:r w:rsidDel="00000000" w:rsidR="00000000" w:rsidRPr="00000000">
        <w:commentReference w:id="198"/>
      </w:r>
      <w:r w:rsidDel="00000000" w:rsidR="00000000" w:rsidRPr="00000000">
        <w:rPr>
          <w:rtl w:val="0"/>
        </w:rPr>
        <w:t xml:space="preserve">contributions to tropical forest carbon cycle dynamics, even small changes in natural disturbance regimes </w:t>
      </w:r>
      <w:commentRangeStart w:id="199"/>
      <w:r w:rsidDel="00000000" w:rsidR="00000000" w:rsidRPr="00000000">
        <w:rPr>
          <w:rtl w:val="0"/>
        </w:rPr>
        <w:t xml:space="preserve">would</w:t>
      </w:r>
      <w:commentRangeEnd w:id="199"/>
      <w:r w:rsidDel="00000000" w:rsidR="00000000" w:rsidRPr="00000000">
        <w:commentReference w:id="199"/>
      </w:r>
      <w:r w:rsidDel="00000000" w:rsidR="00000000" w:rsidRPr="00000000">
        <w:rPr>
          <w:rtl w:val="0"/>
        </w:rPr>
        <w:t xml:space="preserve"> have a tremendous impact on tropical forest function and the global carbon budget.</w:t>
      </w:r>
    </w:p>
    <w:p w:rsidR="00000000" w:rsidDel="00000000" w:rsidP="00000000" w:rsidRDefault="00000000" w:rsidRPr="00000000" w14:paraId="00000147">
      <w:pPr>
        <w:spacing w:after="240" w:before="240" w:lineRule="auto"/>
        <w:rPr/>
      </w:pPr>
      <w:r w:rsidDel="00000000" w:rsidR="00000000" w:rsidRPr="00000000">
        <w:rPr>
          <w:color w:val="ff0000"/>
          <w:rtl w:val="0"/>
        </w:rPr>
        <w:t xml:space="preserve">[Drought disturbance] </w:t>
      </w:r>
      <w:r w:rsidDel="00000000" w:rsidR="00000000" w:rsidRPr="00000000">
        <w:rPr>
          <w:rtl w:val="0"/>
        </w:rPr>
        <w:t xml:space="preserve">Drought events are major drivers of natural disturbance in tropical forests. Atmospheric water stress associated with high temperatures and vapor pressure deficits has been increasing the past several decades (</w:t>
      </w:r>
      <w:r w:rsidDel="00000000" w:rsidR="00000000" w:rsidRPr="00000000">
        <w:rPr>
          <w:shd w:fill="c9daf8" w:val="clear"/>
          <w:rtl w:val="0"/>
        </w:rPr>
        <w:t xml:space="preserve">Fang et al., 2022</w:t>
      </w:r>
      <w:r w:rsidDel="00000000" w:rsidR="00000000" w:rsidRPr="00000000">
        <w:rPr>
          <w:rtl w:val="0"/>
        </w:rPr>
        <w:t xml:space="preserve">), and episodic droughts are occurring with increasing severity and frequency (</w:t>
      </w:r>
      <w:r w:rsidDel="00000000" w:rsidR="00000000" w:rsidRPr="00000000">
        <w:rPr>
          <w:shd w:fill="c9daf8" w:val="clear"/>
          <w:rtl w:val="0"/>
        </w:rPr>
        <w:t xml:space="preserve">Boiser et al., 2015</w:t>
      </w:r>
      <w:r w:rsidDel="00000000" w:rsidR="00000000" w:rsidRPr="00000000">
        <w:rPr>
          <w:shd w:fill="c9daf8" w:val="clear"/>
          <w:rtl w:val="0"/>
        </w:rPr>
        <w:t xml:space="preserve">; </w:t>
      </w:r>
      <w:r w:rsidDel="00000000" w:rsidR="00000000" w:rsidRPr="00000000">
        <w:rPr>
          <w:shd w:fill="c9daf8" w:val="clear"/>
          <w:rtl w:val="0"/>
        </w:rPr>
        <w:t xml:space="preserve">Duffy et al., 2015</w:t>
      </w:r>
      <w:r w:rsidDel="00000000" w:rsidR="00000000" w:rsidRPr="00000000">
        <w:rPr>
          <w:shd w:fill="c9daf8" w:val="clear"/>
          <w:rtl w:val="0"/>
        </w:rPr>
        <w:t xml:space="preserve">; </w:t>
      </w:r>
      <w:r w:rsidDel="00000000" w:rsidR="00000000" w:rsidRPr="00000000">
        <w:rPr>
          <w:shd w:fill="c9daf8" w:val="clear"/>
          <w:rtl w:val="0"/>
        </w:rPr>
        <w:t xml:space="preserve">Trenberth et al., 2014</w:t>
      </w:r>
      <w:r w:rsidDel="00000000" w:rsidR="00000000" w:rsidRPr="00000000">
        <w:rPr>
          <w:rtl w:val="0"/>
        </w:rPr>
        <w:t xml:space="preserve">). Drought related water stress is associated with increases in tree mortality and decreases in tree growth detectable with both forest inventory plots and satellite remote sensing (</w:t>
      </w:r>
      <w:r w:rsidDel="00000000" w:rsidR="00000000" w:rsidRPr="00000000">
        <w:rPr>
          <w:shd w:fill="c9daf8" w:val="clear"/>
          <w:rtl w:val="0"/>
        </w:rPr>
        <w:t xml:space="preserve">Phillips et al., 2009</w:t>
      </w:r>
      <w:r w:rsidDel="00000000" w:rsidR="00000000" w:rsidRPr="00000000">
        <w:rPr>
          <w:shd w:fill="c9daf8" w:val="clear"/>
          <w:rtl w:val="0"/>
        </w:rPr>
        <w:t xml:space="preserve">; </w:t>
      </w:r>
      <w:r w:rsidDel="00000000" w:rsidR="00000000" w:rsidRPr="00000000">
        <w:rPr>
          <w:shd w:fill="c9daf8" w:val="clear"/>
          <w:rtl w:val="0"/>
        </w:rPr>
        <w:t xml:space="preserve">Saatchi et al., 2013</w:t>
      </w:r>
      <w:r w:rsidDel="00000000" w:rsidR="00000000" w:rsidRPr="00000000">
        <w:rPr>
          <w:shd w:fill="c9daf8" w:val="clear"/>
          <w:rtl w:val="0"/>
        </w:rPr>
        <w:t xml:space="preserve">; </w:t>
      </w:r>
      <w:r w:rsidDel="00000000" w:rsidR="00000000" w:rsidRPr="00000000">
        <w:rPr>
          <w:shd w:fill="c9daf8" w:val="clear"/>
          <w:rtl w:val="0"/>
        </w:rPr>
        <w:t xml:space="preserve">Qie et al., 2017</w:t>
      </w:r>
      <w:r w:rsidDel="00000000" w:rsidR="00000000" w:rsidRPr="00000000">
        <w:rPr>
          <w:shd w:fill="c9daf8" w:val="clear"/>
          <w:rtl w:val="0"/>
        </w:rPr>
        <w:t xml:space="preserve">; </w:t>
      </w:r>
      <w:r w:rsidDel="00000000" w:rsidR="00000000" w:rsidRPr="00000000">
        <w:rPr>
          <w:shd w:fill="c9daf8" w:val="clear"/>
          <w:rtl w:val="0"/>
        </w:rPr>
        <w:t xml:space="preserve">Hammond et al., 2022</w:t>
      </w:r>
      <w:r w:rsidDel="00000000" w:rsidR="00000000" w:rsidRPr="00000000">
        <w:rPr>
          <w:shd w:fill="c9daf8" w:val="clear"/>
          <w:rtl w:val="0"/>
        </w:rPr>
        <w:t xml:space="preserve">; </w:t>
      </w:r>
      <w:r w:rsidDel="00000000" w:rsidR="00000000" w:rsidRPr="00000000">
        <w:rPr>
          <w:shd w:fill="c9daf8" w:val="clear"/>
          <w:rtl w:val="0"/>
        </w:rPr>
        <w:t xml:space="preserve">Bauman et al., 2022</w:t>
      </w:r>
      <w:r w:rsidDel="00000000" w:rsidR="00000000" w:rsidRPr="00000000">
        <w:rPr>
          <w:shd w:fill="c9daf8" w:val="clear"/>
          <w:rtl w:val="0"/>
        </w:rPr>
        <w:t xml:space="preserve">; </w:t>
      </w:r>
      <w:r w:rsidDel="00000000" w:rsidR="00000000" w:rsidRPr="00000000">
        <w:rPr>
          <w:shd w:fill="c9daf8" w:val="clear"/>
          <w:rtl w:val="0"/>
        </w:rPr>
        <w:t xml:space="preserve">Bennett et al., 2023</w:t>
      </w:r>
      <w:r w:rsidDel="00000000" w:rsidR="00000000" w:rsidRPr="00000000">
        <w:rPr>
          <w:shd w:fill="c9daf8" w:val="clear"/>
          <w:rtl w:val="0"/>
        </w:rPr>
        <w:t xml:space="preserve">; </w:t>
      </w:r>
      <w:r w:rsidDel="00000000" w:rsidR="00000000" w:rsidRPr="00000000">
        <w:rPr>
          <w:shd w:fill="c9daf8" w:val="clear"/>
          <w:rtl w:val="0"/>
        </w:rPr>
        <w:t xml:space="preserve">Chen et al., 2024</w:t>
      </w:r>
      <w:r w:rsidDel="00000000" w:rsidR="00000000" w:rsidRPr="00000000">
        <w:rPr>
          <w:rtl w:val="0"/>
        </w:rPr>
        <w:t xml:space="preserve">). Detailed physiological and anatomical work has revealed much about the mechanisms underlying forest resilience to water stress (</w:t>
      </w:r>
      <w:r w:rsidDel="00000000" w:rsidR="00000000" w:rsidRPr="00000000">
        <w:rPr>
          <w:shd w:fill="c9daf8" w:val="clear"/>
          <w:rtl w:val="0"/>
        </w:rPr>
        <w:t xml:space="preserve">McDowell et al., 2008</w:t>
      </w:r>
      <w:r w:rsidDel="00000000" w:rsidR="00000000" w:rsidRPr="00000000">
        <w:rPr>
          <w:shd w:fill="c9daf8" w:val="clear"/>
          <w:rtl w:val="0"/>
        </w:rPr>
        <w:t xml:space="preserve">; </w:t>
      </w:r>
      <w:r w:rsidDel="00000000" w:rsidR="00000000" w:rsidRPr="00000000">
        <w:rPr>
          <w:shd w:fill="c9daf8" w:val="clear"/>
          <w:rtl w:val="0"/>
        </w:rPr>
        <w:t xml:space="preserve">McDowell 2011</w:t>
      </w:r>
      <w:r w:rsidDel="00000000" w:rsidR="00000000" w:rsidRPr="00000000">
        <w:rPr>
          <w:shd w:fill="c9daf8" w:val="clear"/>
          <w:rtl w:val="0"/>
        </w:rPr>
        <w:t xml:space="preserve">; </w:t>
      </w:r>
      <w:r w:rsidDel="00000000" w:rsidR="00000000" w:rsidRPr="00000000">
        <w:rPr>
          <w:shd w:fill="c9daf8" w:val="clear"/>
          <w:rtl w:val="0"/>
        </w:rPr>
        <w:t xml:space="preserve"> Trugman et al., 2018</w:t>
      </w:r>
      <w:r w:rsidDel="00000000" w:rsidR="00000000" w:rsidRPr="00000000">
        <w:rPr>
          <w:shd w:fill="c9daf8" w:val="clear"/>
          <w:rtl w:val="0"/>
        </w:rPr>
        <w:t xml:space="preserve">; </w:t>
      </w:r>
      <w:r w:rsidDel="00000000" w:rsidR="00000000" w:rsidRPr="00000000">
        <w:rPr>
          <w:shd w:fill="c9daf8" w:val="clear"/>
          <w:rtl w:val="0"/>
        </w:rPr>
        <w:t xml:space="preserve">Smith-Martin et al., 2023</w:t>
      </w:r>
      <w:r w:rsidDel="00000000" w:rsidR="00000000" w:rsidRPr="00000000">
        <w:rPr>
          <w:shd w:fill="c9daf8" w:val="clear"/>
          <w:rtl w:val="0"/>
        </w:rPr>
        <w:t xml:space="preserve">; </w:t>
      </w:r>
      <w:r w:rsidDel="00000000" w:rsidR="00000000" w:rsidRPr="00000000">
        <w:rPr>
          <w:shd w:fill="c9daf8" w:val="clear"/>
          <w:rtl w:val="0"/>
        </w:rPr>
        <w:t xml:space="preserve">Tavares et al., 2023</w:t>
      </w:r>
      <w:r w:rsidDel="00000000" w:rsidR="00000000" w:rsidRPr="00000000">
        <w:rPr>
          <w:rtl w:val="0"/>
        </w:rPr>
        <w:t xml:space="preserve">). Drought research in tropical forests provides </w:t>
      </w:r>
      <w:r w:rsidDel="00000000" w:rsidR="00000000" w:rsidRPr="00000000">
        <w:rPr>
          <w:rtl w:val="0"/>
        </w:rPr>
        <w:t xml:space="preserve">strong evidence of its importance, but also reveals that the effects of drought are highly variable among ecosystems.</w:t>
      </w:r>
      <w:r w:rsidDel="00000000" w:rsidR="00000000" w:rsidRPr="00000000">
        <w:rPr>
          <w:rtl w:val="0"/>
        </w:rPr>
        <w:t xml:space="preserve"> For example, the 2015-2016 El Niño had strong effects on the Amazon (</w:t>
      </w:r>
      <w:r w:rsidDel="00000000" w:rsidR="00000000" w:rsidRPr="00000000">
        <w:rPr>
          <w:shd w:fill="c9daf8" w:val="clear"/>
          <w:rtl w:val="0"/>
        </w:rPr>
        <w:t xml:space="preserve">Bennett et al., 2023</w:t>
      </w:r>
      <w:r w:rsidDel="00000000" w:rsidR="00000000" w:rsidRPr="00000000">
        <w:rPr>
          <w:rtl w:val="0"/>
        </w:rPr>
        <w:t xml:space="preserve">), but only a marginal effect in African tropical forests (</w:t>
      </w:r>
      <w:r w:rsidDel="00000000" w:rsidR="00000000" w:rsidRPr="00000000">
        <w:rPr>
          <w:shd w:fill="c9daf8" w:val="clear"/>
          <w:rtl w:val="0"/>
        </w:rPr>
        <w:t xml:space="preserve">Bennett et al., 2021</w:t>
      </w:r>
      <w:r w:rsidDel="00000000" w:rsidR="00000000" w:rsidRPr="00000000">
        <w:rPr>
          <w:rtl w:val="0"/>
        </w:rPr>
        <w:t xml:space="preserve">) and</w:t>
      </w:r>
      <w:r w:rsidDel="00000000" w:rsidR="00000000" w:rsidRPr="00000000">
        <w:rPr>
          <w:rtl w:val="0"/>
        </w:rPr>
        <w:t xml:space="preserve"> caused </w:t>
      </w:r>
      <w:r w:rsidDel="00000000" w:rsidR="00000000" w:rsidRPr="00000000">
        <w:rPr>
          <w:rtl w:val="0"/>
        </w:rPr>
        <w:t xml:space="preserve">a substantial increase in GPP in central Panama (</w:t>
      </w:r>
      <w:r w:rsidDel="00000000" w:rsidR="00000000" w:rsidRPr="00000000">
        <w:rPr>
          <w:shd w:fill="c9daf8" w:val="clear"/>
          <w:rtl w:val="0"/>
        </w:rPr>
        <w:t xml:space="preserve">Detto and Pacala 2022</w:t>
      </w:r>
      <w:r w:rsidDel="00000000" w:rsidR="00000000" w:rsidRPr="00000000">
        <w:rPr>
          <w:rtl w:val="0"/>
        </w:rPr>
        <w:t xml:space="preserve">). Although the differences between drought and non-drought years are clear, the contributions of drought to decadal trends in forest dynamics and the future trajectories of tropical forests remain highly uncertain.</w:t>
      </w:r>
    </w:p>
    <w:p w:rsidR="00000000" w:rsidDel="00000000" w:rsidP="00000000" w:rsidRDefault="00000000" w:rsidRPr="00000000" w14:paraId="00000148">
      <w:pPr>
        <w:spacing w:after="240" w:before="240" w:lineRule="auto"/>
        <w:rPr>
          <w:color w:val="ff0000"/>
        </w:rPr>
      </w:pPr>
      <w:r w:rsidDel="00000000" w:rsidR="00000000" w:rsidRPr="00000000">
        <w:rPr>
          <w:color w:val="ff0000"/>
          <w:rtl w:val="0"/>
        </w:rPr>
        <w:t xml:space="preserve">[brief mention of extreme temps?] Worth mentioning Doughty et al. if this does not come up elsewhere. I think so, and in this case cite </w:t>
      </w:r>
      <w:commentRangeStart w:id="200"/>
      <w:r w:rsidDel="00000000" w:rsidR="00000000" w:rsidRPr="00000000">
        <w:rPr>
          <w:color w:val="ff0000"/>
          <w:highlight w:val="yellow"/>
          <w:rtl w:val="0"/>
        </w:rPr>
        <w:t xml:space="preserve">Smith et al. (2020)</w:t>
      </w:r>
      <w:commentRangeEnd w:id="200"/>
      <w:r w:rsidDel="00000000" w:rsidR="00000000" w:rsidRPr="00000000">
        <w:commentReference w:id="200"/>
      </w:r>
      <w:r w:rsidDel="00000000" w:rsidR="00000000" w:rsidRPr="00000000">
        <w:rPr>
          <w:color w:val="ff0000"/>
          <w:rtl w:val="0"/>
        </w:rPr>
        <w:t xml:space="preserve"> and </w:t>
      </w:r>
      <w:commentRangeStart w:id="201"/>
      <w:r w:rsidDel="00000000" w:rsidR="00000000" w:rsidRPr="00000000">
        <w:rPr>
          <w:color w:val="ff0000"/>
          <w:highlight w:val="yellow"/>
          <w:rtl w:val="0"/>
        </w:rPr>
        <w:t xml:space="preserve">Winter (2024)</w:t>
      </w:r>
      <w:commentRangeEnd w:id="201"/>
      <w:r w:rsidDel="00000000" w:rsidR="00000000" w:rsidRPr="00000000">
        <w:commentReference w:id="201"/>
      </w:r>
      <w:r w:rsidDel="00000000" w:rsidR="00000000" w:rsidRPr="00000000">
        <w:rPr>
          <w:color w:val="ff0000"/>
          <w:rtl w:val="0"/>
        </w:rPr>
        <w:t xml:space="preserve">.</w:t>
      </w:r>
    </w:p>
    <w:p w:rsidR="00000000" w:rsidDel="00000000" w:rsidP="00000000" w:rsidRDefault="00000000" w:rsidRPr="00000000" w14:paraId="00000149">
      <w:pPr>
        <w:spacing w:after="240" w:before="240" w:lineRule="auto"/>
        <w:rPr/>
      </w:pPr>
      <w:r w:rsidDel="00000000" w:rsidR="00000000" w:rsidRPr="00000000">
        <w:rPr>
          <w:color w:val="ff0000"/>
          <w:rtl w:val="0"/>
        </w:rPr>
        <w:t xml:space="preserve">[Storm disturbance]</w:t>
      </w:r>
      <w:r w:rsidDel="00000000" w:rsidR="00000000" w:rsidRPr="00000000">
        <w:rPr>
          <w:rtl w:val="0"/>
        </w:rPr>
        <w:t xml:space="preserve"> Tropical</w:t>
      </w:r>
      <w:r w:rsidDel="00000000" w:rsidR="00000000" w:rsidRPr="00000000">
        <w:rPr>
          <w:rtl w:val="0"/>
        </w:rPr>
        <w:t xml:space="preserve"> cyclones</w:t>
      </w:r>
      <w:r w:rsidDel="00000000" w:rsidR="00000000" w:rsidRPr="00000000">
        <w:rPr>
          <w:rtl w:val="0"/>
        </w:rPr>
        <w:t xml:space="preserve"> (hurricanes and typhoons depending on their geographical location) are increasing in intensity and are a dominant form of disturbance in coastal </w:t>
      </w:r>
      <w:r w:rsidDel="00000000" w:rsidR="00000000" w:rsidRPr="00000000">
        <w:rPr>
          <w:rtl w:val="0"/>
        </w:rPr>
        <w:t xml:space="preserve">tropical forests</w:t>
      </w:r>
      <w:r w:rsidDel="00000000" w:rsidR="00000000" w:rsidRPr="00000000">
        <w:rPr>
          <w:rtl w:val="0"/>
        </w:rPr>
        <w:t xml:space="preserve"> 10° north and south of the equator (</w:t>
      </w:r>
      <w:r w:rsidDel="00000000" w:rsidR="00000000" w:rsidRPr="00000000">
        <w:rPr>
          <w:shd w:fill="c9daf8" w:val="clear"/>
          <w:rtl w:val="0"/>
        </w:rPr>
        <w:t xml:space="preserve">Hoyos et al., 2006</w:t>
      </w:r>
      <w:r w:rsidDel="00000000" w:rsidR="00000000" w:rsidRPr="00000000">
        <w:rPr>
          <w:rtl w:val="0"/>
        </w:rPr>
        <w:t xml:space="preserve">;</w:t>
      </w:r>
      <w:r w:rsidDel="00000000" w:rsidR="00000000" w:rsidRPr="00000000">
        <w:rPr>
          <w:rtl w:val="0"/>
        </w:rPr>
        <w:t xml:space="preserve"> </w:t>
      </w:r>
      <w:commentRangeStart w:id="202"/>
      <w:commentRangeStart w:id="203"/>
      <w:r w:rsidDel="00000000" w:rsidR="00000000" w:rsidRPr="00000000">
        <w:rPr>
          <w:highlight w:val="yellow"/>
          <w:rtl w:val="0"/>
        </w:rPr>
        <w:t xml:space="preserve">Lugo 2008</w:t>
      </w:r>
      <w:commentRangeEnd w:id="202"/>
      <w:r w:rsidDel="00000000" w:rsidR="00000000" w:rsidRPr="00000000">
        <w:commentReference w:id="202"/>
      </w:r>
      <w:commentRangeEnd w:id="203"/>
      <w:r w:rsidDel="00000000" w:rsidR="00000000" w:rsidRPr="00000000">
        <w:commentReference w:id="203"/>
      </w:r>
      <w:r w:rsidDel="00000000" w:rsidR="00000000" w:rsidRPr="00000000">
        <w:rPr>
          <w:rtl w:val="0"/>
        </w:rPr>
        <w:t xml:space="preserve">), although they play a limited role in pan-tropical disturbance regimes. By contrast, there is abundant evidence that </w:t>
      </w:r>
      <w:r w:rsidDel="00000000" w:rsidR="00000000" w:rsidRPr="00000000">
        <w:rPr>
          <w:rtl w:val="0"/>
        </w:rPr>
        <w:t xml:space="preserve">wind and lightning</w:t>
      </w:r>
      <w:r w:rsidDel="00000000" w:rsidR="00000000" w:rsidRPr="00000000">
        <w:rPr>
          <w:sz w:val="16"/>
          <w:szCs w:val="16"/>
          <w:rtl w:val="0"/>
        </w:rPr>
        <w:t xml:space="preserve"> </w:t>
      </w:r>
      <w:r w:rsidDel="00000000" w:rsidR="00000000" w:rsidRPr="00000000">
        <w:rPr>
          <w:rtl w:val="0"/>
        </w:rPr>
        <w:t xml:space="preserve">associated with local and mesoscale convective storms are a dominant drivers of tree mortality and forest biomass dynamics (</w:t>
      </w:r>
      <w:r w:rsidDel="00000000" w:rsidR="00000000" w:rsidRPr="00000000">
        <w:rPr>
          <w:shd w:fill="c9daf8" w:val="clear"/>
          <w:rtl w:val="0"/>
        </w:rPr>
        <w:t xml:space="preserve">Chambers et al., 2013</w:t>
      </w:r>
      <w:r w:rsidDel="00000000" w:rsidR="00000000" w:rsidRPr="00000000">
        <w:rPr>
          <w:rtl w:val="0"/>
        </w:rPr>
        <w:t xml:space="preserve">; </w:t>
      </w:r>
      <w:r w:rsidDel="00000000" w:rsidR="00000000" w:rsidRPr="00000000">
        <w:rPr>
          <w:shd w:fill="c9daf8" w:val="clear"/>
          <w:rtl w:val="0"/>
        </w:rPr>
        <w:t xml:space="preserve">Negrón-Juárez et al., 2018</w:t>
      </w:r>
      <w:r w:rsidDel="00000000" w:rsidR="00000000" w:rsidRPr="00000000">
        <w:rPr>
          <w:rtl w:val="0"/>
        </w:rPr>
        <w:t xml:space="preserve">; </w:t>
      </w:r>
      <w:r w:rsidDel="00000000" w:rsidR="00000000" w:rsidRPr="00000000">
        <w:rPr>
          <w:shd w:fill="c9daf8" w:val="clear"/>
          <w:rtl w:val="0"/>
        </w:rPr>
        <w:t xml:space="preserve">Negron-Juarez et al. 2017</w:t>
      </w:r>
      <w:r w:rsidDel="00000000" w:rsidR="00000000" w:rsidRPr="00000000">
        <w:rPr>
          <w:shd w:fill="c9daf8" w:val="clear"/>
          <w:rtl w:val="0"/>
        </w:rPr>
        <w:t xml:space="preserve">, </w:t>
      </w:r>
      <w:r w:rsidDel="00000000" w:rsidR="00000000" w:rsidRPr="00000000">
        <w:rPr>
          <w:shd w:fill="c9daf8" w:val="clear"/>
          <w:rtl w:val="0"/>
        </w:rPr>
        <w:t xml:space="preserve">Negron-Juarez et al. 2023</w:t>
      </w:r>
      <w:r w:rsidDel="00000000" w:rsidR="00000000" w:rsidRPr="00000000">
        <w:rPr>
          <w:rtl w:val="0"/>
        </w:rPr>
        <w:t xml:space="preserve">, </w:t>
      </w:r>
      <w:r w:rsidDel="00000000" w:rsidR="00000000" w:rsidRPr="00000000">
        <w:rPr>
          <w:shd w:fill="c9daf8" w:val="clear"/>
          <w:rtl w:val="0"/>
        </w:rPr>
        <w:t xml:space="preserve">Gora et al., 2020</w:t>
      </w:r>
      <w:r w:rsidDel="00000000" w:rsidR="00000000" w:rsidRPr="00000000">
        <w:rPr>
          <w:shd w:fill="c9daf8" w:val="clear"/>
          <w:rtl w:val="0"/>
        </w:rPr>
        <w:t xml:space="preserve">; </w:t>
      </w:r>
      <w:r w:rsidDel="00000000" w:rsidR="00000000" w:rsidRPr="00000000">
        <w:rPr>
          <w:shd w:fill="c9daf8" w:val="clear"/>
          <w:rtl w:val="0"/>
        </w:rPr>
        <w:t xml:space="preserve">2021</w:t>
      </w:r>
      <w:r w:rsidDel="00000000" w:rsidR="00000000" w:rsidRPr="00000000">
        <w:rPr>
          <w:rtl w:val="0"/>
        </w:rPr>
        <w:t xml:space="preserve">). Specifically, </w:t>
      </w:r>
      <w:r w:rsidDel="00000000" w:rsidR="00000000" w:rsidRPr="00000000">
        <w:rPr>
          <w:rtl w:val="0"/>
        </w:rPr>
        <w:t xml:space="preserve">temporal variation in storm activity predicts canopy disturbance rates (</w:t>
      </w:r>
      <w:r w:rsidDel="00000000" w:rsidR="00000000" w:rsidRPr="00000000">
        <w:rPr>
          <w:shd w:fill="c9daf8" w:val="clear"/>
          <w:rtl w:val="0"/>
        </w:rPr>
        <w:t xml:space="preserve">Araujo et al., 2021</w:t>
      </w:r>
      <w:r w:rsidDel="00000000" w:rsidR="00000000" w:rsidRPr="00000000">
        <w:rPr>
          <w:rtl w:val="0"/>
        </w:rPr>
        <w:t xml:space="preserve">) </w:t>
      </w:r>
      <w:r w:rsidDel="00000000" w:rsidR="00000000" w:rsidRPr="00000000">
        <w:rPr>
          <w:rtl w:val="0"/>
        </w:rPr>
        <w:t xml:space="preserve">and spatial variation in storm activity is a strong correlate of spatial variation in forest biomass, biomass mortality rates, and species composition (</w:t>
      </w:r>
      <w:r w:rsidDel="00000000" w:rsidR="00000000" w:rsidRPr="00000000">
        <w:rPr>
          <w:shd w:fill="c9daf8" w:val="clear"/>
          <w:rtl w:val="0"/>
        </w:rPr>
        <w:t xml:space="preserve">Gora et al., 2020</w:t>
      </w:r>
      <w:r w:rsidDel="00000000" w:rsidR="00000000" w:rsidRPr="00000000">
        <w:rPr>
          <w:shd w:fill="c9daf8" w:val="clear"/>
          <w:rtl w:val="0"/>
        </w:rPr>
        <w:t xml:space="preserve">; </w:t>
      </w:r>
      <w:r w:rsidDel="00000000" w:rsidR="00000000" w:rsidRPr="00000000">
        <w:rPr>
          <w:shd w:fill="c9daf8" w:val="clear"/>
          <w:rtl w:val="0"/>
        </w:rPr>
        <w:t xml:space="preserve">Gorgens et al., 2021</w:t>
      </w:r>
      <w:r w:rsidDel="00000000" w:rsidR="00000000" w:rsidRPr="00000000">
        <w:rPr>
          <w:shd w:fill="c9daf8" w:val="clear"/>
          <w:rtl w:val="0"/>
        </w:rPr>
        <w:t xml:space="preserve">; </w:t>
      </w:r>
      <w:r w:rsidDel="00000000" w:rsidR="00000000" w:rsidRPr="00000000">
        <w:rPr>
          <w:shd w:fill="c9daf8" w:val="clear"/>
          <w:rtl w:val="0"/>
        </w:rPr>
        <w:t xml:space="preserve">de Lima et al., 2023</w:t>
      </w:r>
      <w:r w:rsidDel="00000000" w:rsidR="00000000" w:rsidRPr="00000000">
        <w:rPr>
          <w:shd w:fill="c9daf8" w:val="clear"/>
          <w:rtl w:val="0"/>
        </w:rPr>
        <w:t xml:space="preserve">; </w:t>
      </w:r>
      <w:r w:rsidDel="00000000" w:rsidR="00000000" w:rsidRPr="00000000">
        <w:rPr>
          <w:shd w:fill="c9daf8" w:val="clear"/>
          <w:rtl w:val="0"/>
        </w:rPr>
        <w:t xml:space="preserve">Feng et al., 2023</w:t>
      </w:r>
      <w:r w:rsidDel="00000000" w:rsidR="00000000" w:rsidRPr="00000000">
        <w:rPr>
          <w:rtl w:val="0"/>
        </w:rPr>
        <w:t xml:space="preserve">). For example, low storm activity is associated with high biomass in the Guiana Shield, whereas high storm frequency is associated with lower biomass and higher disturbance rates across the western Amazon (</w:t>
      </w:r>
      <w:r w:rsidDel="00000000" w:rsidR="00000000" w:rsidRPr="00000000">
        <w:rPr>
          <w:shd w:fill="c9daf8" w:val="clear"/>
          <w:rtl w:val="0"/>
        </w:rPr>
        <w:t xml:space="preserve">Gorgens et al., 2021</w:t>
      </w:r>
      <w:r w:rsidDel="00000000" w:rsidR="00000000" w:rsidRPr="00000000">
        <w:rPr>
          <w:rtl w:val="0"/>
        </w:rPr>
        <w:t xml:space="preserve">). </w:t>
      </w:r>
      <w:r w:rsidDel="00000000" w:rsidR="00000000" w:rsidRPr="00000000">
        <w:rPr>
          <w:rtl w:val="0"/>
        </w:rPr>
        <w:t xml:space="preserve">Storms likely play a similar role across other tropical forests, but </w:t>
      </w:r>
      <w:r w:rsidDel="00000000" w:rsidR="00000000" w:rsidRPr="00000000">
        <w:rPr>
          <w:rtl w:val="0"/>
        </w:rPr>
        <w:t xml:space="preserve">storm disturbance analyses from the African and Indomalayan tropical forests are nearly non-existent</w:t>
      </w:r>
      <w:r w:rsidDel="00000000" w:rsidR="00000000" w:rsidRPr="00000000">
        <w:rPr>
          <w:rtl w:val="0"/>
        </w:rPr>
        <w:t xml:space="preserve">. This knowledge gap is concerning because all existing data suggest that convective storms have increased in frequency by 5-25% per decade of the past century, and continued increases are expected (</w:t>
      </w:r>
      <w:r w:rsidDel="00000000" w:rsidR="00000000" w:rsidRPr="00000000">
        <w:rPr>
          <w:shd w:fill="c9daf8" w:val="clear"/>
          <w:rtl w:val="0"/>
        </w:rPr>
        <w:t xml:space="preserve">Taylor et al., 2018</w:t>
      </w:r>
      <w:r w:rsidDel="00000000" w:rsidR="00000000" w:rsidRPr="00000000">
        <w:rPr>
          <w:shd w:fill="c9daf8" w:val="clear"/>
          <w:rtl w:val="0"/>
        </w:rPr>
        <w:t xml:space="preserve">; </w:t>
      </w:r>
      <w:r w:rsidDel="00000000" w:rsidR="00000000" w:rsidRPr="00000000">
        <w:rPr>
          <w:shd w:fill="c9daf8" w:val="clear"/>
          <w:rtl w:val="0"/>
        </w:rPr>
        <w:t xml:space="preserve">Raghavendra et al., 2018</w:t>
      </w:r>
      <w:r w:rsidDel="00000000" w:rsidR="00000000" w:rsidRPr="00000000">
        <w:rPr>
          <w:shd w:fill="c9daf8" w:val="clear"/>
          <w:rtl w:val="0"/>
        </w:rPr>
        <w:t xml:space="preserve">; </w:t>
      </w:r>
      <w:r w:rsidDel="00000000" w:rsidR="00000000" w:rsidRPr="00000000">
        <w:rPr>
          <w:shd w:fill="c9daf8" w:val="clear"/>
          <w:rtl w:val="0"/>
        </w:rPr>
        <w:t xml:space="preserve">Lavigne et al., 2019</w:t>
      </w:r>
      <w:r w:rsidDel="00000000" w:rsidR="00000000" w:rsidRPr="00000000">
        <w:rPr>
          <w:shd w:fill="c9daf8" w:val="clear"/>
          <w:rtl w:val="0"/>
        </w:rPr>
        <w:t xml:space="preserve">; </w:t>
      </w:r>
      <w:r w:rsidDel="00000000" w:rsidR="00000000" w:rsidRPr="00000000">
        <w:rPr>
          <w:shd w:fill="c9daf8" w:val="clear"/>
          <w:rtl w:val="0"/>
        </w:rPr>
        <w:t xml:space="preserve">Harel and Price 2020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A">
      <w:pPr>
        <w:pStyle w:val="Heading2"/>
        <w:rPr/>
      </w:pPr>
      <w:bookmarkStart w:colFirst="0" w:colLast="0" w:name="_6b0x02s8q4vm" w:id="16"/>
      <w:bookmarkEnd w:id="16"/>
      <w:r w:rsidDel="00000000" w:rsidR="00000000" w:rsidRPr="00000000">
        <w:rPr>
          <w:rtl w:val="0"/>
        </w:rPr>
        <w:t xml:space="preserve">3. </w:t>
      </w:r>
      <w:r w:rsidDel="00000000" w:rsidR="00000000" w:rsidRPr="00000000">
        <w:rPr>
          <w:rtl w:val="0"/>
        </w:rPr>
        <w:t xml:space="preserve">Knowledge Gaps &amp; Questions</w:t>
      </w:r>
      <w:r w:rsidDel="00000000" w:rsidR="00000000" w:rsidRPr="00000000">
        <w:rPr>
          <w:rtl w:val="0"/>
        </w:rPr>
      </w:r>
    </w:p>
    <w:p w:rsidR="00000000" w:rsidDel="00000000" w:rsidP="00000000" w:rsidRDefault="00000000" w:rsidRPr="00000000" w14:paraId="0000014B">
      <w:pPr>
        <w:rPr>
          <w:i w:val="1"/>
          <w:color w:val="ff0000"/>
        </w:rPr>
      </w:pPr>
      <w:commentRangeStart w:id="204"/>
      <w:commentRangeStart w:id="205"/>
      <w:r w:rsidDel="00000000" w:rsidR="00000000" w:rsidRPr="00000000">
        <w:rPr>
          <w:rtl w:val="0"/>
        </w:rPr>
        <w:t xml:space="preserve">In</w:t>
      </w:r>
      <w:commentRangeEnd w:id="204"/>
      <w:r w:rsidDel="00000000" w:rsidR="00000000" w:rsidRPr="00000000">
        <w:commentReference w:id="204"/>
      </w:r>
      <w:commentRangeEnd w:id="205"/>
      <w:r w:rsidDel="00000000" w:rsidR="00000000" w:rsidRPr="00000000">
        <w:commentReference w:id="205"/>
      </w:r>
      <w:r w:rsidDel="00000000" w:rsidR="00000000" w:rsidRPr="00000000">
        <w:rPr>
          <w:rtl w:val="0"/>
        </w:rPr>
        <w:t xml:space="preserve"> spite of the global importance of tropical forests, there remains great uncertainty about basic patterns and processes, limiting our ability to effectively forecast their future role in the Earth system. Importantly, most of the current knowledge gaps are inherently interdisciplinary, and require advancing process understanding of the interactions between climate change, shifts in natural and anthropogenic disturbance regime, and structurally, functionally, and socially diverse and heterogeneous tropical moist forest ecosystems, and their impacts on biogeophysical and biogeochemical cycles. Therefore, </w:t>
      </w:r>
      <w:r w:rsidDel="00000000" w:rsidR="00000000" w:rsidRPr="00000000">
        <w:rPr>
          <w:rtl w:val="0"/>
        </w:rPr>
        <w:t xml:space="preserve">PANGEA science questions</w:t>
      </w:r>
      <w:r w:rsidDel="00000000" w:rsidR="00000000" w:rsidRPr="00000000">
        <w:rPr>
          <w:rtl w:val="0"/>
        </w:rPr>
        <w:t xml:space="preserve"> cut across multiple science themes described in </w:t>
      </w:r>
      <w:r w:rsidDel="00000000" w:rsidR="00000000" w:rsidRPr="00000000">
        <w:rPr>
          <w:i w:val="1"/>
          <w:rtl w:val="0"/>
        </w:rPr>
        <w:t xml:space="preserve">Section 2. </w:t>
      </w:r>
      <w:r w:rsidDel="00000000" w:rsidR="00000000" w:rsidRPr="00000000">
        <w:rPr>
          <w:rtl w:val="0"/>
        </w:rPr>
        <w:t xml:space="preserve">The </w:t>
      </w:r>
      <w:r w:rsidDel="00000000" w:rsidR="00000000" w:rsidRPr="00000000">
        <w:rPr>
          <w:rtl w:val="0"/>
        </w:rPr>
        <w:t xml:space="preserve">questions</w:t>
      </w:r>
      <w:r w:rsidDel="00000000" w:rsidR="00000000" w:rsidRPr="00000000">
        <w:rPr>
          <w:i w:val="1"/>
          <w:rtl w:val="0"/>
        </w:rPr>
        <w:t xml:space="preserve"> </w:t>
      </w:r>
      <w:r w:rsidDel="00000000" w:rsidR="00000000" w:rsidRPr="00000000">
        <w:rPr>
          <w:rtl w:val="0"/>
        </w:rPr>
        <w:t xml:space="preserve">addressing each of the themes  </w:t>
      </w:r>
      <w:r w:rsidDel="00000000" w:rsidR="00000000" w:rsidRPr="00000000">
        <w:rPr>
          <w:highlight w:val="yellow"/>
          <w:rtl w:val="0"/>
        </w:rPr>
        <w:t xml:space="preserve">XYZ</w:t>
      </w:r>
      <w:r w:rsidDel="00000000" w:rsidR="00000000" w:rsidRPr="00000000">
        <w:rPr>
          <w:rtl w:val="0"/>
        </w:rPr>
        <w:t xml:space="preserve">  are organized according to considerations of </w:t>
      </w:r>
      <w:r w:rsidDel="00000000" w:rsidR="00000000" w:rsidRPr="00000000">
        <w:rPr>
          <w:b w:val="1"/>
          <w:rtl w:val="0"/>
        </w:rPr>
        <w:t xml:space="preserve">pattern </w:t>
      </w:r>
      <w:r w:rsidDel="00000000" w:rsidR="00000000" w:rsidRPr="00000000">
        <w:rPr>
          <w:rtl w:val="0"/>
        </w:rPr>
        <w:t xml:space="preserve">(</w:t>
      </w:r>
      <w:r w:rsidDel="00000000" w:rsidR="00000000" w:rsidRPr="00000000">
        <w:rPr>
          <w:i w:val="1"/>
          <w:rtl w:val="0"/>
        </w:rPr>
        <w:t xml:space="preserve">Section 3.1</w:t>
      </w:r>
      <w:r w:rsidDel="00000000" w:rsidR="00000000" w:rsidRPr="00000000">
        <w:rPr>
          <w:rtl w:val="0"/>
        </w:rPr>
        <w:t xml:space="preserve">), </w:t>
      </w:r>
      <w:r w:rsidDel="00000000" w:rsidR="00000000" w:rsidRPr="00000000">
        <w:rPr>
          <w:b w:val="1"/>
          <w:rtl w:val="0"/>
        </w:rPr>
        <w:t xml:space="preserve">process </w:t>
      </w:r>
      <w:r w:rsidDel="00000000" w:rsidR="00000000" w:rsidRPr="00000000">
        <w:rPr>
          <w:rtl w:val="0"/>
        </w:rPr>
        <w:t xml:space="preserve">(</w:t>
      </w:r>
      <w:r w:rsidDel="00000000" w:rsidR="00000000" w:rsidRPr="00000000">
        <w:rPr>
          <w:i w:val="1"/>
          <w:rtl w:val="0"/>
        </w:rPr>
        <w:t xml:space="preserve">Section 3.2</w:t>
      </w:r>
      <w:r w:rsidDel="00000000" w:rsidR="00000000" w:rsidRPr="00000000">
        <w:rPr>
          <w:rtl w:val="0"/>
        </w:rPr>
        <w:t xml:space="preserve">), and </w:t>
      </w:r>
      <w:r w:rsidDel="00000000" w:rsidR="00000000" w:rsidRPr="00000000">
        <w:rPr>
          <w:b w:val="1"/>
          <w:rtl w:val="0"/>
        </w:rPr>
        <w:t xml:space="preserve">projected future change </w:t>
      </w:r>
      <w:r w:rsidDel="00000000" w:rsidR="00000000" w:rsidRPr="00000000">
        <w:rPr>
          <w:rtl w:val="0"/>
        </w:rPr>
        <w:t xml:space="preserve">(</w:t>
      </w:r>
      <w:r w:rsidDel="00000000" w:rsidR="00000000" w:rsidRPr="00000000">
        <w:rPr>
          <w:i w:val="1"/>
          <w:rtl w:val="0"/>
        </w:rPr>
        <w:t xml:space="preserve">Section 3.3</w:t>
      </w:r>
      <w:r w:rsidDel="00000000" w:rsidR="00000000" w:rsidRPr="00000000">
        <w:rPr>
          <w:rtl w:val="0"/>
        </w:rPr>
        <w:t xml:space="preserve">). Corresponding measurements are described briefly in this section, and referenced in more detail in </w:t>
      </w:r>
      <w:r w:rsidDel="00000000" w:rsidR="00000000" w:rsidRPr="00000000">
        <w:rPr>
          <w:b w:val="1"/>
          <w:rtl w:val="0"/>
        </w:rPr>
        <w:t xml:space="preserve">Table 1 </w:t>
      </w:r>
      <w:r w:rsidDel="00000000" w:rsidR="00000000" w:rsidRPr="00000000">
        <w:rPr>
          <w:rtl w:val="0"/>
        </w:rPr>
        <w:t xml:space="preserve">in </w:t>
      </w:r>
      <w:r w:rsidDel="00000000" w:rsidR="00000000" w:rsidRPr="00000000">
        <w:rPr>
          <w:i w:val="1"/>
          <w:rtl w:val="0"/>
        </w:rPr>
        <w:t xml:space="preserve">Section</w:t>
      </w:r>
      <w:r w:rsidDel="00000000" w:rsidR="00000000" w:rsidRPr="00000000">
        <w:rPr>
          <w:b w:val="1"/>
          <w:i w:val="1"/>
          <w:rtl w:val="0"/>
        </w:rPr>
        <w:t xml:space="preserve"> </w:t>
      </w:r>
      <w:r w:rsidDel="00000000" w:rsidR="00000000" w:rsidRPr="00000000">
        <w:rPr>
          <w:i w:val="1"/>
          <w:rtl w:val="0"/>
        </w:rPr>
        <w:t xml:space="preserve">6.2 </w:t>
      </w:r>
      <w:r w:rsidDel="00000000" w:rsidR="00000000" w:rsidRPr="00000000">
        <w:rPr>
          <w:rtl w:val="0"/>
        </w:rPr>
        <w:t xml:space="preserve">and </w:t>
      </w:r>
      <w:r w:rsidDel="00000000" w:rsidR="00000000" w:rsidRPr="00000000">
        <w:rPr>
          <w:highlight w:val="yellow"/>
          <w:rtl w:val="0"/>
        </w:rPr>
        <w:t xml:space="preserve">in Appendix X</w:t>
      </w:r>
      <w:r w:rsidDel="00000000" w:rsidR="00000000" w:rsidRPr="00000000">
        <w:rPr>
          <w:i w:val="1"/>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C">
      <w:pPr>
        <w:pStyle w:val="Heading3"/>
        <w:rPr/>
      </w:pPr>
      <w:bookmarkStart w:colFirst="0" w:colLast="0" w:name="_9e0eno19l2od" w:id="17"/>
      <w:bookmarkEnd w:id="17"/>
      <w:commentRangeStart w:id="206"/>
      <w:commentRangeStart w:id="207"/>
      <w:r w:rsidDel="00000000" w:rsidR="00000000" w:rsidRPr="00000000">
        <w:rPr>
          <w:rtl w:val="0"/>
        </w:rPr>
        <w:t xml:space="preserve">3.1</w:t>
      </w:r>
      <w:commentRangeEnd w:id="206"/>
      <w:r w:rsidDel="00000000" w:rsidR="00000000" w:rsidRPr="00000000">
        <w:commentReference w:id="206"/>
      </w:r>
      <w:commentRangeEnd w:id="207"/>
      <w:r w:rsidDel="00000000" w:rsidR="00000000" w:rsidRPr="00000000">
        <w:commentReference w:id="207"/>
      </w:r>
      <w:r w:rsidDel="00000000" w:rsidR="00000000" w:rsidRPr="00000000">
        <w:rPr>
          <w:rtl w:val="0"/>
        </w:rPr>
        <w:t xml:space="preserve"> </w:t>
      </w:r>
      <w:commentRangeStart w:id="208"/>
      <w:commentRangeStart w:id="209"/>
      <w:r w:rsidDel="00000000" w:rsidR="00000000" w:rsidRPr="00000000">
        <w:rPr>
          <w:rtl w:val="0"/>
        </w:rPr>
        <w:t xml:space="preserve">Pattern</w:t>
      </w:r>
      <w:commentRangeEnd w:id="208"/>
      <w:r w:rsidDel="00000000" w:rsidR="00000000" w:rsidRPr="00000000">
        <w:commentReference w:id="208"/>
      </w:r>
      <w:commentRangeEnd w:id="209"/>
      <w:r w:rsidDel="00000000" w:rsidR="00000000" w:rsidRPr="00000000">
        <w:commentReference w:id="209"/>
      </w:r>
      <w:r w:rsidDel="00000000" w:rsidR="00000000" w:rsidRPr="00000000">
        <w:rPr>
          <w:rtl w:val="0"/>
        </w:rPr>
        <w:t xml:space="preserve"> </w:t>
      </w:r>
    </w:p>
    <w:p w:rsidR="00000000" w:rsidDel="00000000" w:rsidP="00000000" w:rsidRDefault="00000000" w:rsidRPr="00000000" w14:paraId="0000014D">
      <w:pPr>
        <w:rPr>
          <w:color w:val="ff0000"/>
        </w:rPr>
      </w:pPr>
      <w:r w:rsidDel="00000000" w:rsidR="00000000" w:rsidRPr="00000000">
        <w:rPr>
          <w:color w:val="ff0000"/>
          <w:rtl w:val="0"/>
        </w:rPr>
        <w:t xml:space="preserve">[editing goals: </w:t>
      </w:r>
    </w:p>
    <w:p w:rsidR="00000000" w:rsidDel="00000000" w:rsidP="00000000" w:rsidRDefault="00000000" w:rsidRPr="00000000" w14:paraId="0000014E">
      <w:pPr>
        <w:numPr>
          <w:ilvl w:val="0"/>
          <w:numId w:val="14"/>
        </w:numPr>
        <w:ind w:left="720" w:hanging="360"/>
        <w:rPr>
          <w:color w:val="ff0000"/>
          <w:u w:val="none"/>
        </w:rPr>
      </w:pPr>
      <w:r w:rsidDel="00000000" w:rsidR="00000000" w:rsidRPr="00000000">
        <w:rPr>
          <w:color w:val="ff0000"/>
          <w:rtl w:val="0"/>
        </w:rPr>
        <w:t xml:space="preserve">1 paragraph before each question / group of questions. Move background material back to Section 2</w:t>
      </w:r>
      <w:r w:rsidDel="00000000" w:rsidR="00000000" w:rsidRPr="00000000">
        <w:rPr>
          <w:rtl w:val="0"/>
        </w:rPr>
      </w:r>
    </w:p>
    <w:p w:rsidR="00000000" w:rsidDel="00000000" w:rsidP="00000000" w:rsidRDefault="00000000" w:rsidRPr="00000000" w14:paraId="0000014F">
      <w:pPr>
        <w:numPr>
          <w:ilvl w:val="0"/>
          <w:numId w:val="14"/>
        </w:numPr>
        <w:ind w:left="720" w:hanging="360"/>
        <w:rPr>
          <w:color w:val="ff0000"/>
          <w:u w:val="none"/>
        </w:rPr>
      </w:pPr>
      <w:r w:rsidDel="00000000" w:rsidR="00000000" w:rsidRPr="00000000">
        <w:rPr>
          <w:color w:val="ff0000"/>
          <w:rtl w:val="0"/>
        </w:rPr>
        <w:t xml:space="preserve">Ensure measurement approaches following questions don't overlap with Section 6. Research Strategy - move most of the measurements content to Section 6 and retain in brief; possibly just in a summary table that’s an abbreviated version of the STM - condense</w:t>
      </w:r>
    </w:p>
    <w:p w:rsidR="00000000" w:rsidDel="00000000" w:rsidP="00000000" w:rsidRDefault="00000000" w:rsidRPr="00000000" w14:paraId="00000150">
      <w:pPr>
        <w:numPr>
          <w:ilvl w:val="1"/>
          <w:numId w:val="14"/>
        </w:numPr>
        <w:ind w:left="1440" w:hanging="360"/>
        <w:rPr>
          <w:color w:val="ff0000"/>
          <w:u w:val="none"/>
        </w:rPr>
      </w:pPr>
      <w:r w:rsidDel="00000000" w:rsidR="00000000" w:rsidRPr="00000000">
        <w:rPr>
          <w:color w:val="ff0000"/>
          <w:rtl w:val="0"/>
        </w:rPr>
        <w:t xml:space="preserve">Create a simple diagram of the STM (with headings only) - explain it in a paragraph]</w:t>
      </w:r>
    </w:p>
    <w:p w:rsidR="00000000" w:rsidDel="00000000" w:rsidP="00000000" w:rsidRDefault="00000000" w:rsidRPr="00000000" w14:paraId="00000151">
      <w:pPr>
        <w:pStyle w:val="Heading4"/>
        <w:rPr>
          <w:highlight w:val="white"/>
        </w:rPr>
      </w:pPr>
      <w:bookmarkStart w:colFirst="0" w:colLast="0" w:name="_cgd5hbhz72sq" w:id="18"/>
      <w:bookmarkEnd w:id="18"/>
      <w:commentRangeStart w:id="210"/>
      <w:r w:rsidDel="00000000" w:rsidR="00000000" w:rsidRPr="00000000">
        <w:rPr>
          <w:rtl w:val="0"/>
        </w:rPr>
        <w:t xml:space="preserve">3.1.1</w:t>
      </w:r>
      <w:commentRangeEnd w:id="210"/>
      <w:r w:rsidDel="00000000" w:rsidR="00000000" w:rsidRPr="00000000">
        <w:commentReference w:id="210"/>
      </w:r>
      <w:r w:rsidDel="00000000" w:rsidR="00000000" w:rsidRPr="00000000">
        <w:rPr>
          <w:rtl w:val="0"/>
        </w:rPr>
        <w:t xml:space="preserve"> Carbon Stocks and </w:t>
      </w:r>
      <w:commentRangeStart w:id="211"/>
      <w:r w:rsidDel="00000000" w:rsidR="00000000" w:rsidRPr="00000000">
        <w:rPr>
          <w:rtl w:val="0"/>
        </w:rPr>
        <w:t xml:space="preserve">Fluxes</w:t>
      </w:r>
      <w:commentRangeEnd w:id="211"/>
      <w:r w:rsidDel="00000000" w:rsidR="00000000" w:rsidRPr="00000000">
        <w:commentReference w:id="211"/>
      </w:r>
      <w:r w:rsidDel="00000000" w:rsidR="00000000" w:rsidRPr="00000000">
        <w:rPr>
          <w:rtl w:val="0"/>
        </w:rPr>
      </w:r>
    </w:p>
    <w:p w:rsidR="00000000" w:rsidDel="00000000" w:rsidP="00000000" w:rsidRDefault="00000000" w:rsidRPr="00000000" w14:paraId="00000152">
      <w:pPr>
        <w:spacing w:after="240" w:before="240" w:lineRule="auto"/>
        <w:rPr/>
      </w:pPr>
      <w:del w:author="Jill Thompson" w:id="103" w:date="2024-11-07T10:06:22Z">
        <w:commentRangeStart w:id="212"/>
        <w:r w:rsidDel="00000000" w:rsidR="00000000" w:rsidRPr="00000000">
          <w:rPr>
            <w:rtl w:val="0"/>
          </w:rPr>
          <w:delText xml:space="preserve">Existing </w:delText>
        </w:r>
      </w:del>
      <w:ins w:author="Jill Thompson" w:id="103" w:date="2024-11-07T10:06:22Z">
        <w:commentRangeEnd w:id="212"/>
        <w:r w:rsidDel="00000000" w:rsidR="00000000" w:rsidRPr="00000000">
          <w:commentReference w:id="212"/>
        </w:r>
        <w:r w:rsidDel="00000000" w:rsidR="00000000" w:rsidRPr="00000000">
          <w:rPr>
            <w:rtl w:val="0"/>
          </w:rPr>
          <w:t xml:space="preserve">Current </w:t>
        </w:r>
      </w:ins>
      <w:r w:rsidDel="00000000" w:rsidR="00000000" w:rsidRPr="00000000">
        <w:rPr>
          <w:rtl w:val="0"/>
        </w:rPr>
        <w:t xml:space="preserve">estimates of both carbon stocks and carbon fluxes diverge markedly across the tropics </w:t>
      </w:r>
      <w:r w:rsidDel="00000000" w:rsidR="00000000" w:rsidRPr="00000000">
        <w:rPr>
          <w:rtl w:val="0"/>
        </w:rPr>
        <w:t xml:space="preserve">(</w:t>
      </w:r>
      <w:r w:rsidDel="00000000" w:rsidR="00000000" w:rsidRPr="00000000">
        <w:rPr>
          <w:shd w:fill="c9daf8" w:val="clear"/>
          <w:rtl w:val="0"/>
        </w:rPr>
        <w:t xml:space="preserve">Sullivan</w:t>
      </w:r>
      <w:r w:rsidDel="00000000" w:rsidR="00000000" w:rsidRPr="00000000">
        <w:rPr>
          <w:shd w:fill="c9daf8" w:val="clear"/>
          <w:rtl w:val="0"/>
        </w:rPr>
        <w:t xml:space="preserve"> et al. 2020, </w:t>
      </w:r>
      <w:r w:rsidDel="00000000" w:rsidR="00000000" w:rsidRPr="00000000">
        <w:rPr>
          <w:shd w:fill="c9daf8" w:val="clear"/>
          <w:rtl w:val="0"/>
        </w:rPr>
        <w:t xml:space="preserve">Xu </w:t>
      </w:r>
      <w:r w:rsidDel="00000000" w:rsidR="00000000" w:rsidRPr="00000000">
        <w:rPr>
          <w:shd w:fill="c9daf8" w:val="clear"/>
          <w:rtl w:val="0"/>
        </w:rPr>
        <w:t xml:space="preserve">et al., 2021, </w:t>
      </w:r>
      <w:r w:rsidDel="00000000" w:rsidR="00000000" w:rsidRPr="00000000">
        <w:rPr>
          <w:shd w:fill="c9daf8" w:val="clear"/>
          <w:rtl w:val="0"/>
        </w:rPr>
        <w:t xml:space="preserve">Muller</w:t>
      </w:r>
      <w:r w:rsidDel="00000000" w:rsidR="00000000" w:rsidRPr="00000000">
        <w:rPr>
          <w:shd w:fill="c9daf8" w:val="clear"/>
          <w:rtl w:val="0"/>
        </w:rPr>
        <w:t xml:space="preserve">-Landau et al., 2021, </w:t>
      </w:r>
      <w:r w:rsidDel="00000000" w:rsidR="00000000" w:rsidRPr="00000000">
        <w:rPr>
          <w:shd w:fill="c9daf8" w:val="clear"/>
          <w:rtl w:val="0"/>
        </w:rPr>
        <w:t xml:space="preserve">Wang </w:t>
      </w:r>
      <w:r w:rsidDel="00000000" w:rsidR="00000000" w:rsidRPr="00000000">
        <w:rPr>
          <w:shd w:fill="c9daf8" w:val="clear"/>
          <w:rtl w:val="0"/>
        </w:rPr>
        <w:t xml:space="preserve">et al. 2023</w:t>
      </w:r>
      <w:r w:rsidDel="00000000" w:rsidR="00000000" w:rsidRPr="00000000">
        <w:rPr>
          <w:rtl w:val="0"/>
        </w:rPr>
        <w:t xml:space="preserve">)</w:t>
      </w:r>
      <w:r w:rsidDel="00000000" w:rsidR="00000000" w:rsidRPr="00000000">
        <w:rPr>
          <w:rtl w:val="0"/>
        </w:rPr>
        <w:t xml:space="preserve">. Discrepancies emerge because of the limited calibration and verification datasets in tropical forests, particularly in Africa </w:t>
      </w:r>
      <w:r w:rsidDel="00000000" w:rsidR="00000000" w:rsidRPr="00000000">
        <w:rPr>
          <w:color w:val="ff0000"/>
          <w:highlight w:val="yellow"/>
          <w:rtl w:val="0"/>
        </w:rPr>
        <w:t xml:space="preserve">[REFs]</w:t>
      </w:r>
      <w:r w:rsidDel="00000000" w:rsidR="00000000" w:rsidRPr="00000000">
        <w:rPr>
          <w:rtl w:val="0"/>
        </w:rPr>
        <w:t xml:space="preserve">. This geographic </w:t>
      </w:r>
      <w:commentRangeStart w:id="213"/>
      <w:r w:rsidDel="00000000" w:rsidR="00000000" w:rsidRPr="00000000">
        <w:rPr>
          <w:rtl w:val="0"/>
        </w:rPr>
        <w:t xml:space="preserve">bias</w:t>
      </w:r>
      <w:commentRangeEnd w:id="213"/>
      <w:r w:rsidDel="00000000" w:rsidR="00000000" w:rsidRPr="00000000">
        <w:commentReference w:id="213"/>
      </w:r>
      <w:r w:rsidDel="00000000" w:rsidR="00000000" w:rsidRPr="00000000">
        <w:rPr>
          <w:rtl w:val="0"/>
        </w:rPr>
        <w:t xml:space="preserve"> is highly problematic because sparse data suggest that disturbance regimes and forest responses to disturbances are distinct from other continents </w:t>
      </w:r>
      <w:r w:rsidDel="00000000" w:rsidR="00000000" w:rsidRPr="00000000">
        <w:rPr>
          <w:rtl w:val="0"/>
        </w:rPr>
        <w:t xml:space="preserve">(</w:t>
      </w:r>
      <w:r w:rsidDel="00000000" w:rsidR="00000000" w:rsidRPr="00000000">
        <w:rPr>
          <w:shd w:fill="c9daf8" w:val="clear"/>
          <w:rtl w:val="0"/>
        </w:rPr>
        <w:t xml:space="preserve">Hubau et al., 2020</w:t>
      </w:r>
      <w:r w:rsidDel="00000000" w:rsidR="00000000" w:rsidRPr="00000000">
        <w:rPr>
          <w:shd w:fill="c9daf8" w:val="clear"/>
          <w:rtl w:val="0"/>
        </w:rPr>
        <w:t xml:space="preserve">; </w:t>
      </w:r>
      <w:r w:rsidDel="00000000" w:rsidR="00000000" w:rsidRPr="00000000">
        <w:rPr>
          <w:shd w:fill="c9daf8" w:val="clear"/>
          <w:rtl w:val="0"/>
        </w:rPr>
        <w:t xml:space="preserve">Bennett et al., 2021</w:t>
      </w:r>
      <w:r w:rsidDel="00000000" w:rsidR="00000000" w:rsidRPr="00000000">
        <w:rPr>
          <w:shd w:fill="c9daf8" w:val="clear"/>
          <w:rtl w:val="0"/>
        </w:rPr>
        <w:t xml:space="preserve">; </w:t>
      </w:r>
      <w:r w:rsidDel="00000000" w:rsidR="00000000" w:rsidRPr="00000000">
        <w:rPr>
          <w:shd w:fill="c9daf8" w:val="clear"/>
          <w:rtl w:val="0"/>
        </w:rPr>
        <w:t xml:space="preserve">2023</w:t>
      </w:r>
      <w:r w:rsidDel="00000000" w:rsidR="00000000" w:rsidRPr="00000000">
        <w:rPr>
          <w:rtl w:val="0"/>
        </w:rPr>
        <w:t xml:space="preserve">)</w:t>
      </w:r>
      <w:r w:rsidDel="00000000" w:rsidR="00000000" w:rsidRPr="00000000">
        <w:rPr>
          <w:rtl w:val="0"/>
        </w:rPr>
        <w:t xml:space="preserve">. Second, the spatial and temporal patterns of disturbance dynamics are poorly characterized across the tropics </w:t>
      </w:r>
      <w:r w:rsidDel="00000000" w:rsidR="00000000" w:rsidRPr="00000000">
        <w:rPr>
          <w:color w:val="ff0000"/>
          <w:highlight w:val="yellow"/>
          <w:rtl w:val="0"/>
        </w:rPr>
        <w:t xml:space="preserve">[REFs]</w:t>
      </w:r>
      <w:r w:rsidDel="00000000" w:rsidR="00000000" w:rsidRPr="00000000">
        <w:rPr>
          <w:rtl w:val="0"/>
        </w:rPr>
        <w:t xml:space="preserve">, which exacerbate the uncertainty for the future of the global carbon budget </w:t>
      </w:r>
      <w:r w:rsidDel="00000000" w:rsidR="00000000" w:rsidRPr="00000000">
        <w:rPr>
          <w:rtl w:val="0"/>
        </w:rPr>
        <w:t xml:space="preserve">(</w:t>
      </w:r>
      <w:r w:rsidDel="00000000" w:rsidR="00000000" w:rsidRPr="00000000">
        <w:rPr>
          <w:shd w:fill="c9daf8" w:val="clear"/>
          <w:rtl w:val="0"/>
        </w:rPr>
        <w:t xml:space="preserve">Pugh et al., 2020</w:t>
      </w:r>
      <w:r w:rsidDel="00000000" w:rsidR="00000000" w:rsidRPr="00000000">
        <w:rPr>
          <w:rtl w:val="0"/>
        </w:rPr>
        <w:t xml:space="preserve">)</w:t>
      </w:r>
      <w:r w:rsidDel="00000000" w:rsidR="00000000" w:rsidRPr="00000000">
        <w:rPr>
          <w:rtl w:val="0"/>
        </w:rPr>
        <w:t xml:space="preserve">. Therefore, PANGEA will specifically address the following pattern-related questions</w:t>
      </w:r>
      <w:ins w:author="Jill Thompson" w:id="104" w:date="2024-11-07T10:14:01Z">
        <w:r w:rsidDel="00000000" w:rsidR="00000000" w:rsidRPr="00000000">
          <w:rPr>
            <w:rtl w:val="0"/>
          </w:rPr>
          <w:t xml:space="preserve"> about Carbon Stocks and Fluxes that are related to overarching question N (section 1)</w:t>
        </w:r>
      </w:ins>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3">
      <w:pPr>
        <w:numPr>
          <w:ilvl w:val="0"/>
          <w:numId w:val="15"/>
        </w:numPr>
        <w:spacing w:after="120" w:before="120" w:lineRule="auto"/>
        <w:ind w:left="720" w:hanging="360"/>
        <w:rPr>
          <w:i w:val="1"/>
        </w:rPr>
      </w:pPr>
      <w:commentRangeStart w:id="214"/>
      <w:r w:rsidDel="00000000" w:rsidR="00000000" w:rsidRPr="00000000">
        <w:rPr>
          <w:b w:val="1"/>
          <w:i w:val="1"/>
          <w:rtl w:val="0"/>
        </w:rPr>
        <w:t xml:space="preserve">Q1. </w:t>
      </w:r>
      <w:r w:rsidDel="00000000" w:rsidR="00000000" w:rsidRPr="00000000">
        <w:rPr>
          <w:i w:val="1"/>
          <w:rtl w:val="0"/>
        </w:rPr>
        <w:t xml:space="preserve">How do </w:t>
      </w:r>
      <w:r w:rsidDel="00000000" w:rsidR="00000000" w:rsidRPr="00000000">
        <w:rPr>
          <w:b w:val="1"/>
          <w:i w:val="1"/>
          <w:rtl w:val="0"/>
        </w:rPr>
        <w:t xml:space="preserve">spatial variations</w:t>
      </w:r>
      <w:r w:rsidDel="00000000" w:rsidR="00000000" w:rsidRPr="00000000">
        <w:rPr>
          <w:i w:val="1"/>
          <w:rtl w:val="0"/>
        </w:rPr>
        <w:t xml:space="preserve"> in tropical forest carbon stocks, and carbon dioxide and methane fluxes</w:t>
      </w:r>
      <w:r w:rsidDel="00000000" w:rsidR="00000000" w:rsidRPr="00000000">
        <w:rPr>
          <w:b w:val="1"/>
          <w:i w:val="1"/>
          <w:rtl w:val="0"/>
        </w:rPr>
        <w:t xml:space="preserve"> </w:t>
      </w:r>
      <w:r w:rsidDel="00000000" w:rsidR="00000000" w:rsidRPr="00000000">
        <w:rPr>
          <w:i w:val="1"/>
          <w:rtl w:val="0"/>
        </w:rPr>
        <w:t xml:space="preserve">relate to spatial variation in climate, hydrological cycling, soils, geomorphology, and social-ecological interactions?</w:t>
      </w:r>
    </w:p>
    <w:p w:rsidR="00000000" w:rsidDel="00000000" w:rsidP="00000000" w:rsidRDefault="00000000" w:rsidRPr="00000000" w14:paraId="00000154">
      <w:pPr>
        <w:numPr>
          <w:ilvl w:val="0"/>
          <w:numId w:val="15"/>
        </w:numPr>
        <w:spacing w:after="120" w:before="120" w:lineRule="auto"/>
        <w:ind w:left="720" w:hanging="360"/>
        <w:rPr>
          <w:i w:val="1"/>
        </w:rPr>
      </w:pPr>
      <w:r w:rsidDel="00000000" w:rsidR="00000000" w:rsidRPr="00000000">
        <w:rPr>
          <w:b w:val="1"/>
          <w:i w:val="1"/>
          <w:rtl w:val="0"/>
        </w:rPr>
        <w:t xml:space="preserve">Q2. </w:t>
      </w:r>
      <w:r w:rsidDel="00000000" w:rsidR="00000000" w:rsidRPr="00000000">
        <w:rPr>
          <w:i w:val="1"/>
          <w:rtl w:val="0"/>
        </w:rPr>
        <w:t xml:space="preserve">How do </w:t>
      </w:r>
      <w:r w:rsidDel="00000000" w:rsidR="00000000" w:rsidRPr="00000000">
        <w:rPr>
          <w:b w:val="1"/>
          <w:i w:val="1"/>
          <w:rtl w:val="0"/>
        </w:rPr>
        <w:t xml:space="preserve">temporal variations </w:t>
      </w:r>
      <w:r w:rsidDel="00000000" w:rsidR="00000000" w:rsidRPr="00000000">
        <w:rPr>
          <w:i w:val="1"/>
          <w:rtl w:val="0"/>
        </w:rPr>
        <w:t xml:space="preserve">in tropical landscape carbon dioxide and methane fluxes relate to temporal variation in climate change trends and extreme events?</w:t>
      </w:r>
    </w:p>
    <w:p w:rsidR="00000000" w:rsidDel="00000000" w:rsidP="00000000" w:rsidRDefault="00000000" w:rsidRPr="00000000" w14:paraId="00000155">
      <w:pPr>
        <w:numPr>
          <w:ilvl w:val="0"/>
          <w:numId w:val="15"/>
        </w:numPr>
        <w:spacing w:after="120" w:before="120" w:lineRule="auto"/>
        <w:ind w:left="720" w:hanging="360"/>
        <w:rPr>
          <w:i w:val="1"/>
        </w:rPr>
      </w:pPr>
      <w:r w:rsidDel="00000000" w:rsidR="00000000" w:rsidRPr="00000000">
        <w:rPr>
          <w:b w:val="1"/>
          <w:i w:val="1"/>
          <w:rtl w:val="0"/>
        </w:rPr>
        <w:t xml:space="preserve">Q3. </w:t>
      </w:r>
      <w:r w:rsidDel="00000000" w:rsidR="00000000" w:rsidRPr="00000000">
        <w:rPr>
          <w:i w:val="1"/>
          <w:rtl w:val="0"/>
        </w:rPr>
        <w:t xml:space="preserve">How do carbon stocks and carbon dioxide and methane fluxes of tropical forests vary across </w:t>
      </w:r>
      <w:commentRangeStart w:id="215"/>
      <w:r w:rsidDel="00000000" w:rsidR="00000000" w:rsidRPr="00000000">
        <w:rPr>
          <w:b w:val="1"/>
          <w:i w:val="1"/>
          <w:rtl w:val="0"/>
        </w:rPr>
        <w:t xml:space="preserve">disturbance regime</w:t>
      </w:r>
      <w:commentRangeEnd w:id="215"/>
      <w:r w:rsidDel="00000000" w:rsidR="00000000" w:rsidRPr="00000000">
        <w:commentReference w:id="215"/>
      </w:r>
      <w:r w:rsidDel="00000000" w:rsidR="00000000" w:rsidRPr="00000000">
        <w:rPr>
          <w:b w:val="1"/>
          <w:i w:val="1"/>
          <w:rtl w:val="0"/>
        </w:rPr>
        <w:t xml:space="preserve"> </w:t>
      </w:r>
      <w:r w:rsidDel="00000000" w:rsidR="00000000" w:rsidRPr="00000000">
        <w:rPr>
          <w:i w:val="1"/>
          <w:rtl w:val="0"/>
        </w:rPr>
        <w:t xml:space="preserve">gradients?</w:t>
      </w:r>
      <w:commentRangeEnd w:id="214"/>
      <w:r w:rsidDel="00000000" w:rsidR="00000000" w:rsidRPr="00000000">
        <w:commentReference w:id="214"/>
      </w:r>
      <w:r w:rsidDel="00000000" w:rsidR="00000000" w:rsidRPr="00000000">
        <w:rPr>
          <w:i w:val="1"/>
          <w:rtl w:val="0"/>
        </w:rPr>
        <w:t xml:space="preserve">  </w:t>
      </w:r>
    </w:p>
    <w:p w:rsidR="00000000" w:rsidDel="00000000" w:rsidP="00000000" w:rsidRDefault="00000000" w:rsidRPr="00000000" w14:paraId="00000156">
      <w:pPr>
        <w:numPr>
          <w:ilvl w:val="0"/>
          <w:numId w:val="15"/>
        </w:numPr>
        <w:spacing w:after="120" w:before="120" w:lineRule="auto"/>
        <w:ind w:left="720" w:hanging="360"/>
        <w:rPr>
          <w:i w:val="1"/>
        </w:rPr>
      </w:pPr>
      <w:r w:rsidDel="00000000" w:rsidR="00000000" w:rsidRPr="00000000">
        <w:rPr>
          <w:b w:val="1"/>
          <w:i w:val="1"/>
          <w:rtl w:val="0"/>
        </w:rPr>
        <w:t xml:space="preserve">Q4. </w:t>
      </w:r>
      <w:r w:rsidDel="00000000" w:rsidR="00000000" w:rsidRPr="00000000">
        <w:rPr>
          <w:i w:val="1"/>
          <w:rtl w:val="0"/>
        </w:rPr>
        <w:t xml:space="preserve">How does geographic, spatial and temporal variation in </w:t>
      </w:r>
      <w:r w:rsidDel="00000000" w:rsidR="00000000" w:rsidRPr="00000000">
        <w:rPr>
          <w:b w:val="1"/>
          <w:i w:val="1"/>
          <w:rtl w:val="0"/>
        </w:rPr>
        <w:t xml:space="preserve">tropical forest phenology</w:t>
      </w:r>
      <w:r w:rsidDel="00000000" w:rsidR="00000000" w:rsidRPr="00000000">
        <w:rPr>
          <w:i w:val="1"/>
          <w:rtl w:val="0"/>
        </w:rPr>
        <w:t xml:space="preserve"> co-vary with carbon stocks and fluxes, and how is phenology changing in relation to systematic shifts in forcing processes, including climate, land-use, and disturbance regimes?</w:t>
      </w:r>
    </w:p>
    <w:p w:rsidR="00000000" w:rsidDel="00000000" w:rsidP="00000000" w:rsidRDefault="00000000" w:rsidRPr="00000000" w14:paraId="00000157">
      <w:pPr>
        <w:spacing w:before="240" w:lineRule="auto"/>
        <w:rPr>
          <w:highlight w:val="white"/>
        </w:rPr>
      </w:pPr>
      <w:r w:rsidDel="00000000" w:rsidR="00000000" w:rsidRPr="00000000">
        <w:rPr>
          <w:rtl w:val="0"/>
        </w:rPr>
        <w:t xml:space="preserve">To</w:t>
      </w:r>
      <w:r w:rsidDel="00000000" w:rsidR="00000000" w:rsidRPr="00000000">
        <w:rPr>
          <w:rtl w:val="0"/>
        </w:rPr>
        <w:t xml:space="preserve"> improve the </w:t>
      </w:r>
      <w:r w:rsidDel="00000000" w:rsidR="00000000" w:rsidRPr="00000000">
        <w:rPr>
          <w:b w:val="1"/>
          <w:rtl w:val="0"/>
        </w:rPr>
        <w:t xml:space="preserve">spatial characterization</w:t>
      </w:r>
      <w:r w:rsidDel="00000000" w:rsidR="00000000" w:rsidRPr="00000000">
        <w:rPr>
          <w:rtl w:val="0"/>
        </w:rPr>
        <w:t xml:space="preserve"> of biomass and changes in biomass across the core and extended geographical domains, PANGEA will integrate forest inventory plot data and airborne lidar with additional measurements at the landscapes scale selected for intensive measurements of tropical biomass and their changes. PANGEA will partner with GEO-TREES, an effort coordinating ground measurements from both forest inventories and terrestrial laser scanning, drones and airborne lidar data collection. PANGEA will leverage information on allometry-based estimates of carbon stocks, and will prioritize collocating landscapes with GEO-TREES sites and support upscaling efforts using </w:t>
      </w:r>
      <w:r w:rsidDel="00000000" w:rsidR="00000000" w:rsidRPr="00000000">
        <w:rPr>
          <w:b w:val="1"/>
          <w:rtl w:val="0"/>
        </w:rPr>
        <w:t xml:space="preserve">GEDI</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BIOMASS</w:t>
      </w:r>
      <w:r w:rsidDel="00000000" w:rsidR="00000000" w:rsidRPr="00000000">
        <w:rPr>
          <w:rtl w:val="0"/>
        </w:rPr>
        <w:t xml:space="preserve">, and </w:t>
      </w:r>
      <w:r w:rsidDel="00000000" w:rsidR="00000000" w:rsidRPr="00000000">
        <w:rPr>
          <w:b w:val="1"/>
          <w:rtl w:val="0"/>
        </w:rPr>
        <w:t xml:space="preserve">EDGE</w:t>
      </w:r>
      <w:r w:rsidDel="00000000" w:rsidR="00000000" w:rsidRPr="00000000">
        <w:rPr>
          <w:rtl w:val="0"/>
        </w:rPr>
        <w:t xml:space="preserve">*. To advance the </w:t>
      </w:r>
      <w:r w:rsidDel="00000000" w:rsidR="00000000" w:rsidRPr="00000000">
        <w:rPr>
          <w:b w:val="1"/>
          <w:rtl w:val="0"/>
        </w:rPr>
        <w:t xml:space="preserve">temporal quantification</w:t>
      </w:r>
      <w:r w:rsidDel="00000000" w:rsidR="00000000" w:rsidRPr="00000000">
        <w:rPr>
          <w:rtl w:val="0"/>
        </w:rPr>
        <w:t xml:space="preserve"> of ecosystem fluxes, PANGEA will integrate remote sensing observations of 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collected using existing eddy covariance flux measurements (</w:t>
      </w:r>
      <w:r w:rsidDel="00000000" w:rsidR="00000000" w:rsidRPr="00000000">
        <w:rPr>
          <w:shd w:fill="c9daf8" w:val="clear"/>
          <w:rtl w:val="0"/>
        </w:rPr>
        <w:t xml:space="preserve">Baldocchi 2020</w:t>
      </w:r>
      <w:r w:rsidDel="00000000" w:rsidR="00000000" w:rsidRPr="00000000">
        <w:rPr>
          <w:rtl w:val="0"/>
        </w:rPr>
        <w:t xml:space="preserve">) and will also identify areas for implementing new towers to fill knowledge gaps across </w:t>
      </w:r>
      <w:commentRangeStart w:id="216"/>
      <w:r w:rsidDel="00000000" w:rsidR="00000000" w:rsidRPr="00000000">
        <w:rPr>
          <w:rtl w:val="0"/>
        </w:rPr>
        <w:t xml:space="preserve">gradients</w:t>
      </w:r>
      <w:commentRangeEnd w:id="216"/>
      <w:r w:rsidDel="00000000" w:rsidR="00000000" w:rsidRPr="00000000">
        <w:commentReference w:id="216"/>
      </w:r>
      <w:r w:rsidDel="00000000" w:rsidR="00000000" w:rsidRPr="00000000">
        <w:rPr>
          <w:rtl w:val="0"/>
        </w:rPr>
        <w:t xml:space="preserve">, and make further measurements with strategic deployment of automated and manual gas chambers. To provide regional and pantropical constraints on 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fluxes, PANGEA will employ polar-orbiting satellite sensors like the </w:t>
      </w:r>
      <w:r w:rsidDel="00000000" w:rsidR="00000000" w:rsidRPr="00000000">
        <w:rPr>
          <w:b w:val="1"/>
          <w:rtl w:val="0"/>
        </w:rPr>
        <w:t xml:space="preserve">Orbiting Carbon Observatory</w:t>
      </w:r>
      <w:r w:rsidDel="00000000" w:rsidR="00000000" w:rsidRPr="00000000">
        <w:rPr>
          <w:rtl w:val="0"/>
        </w:rPr>
        <w:t xml:space="preserve"> (</w:t>
      </w:r>
      <w:r w:rsidDel="00000000" w:rsidR="00000000" w:rsidRPr="00000000">
        <w:rPr>
          <w:b w:val="1"/>
          <w:rtl w:val="0"/>
        </w:rPr>
        <w:t xml:space="preserve">OCO-2/3</w:t>
      </w:r>
      <w:r w:rsidDel="00000000" w:rsidR="00000000" w:rsidRPr="00000000">
        <w:rPr>
          <w:rtl w:val="0"/>
        </w:rPr>
        <w:t xml:space="preserve">), </w:t>
      </w:r>
      <w:r w:rsidDel="00000000" w:rsidR="00000000" w:rsidRPr="00000000">
        <w:rPr>
          <w:b w:val="1"/>
          <w:rtl w:val="0"/>
        </w:rPr>
        <w:t xml:space="preserve">TROPOMI</w:t>
      </w:r>
      <w:r w:rsidDel="00000000" w:rsidR="00000000" w:rsidRPr="00000000">
        <w:rPr>
          <w:rtl w:val="0"/>
        </w:rPr>
        <w:t xml:space="preserve">, </w:t>
      </w:r>
      <w:r w:rsidDel="00000000" w:rsidR="00000000" w:rsidRPr="00000000">
        <w:rPr>
          <w:b w:val="1"/>
          <w:rtl w:val="0"/>
        </w:rPr>
        <w:t xml:space="preserve">Carbon Mapper</w:t>
      </w:r>
      <w:r w:rsidDel="00000000" w:rsidR="00000000" w:rsidRPr="00000000">
        <w:rPr>
          <w:rtl w:val="0"/>
        </w:rPr>
        <w:t xml:space="preserve">, and</w:t>
      </w:r>
      <w:commentRangeStart w:id="217"/>
      <w:r w:rsidDel="00000000" w:rsidR="00000000" w:rsidRPr="00000000">
        <w:rPr>
          <w:rtl w:val="0"/>
        </w:rPr>
        <w:t xml:space="preserve"> geostationary satellites like </w:t>
      </w:r>
      <w:r w:rsidDel="00000000" w:rsidR="00000000" w:rsidRPr="00000000">
        <w:rPr>
          <w:b w:val="1"/>
          <w:rtl w:val="0"/>
        </w:rPr>
        <w:t xml:space="preserve">GOES-R</w:t>
      </w:r>
      <w:r w:rsidDel="00000000" w:rsidR="00000000" w:rsidRPr="00000000">
        <w:rPr>
          <w:rtl w:val="0"/>
        </w:rPr>
        <w:t xml:space="preserve"> </w:t>
      </w:r>
      <w:commentRangeEnd w:id="217"/>
      <w:r w:rsidDel="00000000" w:rsidR="00000000" w:rsidRPr="00000000">
        <w:commentReference w:id="217"/>
      </w:r>
      <w:r w:rsidDel="00000000" w:rsidR="00000000" w:rsidRPr="00000000">
        <w:rPr>
          <w:highlight w:val="white"/>
          <w:rtl w:val="0"/>
        </w:rPr>
        <w:t xml:space="preserve">(</w:t>
      </w:r>
      <w:r w:rsidDel="00000000" w:rsidR="00000000" w:rsidRPr="00000000">
        <w:rPr>
          <w:shd w:fill="c9daf8" w:val="clear"/>
          <w:rtl w:val="0"/>
        </w:rPr>
        <w:t xml:space="preserve">Crisp et al., 2017</w:t>
      </w:r>
      <w:r w:rsidDel="00000000" w:rsidR="00000000" w:rsidRPr="00000000">
        <w:rPr>
          <w:shd w:fill="c9daf8" w:val="clear"/>
          <w:rtl w:val="0"/>
        </w:rPr>
        <w:t xml:space="preserve">; </w:t>
      </w:r>
      <w:r w:rsidDel="00000000" w:rsidR="00000000" w:rsidRPr="00000000">
        <w:rPr>
          <w:shd w:fill="c9daf8" w:val="clear"/>
          <w:rtl w:val="0"/>
        </w:rPr>
        <w:t xml:space="preserve">Lorente et al., 2021</w:t>
      </w:r>
      <w:r w:rsidDel="00000000" w:rsidR="00000000" w:rsidRPr="00000000">
        <w:rPr>
          <w:shd w:fill="c9daf8" w:val="clear"/>
          <w:rtl w:val="0"/>
        </w:rPr>
        <w:t xml:space="preserve">; Khan et al., 2021; Ranjbar et al., 2023</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and </w:t>
      </w:r>
      <w:r w:rsidDel="00000000" w:rsidR="00000000" w:rsidRPr="00000000">
        <w:rPr>
          <w:b w:val="1"/>
          <w:rtl w:val="0"/>
        </w:rPr>
        <w:t xml:space="preserve">BIOMASS</w:t>
      </w:r>
      <w:r w:rsidDel="00000000" w:rsidR="00000000" w:rsidRPr="00000000">
        <w:rPr>
          <w:rtl w:val="0"/>
        </w:rPr>
        <w:t xml:space="preserve"> will be used for mapping tropical wetlands, and to integrate with </w:t>
      </w:r>
      <w:r w:rsidDel="00000000" w:rsidR="00000000" w:rsidRPr="00000000">
        <w:rPr>
          <w:b w:val="1"/>
          <w:rtl w:val="0"/>
        </w:rPr>
        <w:t xml:space="preserve">SWOT</w:t>
      </w:r>
      <w:r w:rsidDel="00000000" w:rsidR="00000000" w:rsidRPr="00000000">
        <w:rPr>
          <w:rtl w:val="0"/>
        </w:rPr>
        <w:t xml:space="preserve"> surface water data for constraining lateral carbon fluxes measurements. If necessary, </w:t>
      </w:r>
      <w:commentRangeStart w:id="218"/>
      <w:r w:rsidDel="00000000" w:rsidR="00000000" w:rsidRPr="00000000">
        <w:rPr>
          <w:rtl w:val="0"/>
        </w:rPr>
        <w:t xml:space="preserve">PANGEA will fill gaps in the TCCON network, especially in Africa, to resolve debates on continental source and sink estimates.</w:t>
      </w:r>
      <w:commentRangeEnd w:id="218"/>
      <w:r w:rsidDel="00000000" w:rsidR="00000000" w:rsidRPr="00000000">
        <w:commentReference w:id="218"/>
      </w:r>
      <w:r w:rsidDel="00000000" w:rsidR="00000000" w:rsidRPr="00000000">
        <w:rPr>
          <w:rtl w:val="0"/>
        </w:rPr>
        <w:t xml:space="preserve"> </w:t>
      </w:r>
      <w:r w:rsidDel="00000000" w:rsidR="00000000" w:rsidRPr="00000000">
        <w:rPr>
          <w:color w:val="ff0000"/>
          <w:rtl w:val="0"/>
        </w:rPr>
        <w:t xml:space="preserve">[TEXT EXPLAINING TCCON network and THE STRATEGY TO ADDRESS MEASUREMENTS ALONG DISTURBANCE GRADIENTS]</w:t>
      </w:r>
      <w:r w:rsidDel="00000000" w:rsidR="00000000" w:rsidRPr="00000000">
        <w:rPr>
          <w:rtl w:val="0"/>
        </w:rPr>
        <w:t xml:space="preserve">. Lastly, PANGEA will quantify the impact of </w:t>
      </w:r>
      <w:r w:rsidDel="00000000" w:rsidR="00000000" w:rsidRPr="00000000">
        <w:rPr>
          <w:b w:val="1"/>
          <w:rtl w:val="0"/>
        </w:rPr>
        <w:t xml:space="preserve">canopy disturbance </w:t>
      </w:r>
      <w:r w:rsidDel="00000000" w:rsidR="00000000" w:rsidRPr="00000000">
        <w:rPr>
          <w:rtl w:val="0"/>
        </w:rPr>
        <w:t xml:space="preserve">from wind, lightning, and drought and</w:t>
      </w:r>
      <w:r w:rsidDel="00000000" w:rsidR="00000000" w:rsidRPr="00000000">
        <w:rPr>
          <w:rtl w:val="0"/>
        </w:rPr>
        <w:t xml:space="preserve"> </w:t>
      </w:r>
      <w:r w:rsidDel="00000000" w:rsidR="00000000" w:rsidRPr="00000000">
        <w:rPr>
          <w:b w:val="1"/>
          <w:rtl w:val="0"/>
        </w:rPr>
        <w:t xml:space="preserve">tropical forest phenology</w:t>
      </w:r>
      <w:r w:rsidDel="00000000" w:rsidR="00000000" w:rsidRPr="00000000">
        <w:rPr>
          <w:rtl w:val="0"/>
        </w:rPr>
        <w:t xml:space="preserve"> on carbon fluxes and stocks through a combination of field observations, phenocams, UAVs, and satellite data to address knowledge gaps related to the divergent leaf phenological responses from individual species and functional types to landscapes across climate and disturbance gradients. PANGEA’s datasets will complement existing efforts to expand geographic coverage of phenology using </w:t>
      </w:r>
      <w:r w:rsidDel="00000000" w:rsidR="00000000" w:rsidRPr="00000000">
        <w:rPr>
          <w:b w:val="1"/>
          <w:rtl w:val="0"/>
        </w:rPr>
        <w:t xml:space="preserve">Landsat</w:t>
      </w:r>
      <w:r w:rsidDel="00000000" w:rsidR="00000000" w:rsidRPr="00000000">
        <w:rPr>
          <w:rtl w:val="0"/>
        </w:rPr>
        <w:t xml:space="preserve">, </w:t>
      </w:r>
      <w:r w:rsidDel="00000000" w:rsidR="00000000" w:rsidRPr="00000000">
        <w:rPr>
          <w:b w:val="1"/>
          <w:rtl w:val="0"/>
        </w:rPr>
        <w:t xml:space="preserve">Sentinel-2</w:t>
      </w:r>
      <w:r w:rsidDel="00000000" w:rsidR="00000000" w:rsidRPr="00000000">
        <w:rPr>
          <w:rtl w:val="0"/>
        </w:rPr>
        <w:t xml:space="preserve"> and </w:t>
      </w:r>
      <w:ins w:author="Marcos Longo" w:id="105" w:date="2024-11-08T17:29:21Z">
        <w:r w:rsidDel="00000000" w:rsidR="00000000" w:rsidRPr="00000000">
          <w:rPr>
            <w:rtl w:val="0"/>
          </w:rPr>
          <w:t xml:space="preserve">commercial satellite data</w:t>
        </w:r>
      </w:ins>
      <w:del w:author="Marcos Longo" w:id="105" w:date="2024-11-08T17:29:21Z">
        <w:r w:rsidDel="00000000" w:rsidR="00000000" w:rsidRPr="00000000">
          <w:rPr>
            <w:b w:val="1"/>
            <w:rtl w:val="0"/>
          </w:rPr>
          <w:delText xml:space="preserve">Planet</w:delText>
        </w:r>
      </w:del>
      <w:r w:rsidDel="00000000" w:rsidR="00000000" w:rsidRPr="00000000">
        <w:rPr>
          <w:rtl w:val="0"/>
        </w:rPr>
        <w:t xml:space="preserve"> (</w:t>
      </w:r>
      <w:r w:rsidDel="00000000" w:rsidR="00000000" w:rsidRPr="00000000">
        <w:rPr>
          <w:shd w:fill="c9daf8" w:val="clear"/>
          <w:rtl w:val="0"/>
        </w:rPr>
        <w:t xml:space="preserve">Guan et al., 2015; Yang et al., 2021; Wang et al., 2023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8">
      <w:pPr>
        <w:pStyle w:val="Heading4"/>
        <w:rPr/>
      </w:pPr>
      <w:bookmarkStart w:colFirst="0" w:colLast="0" w:name="_kp2ymoaiuwn1" w:id="19"/>
      <w:bookmarkEnd w:id="19"/>
      <w:r w:rsidDel="00000000" w:rsidR="00000000" w:rsidRPr="00000000">
        <w:rPr>
          <w:rtl w:val="0"/>
        </w:rPr>
        <w:t xml:space="preserve">3.1.2 Biodiversity &amp; Functional Composition</w:t>
      </w:r>
    </w:p>
    <w:p w:rsidR="00000000" w:rsidDel="00000000" w:rsidP="00000000" w:rsidRDefault="00000000" w:rsidRPr="00000000" w14:paraId="00000159">
      <w:pPr>
        <w:rPr/>
      </w:pPr>
      <w:r w:rsidDel="00000000" w:rsidR="00000000" w:rsidRPr="00000000">
        <w:rPr>
          <w:rtl w:val="0"/>
        </w:rPr>
        <w:t xml:space="preserve">Biodiversity is positively associated with higher net primary productivity in tropical forests (</w:t>
      </w:r>
      <w:r w:rsidDel="00000000" w:rsidR="00000000" w:rsidRPr="00000000">
        <w:rPr>
          <w:shd w:fill="c9daf8" w:val="clear"/>
          <w:rtl w:val="0"/>
        </w:rPr>
        <w:t xml:space="preserve">Durán et al. 2019</w:t>
      </w:r>
      <w:r w:rsidDel="00000000" w:rsidR="00000000" w:rsidRPr="00000000">
        <w:rPr>
          <w:rtl w:val="0"/>
        </w:rPr>
        <w:t xml:space="preserve">). Understanding the mechanisms that support this relation at regional to Pantropical scales is a gap that PANGEA can help fill. Moreover, biodiversity varies markedly among tropical continents, not just due to climatic differences, but also due to their evolutionary past (</w:t>
      </w:r>
      <w:r w:rsidDel="00000000" w:rsidR="00000000" w:rsidRPr="00000000">
        <w:rPr>
          <w:shd w:fill="c9daf8" w:val="clear"/>
          <w:rtl w:val="0"/>
        </w:rPr>
        <w:t xml:space="preserve">Corlett and Primack 2006; Slik et al., 2018; Raven et al., 2020</w:t>
      </w:r>
      <w:r w:rsidDel="00000000" w:rsidR="00000000" w:rsidRPr="00000000">
        <w:rPr>
          <w:rtl w:val="0"/>
        </w:rPr>
        <w:t xml:space="preserve">).  Yet, we still lack detailed information on the functional diversity of these ecosystems. An initial assessment on tropical forest plant trait data abundance in the American tropics, based on TRY (</w:t>
      </w:r>
      <w:commentRangeStart w:id="219"/>
      <w:r w:rsidDel="00000000" w:rsidR="00000000" w:rsidRPr="00000000">
        <w:rPr>
          <w:highlight w:val="yellow"/>
          <w:rtl w:val="0"/>
        </w:rPr>
        <w:t xml:space="preserve">Kattge et al., 2020</w:t>
      </w:r>
      <w:commentRangeEnd w:id="219"/>
      <w:r w:rsidDel="00000000" w:rsidR="00000000" w:rsidRPr="00000000">
        <w:commentReference w:id="219"/>
      </w:r>
      <w:r w:rsidDel="00000000" w:rsidR="00000000" w:rsidRPr="00000000">
        <w:rPr>
          <w:rtl w:val="0"/>
        </w:rPr>
        <w:t xml:space="preserve">); LT-Brazil (</w:t>
      </w:r>
      <w:commentRangeStart w:id="220"/>
      <w:r w:rsidDel="00000000" w:rsidR="00000000" w:rsidRPr="00000000">
        <w:rPr>
          <w:highlight w:val="yellow"/>
          <w:rtl w:val="0"/>
        </w:rPr>
        <w:t xml:space="preserve">Mariano et al., 2021</w:t>
      </w:r>
      <w:commentRangeEnd w:id="220"/>
      <w:r w:rsidDel="00000000" w:rsidR="00000000" w:rsidRPr="00000000">
        <w:commentReference w:id="220"/>
      </w:r>
      <w:r w:rsidDel="00000000" w:rsidR="00000000" w:rsidRPr="00000000">
        <w:rPr>
          <w:rtl w:val="0"/>
        </w:rPr>
        <w:t xml:space="preserve">) and NGEE-Tropics (</w:t>
      </w:r>
      <w:commentRangeStart w:id="221"/>
      <w:r w:rsidDel="00000000" w:rsidR="00000000" w:rsidRPr="00000000">
        <w:rPr>
          <w:rtl w:val="0"/>
        </w:rPr>
        <w:t xml:space="preserve">https://ngt-data.lbl.gov/dois/</w:t>
      </w:r>
      <w:commentRangeEnd w:id="221"/>
      <w:r w:rsidDel="00000000" w:rsidR="00000000" w:rsidRPr="00000000">
        <w:commentReference w:id="221"/>
      </w:r>
      <w:r w:rsidDel="00000000" w:rsidR="00000000" w:rsidRPr="00000000">
        <w:rPr>
          <w:rtl w:val="0"/>
        </w:rPr>
        <w:t xml:space="preserve">), reveals that a few sites in Central Panama and coastal French Guiana account for the bulk of trait data and most traits are still scarce (</w:t>
      </w:r>
      <w:commentRangeStart w:id="222"/>
      <w:r w:rsidDel="00000000" w:rsidR="00000000" w:rsidRPr="00000000">
        <w:rPr>
          <w:rtl w:val="0"/>
        </w:rPr>
        <w:t xml:space="preserve">Figure X</w:t>
      </w:r>
      <w:commentRangeEnd w:id="222"/>
      <w:r w:rsidDel="00000000" w:rsidR="00000000" w:rsidRPr="00000000">
        <w:commentReference w:id="222"/>
      </w:r>
      <w:r w:rsidDel="00000000" w:rsidR="00000000" w:rsidRPr="00000000">
        <w:rPr>
          <w:rtl w:val="0"/>
        </w:rPr>
        <w:t xml:space="preserve">). Data from African landscapes are likely even less abundant </w:t>
      </w:r>
      <w:r w:rsidDel="00000000" w:rsidR="00000000" w:rsidRPr="00000000">
        <w:rPr>
          <w:color w:val="ff0000"/>
          <w:highlight w:val="yellow"/>
          <w:rtl w:val="0"/>
        </w:rPr>
        <w:t xml:space="preserve">[REF]</w:t>
      </w:r>
      <w:r w:rsidDel="00000000" w:rsidR="00000000" w:rsidRPr="00000000">
        <w:rPr>
          <w:rtl w:val="0"/>
        </w:rPr>
        <w:t xml:space="preserve">. By addressing these knowledge and data gaps, PANGEA will activate the direct linkage of data from ground, airborne remote sensing and satellite remote sensing to understand the distribution of canopy functional traits and functional diversity across the tropical forest biomes and to investigate the strength and scale-dependence of biodiversity controls on ecosystem function. Responding to the questions below, PANGEA can fill large knowledge gaps in the understanding of biodiversity across spatial scales.</w:t>
      </w:r>
      <w:r w:rsidDel="00000000" w:rsidR="00000000" w:rsidRPr="00000000">
        <w:rPr>
          <w:rtl w:val="0"/>
        </w:rPr>
      </w:r>
    </w:p>
    <w:p w:rsidR="00000000" w:rsidDel="00000000" w:rsidP="00000000" w:rsidRDefault="00000000" w:rsidRPr="00000000" w14:paraId="0000015A">
      <w:pPr>
        <w:numPr>
          <w:ilvl w:val="0"/>
          <w:numId w:val="26"/>
        </w:numPr>
        <w:spacing w:after="120" w:before="120" w:lineRule="auto"/>
        <w:ind w:left="720" w:hanging="360"/>
        <w:rPr>
          <w:i w:val="1"/>
        </w:rPr>
      </w:pPr>
      <w:r w:rsidDel="00000000" w:rsidR="00000000" w:rsidRPr="00000000">
        <w:rPr>
          <w:b w:val="1"/>
          <w:i w:val="1"/>
          <w:highlight w:val="white"/>
          <w:rtl w:val="0"/>
        </w:rPr>
        <w:t xml:space="preserve">Q5. </w:t>
      </w:r>
      <w:r w:rsidDel="00000000" w:rsidR="00000000" w:rsidRPr="00000000">
        <w:rPr>
          <w:i w:val="1"/>
          <w:highlight w:val="white"/>
          <w:rtl w:val="0"/>
        </w:rPr>
        <w:t xml:space="preserve">How does tropical </w:t>
      </w:r>
      <w:r w:rsidDel="00000000" w:rsidR="00000000" w:rsidRPr="00000000">
        <w:rPr>
          <w:b w:val="1"/>
          <w:i w:val="1"/>
          <w:highlight w:val="white"/>
          <w:rtl w:val="0"/>
        </w:rPr>
        <w:t xml:space="preserve">biodiversity </w:t>
      </w:r>
      <w:r w:rsidDel="00000000" w:rsidR="00000000" w:rsidRPr="00000000">
        <w:rPr>
          <w:i w:val="1"/>
          <w:highlight w:val="white"/>
          <w:rtl w:val="0"/>
        </w:rPr>
        <w:t xml:space="preserve">vary geographically, and spatially with forest structure and function?</w:t>
      </w:r>
      <w:r w:rsidDel="00000000" w:rsidR="00000000" w:rsidRPr="00000000">
        <w:rPr>
          <w:rtl w:val="0"/>
        </w:rPr>
      </w:r>
    </w:p>
    <w:p w:rsidR="00000000" w:rsidDel="00000000" w:rsidP="00000000" w:rsidRDefault="00000000" w:rsidRPr="00000000" w14:paraId="0000015B">
      <w:pPr>
        <w:numPr>
          <w:ilvl w:val="0"/>
          <w:numId w:val="26"/>
        </w:numPr>
        <w:spacing w:after="120" w:before="120" w:line="276" w:lineRule="auto"/>
        <w:ind w:left="720" w:hanging="360"/>
        <w:rPr>
          <w:i w:val="1"/>
        </w:rPr>
      </w:pPr>
      <w:r w:rsidDel="00000000" w:rsidR="00000000" w:rsidRPr="00000000">
        <w:rPr>
          <w:b w:val="1"/>
          <w:i w:val="1"/>
          <w:rtl w:val="0"/>
        </w:rPr>
        <w:t xml:space="preserve">Q6. </w:t>
      </w:r>
      <w:r w:rsidDel="00000000" w:rsidR="00000000" w:rsidRPr="00000000">
        <w:rPr>
          <w:i w:val="1"/>
          <w:rtl w:val="0"/>
        </w:rPr>
        <w:t xml:space="preserve">What are the plant </w:t>
      </w:r>
      <w:r w:rsidDel="00000000" w:rsidR="00000000" w:rsidRPr="00000000">
        <w:rPr>
          <w:b w:val="1"/>
          <w:i w:val="1"/>
          <w:rtl w:val="0"/>
        </w:rPr>
        <w:t xml:space="preserve">functional trait distributions in tropical forests </w:t>
      </w:r>
      <w:r w:rsidDel="00000000" w:rsidR="00000000" w:rsidRPr="00000000">
        <w:rPr>
          <w:i w:val="1"/>
          <w:rtl w:val="0"/>
        </w:rPr>
        <w:t xml:space="preserve">on different continents, </w:t>
      </w:r>
      <w:r w:rsidDel="00000000" w:rsidR="00000000" w:rsidRPr="00000000">
        <w:rPr>
          <w:i w:val="1"/>
          <w:rtl w:val="0"/>
        </w:rPr>
        <w:t xml:space="preserve">and how do these differences reflect responses to extreme events and across disturbance and climatic gradients?</w:t>
      </w:r>
      <w:r w:rsidDel="00000000" w:rsidR="00000000" w:rsidRPr="00000000">
        <w:rPr>
          <w:rtl w:val="0"/>
        </w:rPr>
      </w:r>
    </w:p>
    <w:p w:rsidR="00000000" w:rsidDel="00000000" w:rsidP="00000000" w:rsidRDefault="00000000" w:rsidRPr="00000000" w14:paraId="0000015C">
      <w:pPr>
        <w:numPr>
          <w:ilvl w:val="0"/>
          <w:numId w:val="26"/>
        </w:numPr>
        <w:ind w:left="720" w:hanging="360"/>
        <w:rPr>
          <w:i w:val="1"/>
        </w:rPr>
      </w:pPr>
      <w:r w:rsidDel="00000000" w:rsidR="00000000" w:rsidRPr="00000000">
        <w:rPr>
          <w:b w:val="1"/>
          <w:i w:val="1"/>
          <w:rtl w:val="0"/>
        </w:rPr>
        <w:t xml:space="preserve">Q7. </w:t>
      </w:r>
      <w:r w:rsidDel="00000000" w:rsidR="00000000" w:rsidRPr="00000000">
        <w:rPr>
          <w:i w:val="1"/>
          <w:rtl w:val="0"/>
        </w:rPr>
        <w:t xml:space="preserve">To what degree are </w:t>
      </w:r>
      <w:del w:author="Jill Thompson" w:id="106" w:date="2024-11-07T14:42:11Z">
        <w:commentRangeStart w:id="223"/>
        <w:r w:rsidDel="00000000" w:rsidR="00000000" w:rsidRPr="00000000">
          <w:rPr>
            <w:i w:val="1"/>
            <w:rtl w:val="0"/>
          </w:rPr>
          <w:delText xml:space="preserve">changing </w:delText>
        </w:r>
      </w:del>
      <w:commentRangeEnd w:id="223"/>
      <w:r w:rsidDel="00000000" w:rsidR="00000000" w:rsidRPr="00000000">
        <w:commentReference w:id="223"/>
      </w:r>
      <w:r w:rsidDel="00000000" w:rsidR="00000000" w:rsidRPr="00000000">
        <w:rPr>
          <w:i w:val="1"/>
          <w:rtl w:val="0"/>
        </w:rPr>
        <w:t xml:space="preserve">tropical carbon cycle dynamics related to </w:t>
      </w:r>
      <w:r w:rsidDel="00000000" w:rsidR="00000000" w:rsidRPr="00000000">
        <w:rPr>
          <w:b w:val="1"/>
          <w:i w:val="1"/>
          <w:rtl w:val="0"/>
        </w:rPr>
        <w:t xml:space="preserve">plant functional composition</w:t>
      </w:r>
      <w:r w:rsidDel="00000000" w:rsidR="00000000" w:rsidRPr="00000000">
        <w:rPr>
          <w:i w:val="1"/>
          <w:rtl w:val="0"/>
        </w:rPr>
        <w:t xml:space="preserve">?</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t xml:space="preserve">To relate biodiversity metrics with structural and functional diversity, PANGEA will collect coincident ground and airborne measurements across functional composition and disturbance gradients, building on previous research that demonstrated how this approaches allowed an estimate of the functional composition and diversity of tropical forest ecosystems (</w:t>
      </w:r>
      <w:r w:rsidDel="00000000" w:rsidR="00000000" w:rsidRPr="00000000">
        <w:rPr>
          <w:shd w:fill="c9daf8" w:val="clear"/>
          <w:rtl w:val="0"/>
        </w:rPr>
        <w:t xml:space="preserve">Feret and Asner, 2013</w:t>
      </w:r>
      <w:r w:rsidDel="00000000" w:rsidR="00000000" w:rsidRPr="00000000">
        <w:rPr>
          <w:shd w:fill="c9daf8" w:val="clear"/>
          <w:rtl w:val="0"/>
        </w:rPr>
        <w:t xml:space="preserve">; </w:t>
      </w:r>
      <w:r w:rsidDel="00000000" w:rsidR="00000000" w:rsidRPr="00000000">
        <w:rPr>
          <w:shd w:fill="c9daf8" w:val="clear"/>
          <w:rtl w:val="0"/>
        </w:rPr>
        <w:t xml:space="preserve">Asner et al., 2014</w:t>
      </w:r>
      <w:r w:rsidDel="00000000" w:rsidR="00000000" w:rsidRPr="00000000">
        <w:rPr>
          <w:rtl w:val="0"/>
        </w:rPr>
        <w:t xml:space="preserve">; </w:t>
      </w:r>
      <w:r w:rsidDel="00000000" w:rsidR="00000000" w:rsidRPr="00000000">
        <w:rPr>
          <w:shd w:fill="c9daf8" w:val="clear"/>
          <w:rtl w:val="0"/>
        </w:rPr>
        <w:t xml:space="preserve">Asner et al., 2017; Chadwick and Asner 2020; Ordway et al., 2022</w:t>
      </w:r>
      <w:r w:rsidDel="00000000" w:rsidR="00000000" w:rsidRPr="00000000">
        <w:rPr>
          <w:rtl w:val="0"/>
        </w:rPr>
        <w:t xml:space="preserve">). In addition to airborne imaging spectroscopy, PANGEA will employ </w:t>
      </w:r>
      <w:r w:rsidDel="00000000" w:rsidR="00000000" w:rsidRPr="00000000">
        <w:rPr>
          <w:b w:val="1"/>
          <w:rtl w:val="0"/>
        </w:rPr>
        <w:t xml:space="preserve">EMIT</w:t>
      </w:r>
      <w:r w:rsidDel="00000000" w:rsidR="00000000" w:rsidRPr="00000000">
        <w:rPr>
          <w:rtl w:val="0"/>
        </w:rPr>
        <w:t xml:space="preserve">, </w:t>
      </w:r>
      <w:r w:rsidDel="00000000" w:rsidR="00000000" w:rsidRPr="00000000">
        <w:rPr>
          <w:b w:val="1"/>
          <w:rtl w:val="0"/>
        </w:rPr>
        <w:t xml:space="preserve">PRISMA</w:t>
      </w:r>
      <w:r w:rsidDel="00000000" w:rsidR="00000000" w:rsidRPr="00000000">
        <w:rPr>
          <w:rtl w:val="0"/>
        </w:rPr>
        <w:t xml:space="preserve">, </w:t>
      </w:r>
      <w:r w:rsidDel="00000000" w:rsidR="00000000" w:rsidRPr="00000000">
        <w:rPr>
          <w:b w:val="1"/>
          <w:rtl w:val="0"/>
        </w:rPr>
        <w:t xml:space="preserve">DESIS</w:t>
      </w:r>
      <w:r w:rsidDel="00000000" w:rsidR="00000000" w:rsidRPr="00000000">
        <w:rPr>
          <w:rtl w:val="0"/>
        </w:rPr>
        <w:t xml:space="preserve"> and </w:t>
      </w:r>
      <w:r w:rsidDel="00000000" w:rsidR="00000000" w:rsidRPr="00000000">
        <w:rPr>
          <w:b w:val="1"/>
          <w:rtl w:val="0"/>
        </w:rPr>
        <w:t xml:space="preserve">PACE</w:t>
      </w:r>
      <w:r w:rsidDel="00000000" w:rsidR="00000000" w:rsidRPr="00000000">
        <w:rPr>
          <w:rtl w:val="0"/>
        </w:rPr>
        <w:t xml:space="preserve">  </w:t>
      </w:r>
      <w:commentRangeStart w:id="224"/>
      <w:r w:rsidDel="00000000" w:rsidR="00000000" w:rsidRPr="00000000">
        <w:rPr>
          <w:rtl w:val="0"/>
        </w:rPr>
        <w:t xml:space="preserve">data</w:t>
      </w:r>
      <w:commentRangeEnd w:id="224"/>
      <w:r w:rsidDel="00000000" w:rsidR="00000000" w:rsidRPr="00000000">
        <w:commentReference w:id="224"/>
      </w:r>
      <w:r w:rsidDel="00000000" w:rsidR="00000000" w:rsidRPr="00000000">
        <w:rPr>
          <w:rtl w:val="0"/>
        </w:rPr>
        <w:t xml:space="preserve">, and advance calibration and algorithm development supporting the </w:t>
      </w:r>
      <w:r w:rsidDel="00000000" w:rsidR="00000000" w:rsidRPr="00000000">
        <w:rPr>
          <w:b w:val="1"/>
          <w:rtl w:val="0"/>
        </w:rPr>
        <w:t xml:space="preserve">SBG</w:t>
      </w:r>
      <w:r w:rsidDel="00000000" w:rsidR="00000000" w:rsidRPr="00000000">
        <w:rPr>
          <w:rtl w:val="0"/>
        </w:rPr>
        <w:t xml:space="preserve"> mission. PANGEA will also characterize forest structural diversity using terrestrial and UAV-based, airborne, and spaceborne lidar (</w:t>
      </w:r>
      <w:r w:rsidDel="00000000" w:rsidR="00000000" w:rsidRPr="00000000">
        <w:rPr>
          <w:b w:val="1"/>
          <w:rtl w:val="0"/>
        </w:rPr>
        <w:t xml:space="preserve">GEDI</w:t>
      </w:r>
      <w:r w:rsidDel="00000000" w:rsidR="00000000" w:rsidRPr="00000000">
        <w:rPr>
          <w:rtl w:val="0"/>
        </w:rPr>
        <w:t xml:space="preserve">, </w:t>
      </w:r>
      <w:r w:rsidDel="00000000" w:rsidR="00000000" w:rsidRPr="00000000">
        <w:rPr>
          <w:b w:val="1"/>
          <w:rtl w:val="0"/>
        </w:rPr>
        <w:t xml:space="preserve">EDGE*</w:t>
      </w:r>
      <w:r w:rsidDel="00000000" w:rsidR="00000000" w:rsidRPr="00000000">
        <w:rPr>
          <w:rtl w:val="0"/>
        </w:rPr>
        <w:t xml:space="preserve">) at individual-tree to ecosystem scales (e.g., </w:t>
      </w:r>
      <w:r w:rsidDel="00000000" w:rsidR="00000000" w:rsidRPr="00000000">
        <w:rPr>
          <w:shd w:fill="c9daf8" w:val="clear"/>
          <w:rtl w:val="0"/>
        </w:rPr>
        <w:t xml:space="preserve">Decuyper et al., 2018; Momo et al., 2020, </w:t>
      </w:r>
      <w:r w:rsidDel="00000000" w:rsidR="00000000" w:rsidRPr="00000000">
        <w:rPr>
          <w:shd w:fill="c9daf8" w:val="clear"/>
          <w:rtl w:val="0"/>
        </w:rPr>
        <w:t xml:space="preserve">Terryn et al., 2022</w:t>
      </w:r>
      <w:r w:rsidDel="00000000" w:rsidR="00000000" w:rsidRPr="00000000">
        <w:rPr>
          <w:shd w:fill="c9daf8" w:val="clear"/>
          <w:rtl w:val="0"/>
        </w:rPr>
        <w:t xml:space="preserve">; </w:t>
      </w:r>
      <w:r w:rsidDel="00000000" w:rsidR="00000000" w:rsidRPr="00000000">
        <w:rPr>
          <w:shd w:fill="c9daf8" w:val="clear"/>
          <w:rtl w:val="0"/>
        </w:rPr>
        <w:t xml:space="preserve">Schneider et al., 2019</w:t>
      </w:r>
      <w:r w:rsidDel="00000000" w:rsidR="00000000" w:rsidRPr="00000000">
        <w:rPr>
          <w:shd w:fill="c9daf8" w:val="clear"/>
          <w:rtl w:val="0"/>
        </w:rPr>
        <w:t xml:space="preserve">; </w:t>
      </w:r>
      <w:r w:rsidDel="00000000" w:rsidR="00000000" w:rsidRPr="00000000">
        <w:rPr>
          <w:shd w:fill="c9daf8" w:val="clear"/>
          <w:rtl w:val="0"/>
        </w:rPr>
        <w:t xml:space="preserve">Ferraz et al., 2016</w:t>
      </w:r>
      <w:r w:rsidDel="00000000" w:rsidR="00000000" w:rsidRPr="00000000">
        <w:rPr>
          <w:shd w:fill="c9daf8" w:val="clear"/>
          <w:rtl w:val="0"/>
        </w:rPr>
        <w:t xml:space="preserve">; </w:t>
      </w:r>
      <w:r w:rsidDel="00000000" w:rsidR="00000000" w:rsidRPr="00000000">
        <w:rPr>
          <w:shd w:fill="c9daf8" w:val="clear"/>
          <w:rtl w:val="0"/>
        </w:rPr>
        <w:t xml:space="preserve">Jucker et al., 2018</w:t>
      </w:r>
      <w:r w:rsidDel="00000000" w:rsidR="00000000" w:rsidRPr="00000000">
        <w:rPr>
          <w:shd w:fill="c9daf8" w:val="clear"/>
          <w:rtl w:val="0"/>
        </w:rPr>
        <w:t xml:space="preserve">; </w:t>
      </w:r>
      <w:r w:rsidDel="00000000" w:rsidR="00000000" w:rsidRPr="00000000">
        <w:rPr>
          <w:shd w:fill="c9daf8" w:val="clear"/>
          <w:rtl w:val="0"/>
        </w:rPr>
        <w:t xml:space="preserve">Schneider et al., 2020</w:t>
      </w:r>
      <w:r w:rsidDel="00000000" w:rsidR="00000000" w:rsidRPr="00000000">
        <w:rPr>
          <w:shd w:fill="c9daf8" w:val="clear"/>
          <w:rtl w:val="0"/>
        </w:rPr>
        <w:t xml:space="preserve">; </w:t>
      </w:r>
      <w:r w:rsidDel="00000000" w:rsidR="00000000" w:rsidRPr="00000000">
        <w:rPr>
          <w:shd w:fill="c9daf8" w:val="clear"/>
          <w:rtl w:val="0"/>
        </w:rPr>
        <w:t xml:space="preserve">De Conto et al., </w:t>
      </w:r>
      <w:r w:rsidDel="00000000" w:rsidR="00000000" w:rsidRPr="00000000">
        <w:rPr>
          <w:shd w:fill="c9daf8" w:val="clear"/>
          <w:rtl w:val="0"/>
        </w:rPr>
        <w:t xml:space="preserve">2024</w:t>
      </w:r>
      <w:r w:rsidDel="00000000" w:rsidR="00000000" w:rsidRPr="00000000">
        <w:rPr>
          <w:rtl w:val="0"/>
        </w:rPr>
        <w:t xml:space="preserve">). </w:t>
      </w:r>
      <w:commentRangeStart w:id="225"/>
      <w:commentRangeStart w:id="226"/>
      <w:r w:rsidDel="00000000" w:rsidR="00000000" w:rsidRPr="00000000">
        <w:rPr>
          <w:rtl w:val="0"/>
        </w:rPr>
        <w:t xml:space="preserve">To expand the quantification of biodiversity beyond botany, PANGEA will use animal movement monitoring and bioacoustics detection systems. Moreover, the project will incorporate Indigenous Ecological Knowledge to aggregate novel insights into the structural and functional diversity of tropical forest ecosystems</w:t>
      </w:r>
      <w:commentRangeEnd w:id="225"/>
      <w:r w:rsidDel="00000000" w:rsidR="00000000" w:rsidRPr="00000000">
        <w:commentReference w:id="225"/>
      </w:r>
      <w:commentRangeEnd w:id="226"/>
      <w:r w:rsidDel="00000000" w:rsidR="00000000" w:rsidRPr="00000000">
        <w:commentReference w:id="226"/>
      </w:r>
      <w:r w:rsidDel="00000000" w:rsidR="00000000" w:rsidRPr="00000000">
        <w:rPr>
          <w:rtl w:val="0"/>
        </w:rPr>
        <w:t xml:space="preserve">. To investigate the association between shifts in plant composition and shifts in ecosystem functioning (</w:t>
      </w:r>
      <w:r w:rsidDel="00000000" w:rsidR="00000000" w:rsidRPr="00000000">
        <w:rPr>
          <w:shd w:fill="c9daf8" w:val="clear"/>
          <w:rtl w:val="0"/>
        </w:rPr>
        <w:t xml:space="preserve">Coverdale and Davies 2023</w:t>
      </w:r>
      <w:r w:rsidDel="00000000" w:rsidR="00000000" w:rsidRPr="00000000">
        <w:rPr>
          <w:rtl w:val="0"/>
        </w:rPr>
        <w:t xml:space="preserve">), PANGEA will combine the measurements on structural and functional diversity with in situ and remote sensing observations of CO</w:t>
      </w:r>
      <w:r w:rsidDel="00000000" w:rsidR="00000000" w:rsidRPr="00000000">
        <w:rPr>
          <w:vertAlign w:val="subscript"/>
          <w:rtl w:val="0"/>
        </w:rPr>
        <w:t xml:space="preserve">2</w:t>
      </w:r>
      <w:r w:rsidDel="00000000" w:rsidR="00000000" w:rsidRPr="00000000">
        <w:rPr>
          <w:rtl w:val="0"/>
        </w:rPr>
        <w:t xml:space="preserve">, CH</w:t>
      </w:r>
      <w:r w:rsidDel="00000000" w:rsidR="00000000" w:rsidRPr="00000000">
        <w:rPr>
          <w:vertAlign w:val="subscript"/>
          <w:rtl w:val="0"/>
        </w:rPr>
        <w:t xml:space="preserve">4</w:t>
      </w:r>
      <w:r w:rsidDel="00000000" w:rsidR="00000000" w:rsidRPr="00000000">
        <w:rPr>
          <w:rtl w:val="0"/>
        </w:rPr>
        <w:t xml:space="preserve">, water and energy fluxes and nutrient cycling, using both time series of measurements and space-for-time sampling across the landscapes. To relate functional diversity with ecosystem responses to extreme events, </w:t>
      </w:r>
      <w:commentRangeStart w:id="227"/>
      <w:r w:rsidDel="00000000" w:rsidR="00000000" w:rsidRPr="00000000">
        <w:rPr>
          <w:color w:val="ff0000"/>
          <w:rtl w:val="0"/>
        </w:rPr>
        <w:t xml:space="preserve">PANGEA WILL DO XYZ</w:t>
      </w:r>
      <w:commentRangeEnd w:id="227"/>
      <w:r w:rsidDel="00000000" w:rsidR="00000000" w:rsidRPr="00000000">
        <w:commentReference w:id="227"/>
      </w:r>
      <w:r w:rsidDel="00000000" w:rsidR="00000000" w:rsidRPr="00000000">
        <w:rPr>
          <w:rtl w:val="0"/>
        </w:rPr>
      </w:r>
    </w:p>
    <w:p w:rsidR="00000000" w:rsidDel="00000000" w:rsidP="00000000" w:rsidRDefault="00000000" w:rsidRPr="00000000" w14:paraId="0000015F">
      <w:pPr>
        <w:pStyle w:val="Heading4"/>
        <w:rPr>
          <w:color w:val="ff0000"/>
        </w:rPr>
      </w:pPr>
      <w:bookmarkStart w:colFirst="0" w:colLast="0" w:name="_v8r7kf1f6lqs" w:id="20"/>
      <w:bookmarkEnd w:id="20"/>
      <w:r w:rsidDel="00000000" w:rsidR="00000000" w:rsidRPr="00000000">
        <w:rPr>
          <w:rtl w:val="0"/>
        </w:rPr>
        <w:t xml:space="preserve">3.1.3 Land-Atmosphere Interactions and Thresholds</w:t>
      </w:r>
      <w:commentRangeStart w:id="228"/>
      <w:commentRangeStart w:id="229"/>
      <w:r w:rsidDel="00000000" w:rsidR="00000000" w:rsidRPr="00000000">
        <w:rPr>
          <w:rtl w:val="0"/>
        </w:rPr>
      </w:r>
    </w:p>
    <w:p w:rsidR="00000000" w:rsidDel="00000000" w:rsidP="00000000" w:rsidRDefault="00000000" w:rsidRPr="00000000" w14:paraId="00000160">
      <w:pPr>
        <w:spacing w:after="240" w:before="240" w:lineRule="auto"/>
        <w:rPr/>
      </w:pPr>
      <w:commentRangeEnd w:id="228"/>
      <w:r w:rsidDel="00000000" w:rsidR="00000000" w:rsidRPr="00000000">
        <w:commentReference w:id="228"/>
      </w:r>
      <w:commentRangeEnd w:id="229"/>
      <w:r w:rsidDel="00000000" w:rsidR="00000000" w:rsidRPr="00000000">
        <w:commentReference w:id="229"/>
      </w:r>
      <w:commentRangeStart w:id="230"/>
      <w:r w:rsidDel="00000000" w:rsidR="00000000" w:rsidRPr="00000000">
        <w:rPr>
          <w:rtl w:val="0"/>
        </w:rPr>
        <w:t xml:space="preserve">Despite</w:t>
      </w:r>
      <w:commentRangeEnd w:id="230"/>
      <w:r w:rsidDel="00000000" w:rsidR="00000000" w:rsidRPr="00000000">
        <w:commentReference w:id="230"/>
      </w:r>
      <w:r w:rsidDel="00000000" w:rsidR="00000000" w:rsidRPr="00000000">
        <w:rPr>
          <w:rtl w:val="0"/>
        </w:rPr>
        <w:t xml:space="preserve"> advances in understanding the interactions and feedbacks between the biosphere and the atmosphere in tropical regions from previous NASA campaigns (</w:t>
      </w:r>
      <w:r w:rsidDel="00000000" w:rsidR="00000000" w:rsidRPr="00000000">
        <w:rPr>
          <w:shd w:fill="c9daf8" w:val="clear"/>
          <w:rtl w:val="0"/>
        </w:rPr>
        <w:t xml:space="preserve">Davidson et al., 2012</w:t>
      </w:r>
      <w:r w:rsidDel="00000000" w:rsidR="00000000" w:rsidRPr="00000000">
        <w:rPr>
          <w:rtl w:val="0"/>
        </w:rPr>
        <w:t xml:space="preserve">), there are still substantial knowledge gaps on how these interactions vary within and across continents (</w:t>
      </w:r>
      <w:r w:rsidDel="00000000" w:rsidR="00000000" w:rsidRPr="00000000">
        <w:rPr>
          <w:shd w:fill="c9daf8" w:val="clear"/>
          <w:rtl w:val="0"/>
        </w:rPr>
        <w:t xml:space="preserve">Phillipon et al., 2019</w:t>
      </w:r>
      <w:r w:rsidDel="00000000" w:rsidR="00000000" w:rsidRPr="00000000">
        <w:rPr>
          <w:shd w:fill="c9daf8" w:val="clear"/>
          <w:rtl w:val="0"/>
        </w:rPr>
        <w:t xml:space="preserve">; </w:t>
      </w:r>
      <w:r w:rsidDel="00000000" w:rsidR="00000000" w:rsidRPr="00000000">
        <w:rPr>
          <w:shd w:fill="c9daf8" w:val="clear"/>
          <w:rtl w:val="0"/>
        </w:rPr>
        <w:t xml:space="preserve">Pohl et al., 2021</w:t>
      </w:r>
      <w:r w:rsidDel="00000000" w:rsidR="00000000" w:rsidRPr="00000000">
        <w:rPr>
          <w:shd w:fill="c9daf8" w:val="clear"/>
          <w:rtl w:val="0"/>
        </w:rPr>
        <w:t xml:space="preserve">; </w:t>
      </w:r>
      <w:r w:rsidDel="00000000" w:rsidR="00000000" w:rsidRPr="00000000">
        <w:rPr>
          <w:shd w:fill="c9daf8" w:val="clear"/>
          <w:rtl w:val="0"/>
        </w:rPr>
        <w:t xml:space="preserve">Martins et al., 2018</w:t>
      </w:r>
      <w:r w:rsidDel="00000000" w:rsidR="00000000" w:rsidRPr="00000000">
        <w:rPr>
          <w:shd w:fill="c9daf8" w:val="clear"/>
          <w:rtl w:val="0"/>
        </w:rPr>
        <w:t xml:space="preserve">; </w:t>
      </w:r>
      <w:r w:rsidDel="00000000" w:rsidR="00000000" w:rsidRPr="00000000">
        <w:rPr>
          <w:shd w:fill="c9daf8" w:val="clear"/>
          <w:rtl w:val="0"/>
        </w:rPr>
        <w:t xml:space="preserve">Chakraborty et al., 2019</w:t>
      </w:r>
      <w:r w:rsidDel="00000000" w:rsidR="00000000" w:rsidRPr="00000000">
        <w:rPr>
          <w:shd w:fill="c9daf8" w:val="clear"/>
          <w:rtl w:val="0"/>
        </w:rPr>
        <w:t xml:space="preserve">; </w:t>
      </w:r>
      <w:r w:rsidDel="00000000" w:rsidR="00000000" w:rsidRPr="00000000">
        <w:rPr>
          <w:shd w:fill="c9daf8" w:val="clear"/>
          <w:rtl w:val="0"/>
        </w:rPr>
        <w:t xml:space="preserve">Jonard et al., 2022</w:t>
      </w:r>
      <w:r w:rsidDel="00000000" w:rsidR="00000000" w:rsidRPr="00000000">
        <w:rPr>
          <w:rtl w:val="0"/>
        </w:rPr>
        <w:t xml:space="preserve">). The impacts of deforestation on the transport pathways for recycled atmospheric moisture have been investigated in the Amazon, and to a lesser extent in Central Africa (</w:t>
      </w:r>
      <w:r w:rsidDel="00000000" w:rsidR="00000000" w:rsidRPr="00000000">
        <w:rPr>
          <w:shd w:fill="c9daf8" w:val="clear"/>
          <w:rtl w:val="0"/>
        </w:rPr>
        <w:t xml:space="preserve">Staal et al., 2023</w:t>
      </w:r>
      <w:r w:rsidDel="00000000" w:rsidR="00000000" w:rsidRPr="00000000">
        <w:rPr>
          <w:shd w:fill="c9daf8" w:val="clear"/>
          <w:rtl w:val="0"/>
        </w:rPr>
        <w:t xml:space="preserve">; </w:t>
      </w:r>
      <w:r w:rsidDel="00000000" w:rsidR="00000000" w:rsidRPr="00000000">
        <w:rPr>
          <w:shd w:fill="c9daf8" w:val="clear"/>
          <w:rtl w:val="0"/>
        </w:rPr>
        <w:t xml:space="preserve">Zemp et al., 2017</w:t>
      </w:r>
      <w:r w:rsidDel="00000000" w:rsidR="00000000" w:rsidRPr="00000000">
        <w:rPr>
          <w:shd w:fill="c9daf8" w:val="clear"/>
          <w:rtl w:val="0"/>
        </w:rPr>
        <w:t xml:space="preserve">; </w:t>
      </w:r>
      <w:r w:rsidDel="00000000" w:rsidR="00000000" w:rsidRPr="00000000">
        <w:rPr>
          <w:shd w:fill="c9daf8" w:val="clear"/>
          <w:rtl w:val="0"/>
        </w:rPr>
        <w:t xml:space="preserve">Xu et al., 2022</w:t>
      </w:r>
      <w:r w:rsidDel="00000000" w:rsidR="00000000" w:rsidRPr="00000000">
        <w:rPr>
          <w:shd w:fill="c9daf8" w:val="clear"/>
          <w:rtl w:val="0"/>
        </w:rPr>
        <w:t xml:space="preserve">; </w:t>
      </w:r>
      <w:r w:rsidDel="00000000" w:rsidR="00000000" w:rsidRPr="00000000">
        <w:rPr>
          <w:shd w:fill="c9daf8" w:val="clear"/>
          <w:rtl w:val="0"/>
        </w:rPr>
        <w:t xml:space="preserve">Flores et al., 2024</w:t>
      </w:r>
      <w:r w:rsidDel="00000000" w:rsidR="00000000" w:rsidRPr="00000000">
        <w:rPr>
          <w:shd w:fill="c9daf8" w:val="clear"/>
          <w:rtl w:val="0"/>
        </w:rPr>
        <w:t xml:space="preserve">; </w:t>
      </w:r>
      <w:r w:rsidDel="00000000" w:rsidR="00000000" w:rsidRPr="00000000">
        <w:rPr>
          <w:shd w:fill="c9daf8" w:val="clear"/>
          <w:rtl w:val="0"/>
        </w:rPr>
        <w:t xml:space="preserve">Theeuwen et al., 2023</w:t>
      </w:r>
      <w:r w:rsidDel="00000000" w:rsidR="00000000" w:rsidRPr="00000000">
        <w:rPr>
          <w:shd w:fill="c9daf8" w:val="clear"/>
          <w:rtl w:val="0"/>
        </w:rPr>
        <w:t xml:space="preserve">; </w:t>
      </w:r>
      <w:r w:rsidDel="00000000" w:rsidR="00000000" w:rsidRPr="00000000">
        <w:rPr>
          <w:shd w:fill="c9daf8" w:val="clear"/>
          <w:rtl w:val="0"/>
        </w:rPr>
        <w:t xml:space="preserve">Baker and Spracklen 2022</w:t>
      </w:r>
      <w:r w:rsidDel="00000000" w:rsidR="00000000" w:rsidRPr="00000000">
        <w:rPr>
          <w:shd w:fill="c9daf8" w:val="clear"/>
          <w:rtl w:val="0"/>
        </w:rPr>
        <w:t xml:space="preserve">; </w:t>
      </w:r>
      <w:r w:rsidDel="00000000" w:rsidR="00000000" w:rsidRPr="00000000">
        <w:rPr>
          <w:shd w:fill="c9daf8" w:val="clear"/>
          <w:rtl w:val="0"/>
        </w:rPr>
        <w:t xml:space="preserve">Te Wierik et al., 2022</w:t>
      </w:r>
      <w:r w:rsidDel="00000000" w:rsidR="00000000" w:rsidRPr="00000000">
        <w:rPr>
          <w:shd w:fill="c9daf8" w:val="clear"/>
          <w:rtl w:val="0"/>
        </w:rPr>
        <w:t xml:space="preserve">; </w:t>
      </w:r>
      <w:r w:rsidDel="00000000" w:rsidR="00000000" w:rsidRPr="00000000">
        <w:rPr>
          <w:shd w:fill="c9daf8" w:val="clear"/>
          <w:rtl w:val="0"/>
        </w:rPr>
        <w:t xml:space="preserve">Nyasulu et al., 2024</w:t>
      </w:r>
      <w:r w:rsidDel="00000000" w:rsidR="00000000" w:rsidRPr="00000000">
        <w:rPr>
          <w:shd w:fill="c9daf8" w:val="clear"/>
          <w:rtl w:val="0"/>
        </w:rPr>
        <w:t xml:space="preserve">; </w:t>
      </w:r>
      <w:r w:rsidDel="00000000" w:rsidR="00000000" w:rsidRPr="00000000">
        <w:rPr>
          <w:shd w:fill="c9daf8" w:val="clear"/>
          <w:rtl w:val="0"/>
        </w:rPr>
        <w:t xml:space="preserve">van der Ent et al., 2010</w:t>
      </w:r>
      <w:r w:rsidDel="00000000" w:rsidR="00000000" w:rsidRPr="00000000">
        <w:rPr>
          <w:rtl w:val="0"/>
        </w:rPr>
        <w:t xml:space="preserve">). Hydroclimatic conditions in tropical forests vary significantly along disturbance gradients, from intact forests to heavily fragmented landscapes (</w:t>
      </w:r>
      <w:r w:rsidDel="00000000" w:rsidR="00000000" w:rsidRPr="00000000">
        <w:rPr>
          <w:shd w:fill="c9daf8" w:val="clear"/>
          <w:rtl w:val="0"/>
        </w:rPr>
        <w:t xml:space="preserve">Gutierrez-Cori et al., 2021</w:t>
      </w:r>
      <w:r w:rsidDel="00000000" w:rsidR="00000000" w:rsidRPr="00000000">
        <w:rPr>
          <w:rtl w:val="0"/>
        </w:rPr>
        <w:t xml:space="preserve">), and there is evidence from modeling and remote-sensing studies that widespread tropical forest degradation can alter energy and water fluxes (e.g., </w:t>
      </w:r>
      <w:r w:rsidDel="00000000" w:rsidR="00000000" w:rsidRPr="00000000">
        <w:rPr>
          <w:shd w:fill="c9daf8" w:val="clear"/>
          <w:rtl w:val="0"/>
        </w:rPr>
        <w:t xml:space="preserve">Longo et al., 2020</w:t>
      </w:r>
      <w:r w:rsidDel="00000000" w:rsidR="00000000" w:rsidRPr="00000000">
        <w:rPr>
          <w:shd w:fill="c9daf8" w:val="clear"/>
          <w:rtl w:val="0"/>
        </w:rPr>
        <w:t xml:space="preserve">; Rangel Pinagé et al., 2023</w:t>
      </w:r>
      <w:r w:rsidDel="00000000" w:rsidR="00000000" w:rsidRPr="00000000">
        <w:rPr>
          <w:rtl w:val="0"/>
        </w:rPr>
        <w:t xml:space="preserve">), yet the effects of degradation on rainfall intensity and recycling remains unknown. Moreover, land-use related fire activities can significantly change the aerosol concentration in the atmosphere and directly impact convective activities in tropical ecosystems (</w:t>
      </w:r>
      <w:commentRangeStart w:id="231"/>
      <w:r w:rsidDel="00000000" w:rsidR="00000000" w:rsidRPr="00000000">
        <w:rPr>
          <w:highlight w:val="yellow"/>
          <w:rtl w:val="0"/>
        </w:rPr>
        <w:t xml:space="preserve">Andreae et al., 2004</w:t>
      </w:r>
      <w:commentRangeEnd w:id="231"/>
      <w:r w:rsidDel="00000000" w:rsidR="00000000" w:rsidRPr="00000000">
        <w:commentReference w:id="231"/>
      </w:r>
      <w:r w:rsidDel="00000000" w:rsidR="00000000" w:rsidRPr="00000000">
        <w:rPr>
          <w:rtl w:val="0"/>
        </w:rPr>
        <w:t xml:space="preserve">; </w:t>
      </w:r>
      <w:commentRangeStart w:id="232"/>
      <w:r w:rsidDel="00000000" w:rsidR="00000000" w:rsidRPr="00000000">
        <w:rPr>
          <w:highlight w:val="yellow"/>
          <w:rtl w:val="0"/>
        </w:rPr>
        <w:t xml:space="preserve">Freire et al., 2020</w:t>
      </w:r>
      <w:commentRangeEnd w:id="232"/>
      <w:r w:rsidDel="00000000" w:rsidR="00000000" w:rsidRPr="00000000">
        <w:commentReference w:id="232"/>
      </w:r>
      <w:r w:rsidDel="00000000" w:rsidR="00000000" w:rsidRPr="00000000">
        <w:rPr>
          <w:rtl w:val="0"/>
        </w:rPr>
        <w:t xml:space="preserve">).  Likewise, there is evidence that Central African tropical forests rely more heavily on moisture recycling to provide atmospheric moisture for rainfall than the Amazon (</w:t>
      </w:r>
      <w:r w:rsidDel="00000000" w:rsidR="00000000" w:rsidRPr="00000000">
        <w:rPr>
          <w:shd w:fill="c9daf8" w:val="clear"/>
          <w:rtl w:val="0"/>
        </w:rPr>
        <w:t xml:space="preserve">Worden et al., 2021</w:t>
      </w:r>
      <w:r w:rsidDel="00000000" w:rsidR="00000000" w:rsidRPr="00000000">
        <w:rPr>
          <w:shd w:fill="c9daf8" w:val="clear"/>
          <w:rtl w:val="0"/>
        </w:rPr>
        <w:t xml:space="preserve">; </w:t>
      </w:r>
      <w:r w:rsidDel="00000000" w:rsidR="00000000" w:rsidRPr="00000000">
        <w:rPr>
          <w:shd w:fill="c9daf8" w:val="clear"/>
          <w:rtl w:val="0"/>
        </w:rPr>
        <w:t xml:space="preserve">Baker and Spracklen 2022</w:t>
      </w:r>
      <w:r w:rsidDel="00000000" w:rsidR="00000000" w:rsidRPr="00000000">
        <w:rPr>
          <w:rtl w:val="0"/>
        </w:rPr>
        <w:t xml:space="preserve">). </w:t>
      </w:r>
      <w:commentRangeStart w:id="233"/>
      <w:r w:rsidDel="00000000" w:rsidR="00000000" w:rsidRPr="00000000">
        <w:rPr>
          <w:rtl w:val="0"/>
        </w:rPr>
        <w:t xml:space="preserve">Consequently, there is a need for regionally-specific investigations on how changes in forest and land use affect the carbon fluxes via climate feedbacks (</w:t>
      </w:r>
      <w:r w:rsidDel="00000000" w:rsidR="00000000" w:rsidRPr="00000000">
        <w:rPr>
          <w:shd w:fill="c9daf8" w:val="clear"/>
          <w:rtl w:val="0"/>
        </w:rPr>
        <w:t xml:space="preserve">Braghiere et al., 2020</w:t>
      </w:r>
      <w:r w:rsidDel="00000000" w:rsidR="00000000" w:rsidRPr="00000000">
        <w:rPr>
          <w:shd w:fill="c9daf8" w:val="clear"/>
          <w:rtl w:val="0"/>
        </w:rPr>
        <w:t xml:space="preserve">; </w:t>
      </w:r>
      <w:r w:rsidDel="00000000" w:rsidR="00000000" w:rsidRPr="00000000">
        <w:rPr>
          <w:shd w:fill="c9daf8" w:val="clear"/>
          <w:rtl w:val="0"/>
        </w:rPr>
        <w:t xml:space="preserve">Durand et al., 2021</w:t>
      </w:r>
      <w:r w:rsidDel="00000000" w:rsidR="00000000" w:rsidRPr="00000000">
        <w:rPr>
          <w:shd w:fill="c9daf8" w:val="clear"/>
          <w:rtl w:val="0"/>
        </w:rPr>
        <w:t xml:space="preserve">; </w:t>
      </w:r>
      <w:r w:rsidDel="00000000" w:rsidR="00000000" w:rsidRPr="00000000">
        <w:rPr>
          <w:shd w:fill="c9daf8" w:val="clear"/>
          <w:rtl w:val="0"/>
        </w:rPr>
        <w:t xml:space="preserve">Adebiyi and Zuidema 2016</w:t>
      </w:r>
      <w:r w:rsidDel="00000000" w:rsidR="00000000" w:rsidRPr="00000000">
        <w:rPr>
          <w:rtl w:val="0"/>
        </w:rPr>
        <w:t xml:space="preserve">).</w:t>
      </w:r>
      <w:commentRangeEnd w:id="233"/>
      <w:r w:rsidDel="00000000" w:rsidR="00000000" w:rsidRPr="00000000">
        <w:commentReference w:id="233"/>
      </w:r>
      <w:r w:rsidDel="00000000" w:rsidR="00000000" w:rsidRPr="00000000">
        <w:rPr>
          <w:rtl w:val="0"/>
        </w:rPr>
        <w:t xml:space="preserve"> In addition, novel technologies </w:t>
      </w:r>
      <w:commentRangeStart w:id="234"/>
      <w:r w:rsidDel="00000000" w:rsidR="00000000" w:rsidRPr="00000000">
        <w:rPr>
          <w:rtl w:val="0"/>
        </w:rPr>
        <w:t xml:space="preserve">have</w:t>
      </w:r>
      <w:commentRangeEnd w:id="234"/>
      <w:r w:rsidDel="00000000" w:rsidR="00000000" w:rsidRPr="00000000">
        <w:commentReference w:id="234"/>
      </w:r>
      <w:r w:rsidDel="00000000" w:rsidR="00000000" w:rsidRPr="00000000">
        <w:rPr>
          <w:rtl w:val="0"/>
        </w:rPr>
        <w:t xml:space="preserve"> emerged on quantification of vegetation water stress from space. Canopy water content from airborne VSWIR data have illustrated ecologically meaningful patterns related to water stress in Mediterranean systems (</w:t>
      </w:r>
      <w:r w:rsidDel="00000000" w:rsidR="00000000" w:rsidRPr="00000000">
        <w:rPr>
          <w:shd w:fill="c9daf8" w:val="clear"/>
          <w:rtl w:val="0"/>
        </w:rPr>
        <w:t xml:space="preserve">Brodrick et al., 2019; Paz-Kagan and Asner 2017</w:t>
      </w:r>
      <w:r w:rsidDel="00000000" w:rsidR="00000000" w:rsidRPr="00000000">
        <w:rPr>
          <w:rtl w:val="0"/>
        </w:rPr>
        <w:t xml:space="preserve">), however, the transferability of this approach to the tropics remains to be tested. Vegetation optical depth estimate from microwave remote sensing is another promising technology for quantification of drought-related stress  (</w:t>
      </w:r>
      <w:commentRangeStart w:id="235"/>
      <w:r w:rsidDel="00000000" w:rsidR="00000000" w:rsidRPr="00000000">
        <w:rPr>
          <w:highlight w:val="yellow"/>
          <w:rtl w:val="0"/>
        </w:rPr>
        <w:t xml:space="preserve">Konings et al., 2021</w:t>
      </w:r>
      <w:commentRangeEnd w:id="235"/>
      <w:r w:rsidDel="00000000" w:rsidR="00000000" w:rsidRPr="00000000">
        <w:commentReference w:id="235"/>
      </w:r>
      <w:r w:rsidDel="00000000" w:rsidR="00000000" w:rsidRPr="00000000">
        <w:rPr>
          <w:rtl w:val="0"/>
        </w:rPr>
        <w:t xml:space="preserve">), but there are still uncertainties on how to scale between leaf- and individual-level response, and how to account for confounding effects, such as the signal being dominated by leaf surface water instead of interstitial water (</w:t>
      </w:r>
      <w:r w:rsidDel="00000000" w:rsidR="00000000" w:rsidRPr="00000000">
        <w:rPr>
          <w:shd w:fill="c9daf8" w:val="clear"/>
          <w:rtl w:val="0"/>
        </w:rPr>
        <w:t xml:space="preserve">Xu et al., 2021</w:t>
      </w:r>
      <w:r w:rsidDel="00000000" w:rsidR="00000000" w:rsidRPr="00000000">
        <w:rPr>
          <w:rtl w:val="0"/>
        </w:rPr>
        <w:t xml:space="preserve">). </w:t>
      </w:r>
      <w:r w:rsidDel="00000000" w:rsidR="00000000" w:rsidRPr="00000000">
        <w:rPr>
          <w:color w:val="ff0000"/>
          <w:rtl w:val="0"/>
        </w:rPr>
        <w:t xml:space="preserve">[QUICK 1-2 SENTENCES ON THERMAL AND SIF?]</w:t>
      </w:r>
      <w:r w:rsidDel="00000000" w:rsidR="00000000" w:rsidRPr="00000000">
        <w:rPr>
          <w:rtl w:val="0"/>
        </w:rPr>
        <w:t xml:space="preserve">. To address knowledge gaps related to land-atmosphere interactions and hydroclimate thresholds, PANGEA will answer the following questions:</w:t>
      </w:r>
      <w:r w:rsidDel="00000000" w:rsidR="00000000" w:rsidRPr="00000000">
        <w:rPr>
          <w:rtl w:val="0"/>
        </w:rPr>
        <w:t xml:space="preserve"> </w:t>
      </w:r>
    </w:p>
    <w:p w:rsidR="00000000" w:rsidDel="00000000" w:rsidP="00000000" w:rsidRDefault="00000000" w:rsidRPr="00000000" w14:paraId="00000161">
      <w:pPr>
        <w:numPr>
          <w:ilvl w:val="0"/>
          <w:numId w:val="26"/>
        </w:numPr>
        <w:spacing w:after="120" w:before="120" w:lineRule="auto"/>
        <w:ind w:left="720" w:hanging="360"/>
        <w:rPr>
          <w:i w:val="1"/>
        </w:rPr>
      </w:pPr>
      <w:r w:rsidDel="00000000" w:rsidR="00000000" w:rsidRPr="00000000">
        <w:rPr>
          <w:b w:val="1"/>
          <w:i w:val="1"/>
          <w:highlight w:val="white"/>
          <w:rtl w:val="0"/>
        </w:rPr>
        <w:t xml:space="preserve">Q8. </w:t>
      </w:r>
      <w:r w:rsidDel="00000000" w:rsidR="00000000" w:rsidRPr="00000000">
        <w:rPr>
          <w:i w:val="1"/>
          <w:highlight w:val="white"/>
          <w:rtl w:val="0"/>
        </w:rPr>
        <w:t xml:space="preserve">How do </w:t>
      </w:r>
      <w:r w:rsidDel="00000000" w:rsidR="00000000" w:rsidRPr="00000000">
        <w:rPr>
          <w:b w:val="1"/>
          <w:i w:val="1"/>
          <w:highlight w:val="white"/>
          <w:rtl w:val="0"/>
        </w:rPr>
        <w:t xml:space="preserve">land-atmosphere interactions</w:t>
      </w:r>
      <w:r w:rsidDel="00000000" w:rsidR="00000000" w:rsidRPr="00000000">
        <w:rPr>
          <w:i w:val="1"/>
          <w:highlight w:val="white"/>
          <w:rtl w:val="0"/>
        </w:rPr>
        <w:t xml:space="preserve">, including moisture recycling and carbon fluxes, vary with climate feedbacks, disturbances, carbon storage capacity, and resilience of tropical forests under changing environmental conditions?</w:t>
      </w:r>
    </w:p>
    <w:p w:rsidR="00000000" w:rsidDel="00000000" w:rsidP="00000000" w:rsidRDefault="00000000" w:rsidRPr="00000000" w14:paraId="00000162">
      <w:pPr>
        <w:numPr>
          <w:ilvl w:val="0"/>
          <w:numId w:val="26"/>
        </w:numPr>
        <w:spacing w:after="120" w:before="120" w:lineRule="auto"/>
        <w:ind w:left="720" w:hanging="360"/>
        <w:rPr>
          <w:i w:val="1"/>
        </w:rPr>
      </w:pPr>
      <w:r w:rsidDel="00000000" w:rsidR="00000000" w:rsidRPr="00000000">
        <w:rPr>
          <w:b w:val="1"/>
          <w:i w:val="1"/>
          <w:rtl w:val="0"/>
        </w:rPr>
        <w:t xml:space="preserve">Q9. </w:t>
      </w:r>
      <w:r w:rsidDel="00000000" w:rsidR="00000000" w:rsidRPr="00000000">
        <w:rPr>
          <w:i w:val="1"/>
          <w:rtl w:val="0"/>
        </w:rPr>
        <w:t xml:space="preserve">How do hydroclimatic thresholds, such as critical soil moisture levels or thermal boundaries, vary within and among tropical continents?</w:t>
      </w:r>
      <w:r w:rsidDel="00000000" w:rsidR="00000000" w:rsidRPr="00000000">
        <w:rPr>
          <w:rtl w:val="0"/>
        </w:rPr>
      </w:r>
    </w:p>
    <w:p w:rsidR="00000000" w:rsidDel="00000000" w:rsidP="00000000" w:rsidRDefault="00000000" w:rsidRPr="00000000" w14:paraId="00000163">
      <w:pPr>
        <w:spacing w:after="240" w:before="240" w:lineRule="auto"/>
        <w:ind w:left="0" w:firstLine="0"/>
        <w:rPr>
          <w:color w:val="ff0000"/>
        </w:rPr>
      </w:pPr>
      <w:commentRangeStart w:id="236"/>
      <w:r w:rsidDel="00000000" w:rsidR="00000000" w:rsidRPr="00000000">
        <w:rPr>
          <w:rtl w:val="0"/>
        </w:rPr>
        <w:t xml:space="preserve">To</w:t>
      </w:r>
      <w:commentRangeEnd w:id="236"/>
      <w:r w:rsidDel="00000000" w:rsidR="00000000" w:rsidRPr="00000000">
        <w:commentReference w:id="236"/>
      </w:r>
      <w:r w:rsidDel="00000000" w:rsidR="00000000" w:rsidRPr="00000000">
        <w:rPr>
          <w:rtl w:val="0"/>
        </w:rPr>
        <w:t xml:space="preserve"> investigate how land-atmosphere interactions vary across continents, PANGEA will build on measurements used for spatial and temporal variation of carbon stocks (Section 3.1.1), and structural and functional diversity (Section 3.1.2), and complement with ground measurements from micrometeorological stations, latent and sensible heat fluxes from eddy covariance towers, soil moisture, canopy ecophysiological measurements, live and dead fuel moisture. PANGEA will scale ground data of soil moisture, canopy water content, hydraulic traits, and thermal stress and evapotranspiration to the pantropics by combining </w:t>
      </w:r>
      <w:r w:rsidDel="00000000" w:rsidR="00000000" w:rsidRPr="00000000">
        <w:rPr>
          <w:color w:val="ff0000"/>
          <w:rtl w:val="0"/>
        </w:rPr>
        <w:t xml:space="preserve">[AIRBORNE MEASUREMENTS?]</w:t>
      </w:r>
      <w:r w:rsidDel="00000000" w:rsidR="00000000" w:rsidRPr="00000000">
        <w:rPr>
          <w:rtl w:val="0"/>
        </w:rPr>
        <w:t xml:space="preserve"> with </w:t>
      </w:r>
      <w:r w:rsidDel="00000000" w:rsidR="00000000" w:rsidRPr="00000000">
        <w:rPr>
          <w:b w:val="1"/>
          <w:rtl w:val="0"/>
        </w:rPr>
        <w:t xml:space="preserve">SMAP</w:t>
      </w:r>
      <w:r w:rsidDel="00000000" w:rsidR="00000000" w:rsidRPr="00000000">
        <w:rPr>
          <w:rtl w:val="0"/>
        </w:rPr>
        <w:t xml:space="preserve">, </w:t>
      </w:r>
      <w:r w:rsidDel="00000000" w:rsidR="00000000" w:rsidRPr="00000000">
        <w:rPr>
          <w:b w:val="1"/>
          <w:rtl w:val="0"/>
        </w:rPr>
        <w:t xml:space="preserve">SMOS</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AMSR-E</w:t>
      </w:r>
      <w:r w:rsidDel="00000000" w:rsidR="00000000" w:rsidRPr="00000000">
        <w:rPr>
          <w:rtl w:val="0"/>
        </w:rPr>
        <w:t xml:space="preserve">, </w:t>
      </w:r>
      <w:r w:rsidDel="00000000" w:rsidR="00000000" w:rsidRPr="00000000">
        <w:rPr>
          <w:b w:val="1"/>
          <w:rtl w:val="0"/>
        </w:rPr>
        <w:t xml:space="preserve">EMIT</w:t>
      </w:r>
      <w:r w:rsidDel="00000000" w:rsidR="00000000" w:rsidRPr="00000000">
        <w:rPr>
          <w:rtl w:val="0"/>
        </w:rPr>
        <w:t xml:space="preserve">, </w:t>
      </w:r>
      <w:r w:rsidDel="00000000" w:rsidR="00000000" w:rsidRPr="00000000">
        <w:rPr>
          <w:b w:val="1"/>
          <w:rtl w:val="0"/>
        </w:rPr>
        <w:t xml:space="preserve">ECOSTRESS</w:t>
      </w:r>
      <w:r w:rsidDel="00000000" w:rsidR="00000000" w:rsidRPr="00000000">
        <w:rPr>
          <w:rtl w:val="0"/>
        </w:rPr>
        <w:t xml:space="preserve"> and </w:t>
      </w:r>
      <w:r w:rsidDel="00000000" w:rsidR="00000000" w:rsidRPr="00000000">
        <w:rPr>
          <w:b w:val="1"/>
          <w:rtl w:val="0"/>
        </w:rPr>
        <w:t xml:space="preserve">FLEX</w:t>
      </w:r>
      <w:r w:rsidDel="00000000" w:rsidR="00000000" w:rsidRPr="00000000">
        <w:rPr>
          <w:rtl w:val="0"/>
        </w:rPr>
        <w:t xml:space="preserve">. </w:t>
      </w:r>
      <w:r w:rsidDel="00000000" w:rsidR="00000000" w:rsidRPr="00000000">
        <w:rPr>
          <w:color w:val="ff0000"/>
          <w:rtl w:val="0"/>
        </w:rPr>
        <w:t xml:space="preserve">[SOME SENTENCE ON SIF?]</w:t>
      </w:r>
      <w:r w:rsidDel="00000000" w:rsidR="00000000" w:rsidRPr="00000000">
        <w:rPr>
          <w:rtl w:val="0"/>
        </w:rPr>
        <w:t xml:space="preserve">. Ground-based data from PANGEA will further improve </w:t>
      </w:r>
      <w:r w:rsidDel="00000000" w:rsidR="00000000" w:rsidRPr="00000000">
        <w:rPr>
          <w:b w:val="1"/>
          <w:rtl w:val="0"/>
        </w:rPr>
        <w:t xml:space="preserve">SMAP</w:t>
      </w:r>
      <w:r w:rsidDel="00000000" w:rsidR="00000000" w:rsidRPr="00000000">
        <w:rPr>
          <w:rtl w:val="0"/>
        </w:rPr>
        <w:t xml:space="preserve">’s soil moisture estimates in tropical forests, known to be significantly biased in tropical ecosystems (</w:t>
      </w:r>
      <w:r w:rsidDel="00000000" w:rsidR="00000000" w:rsidRPr="00000000">
        <w:rPr>
          <w:shd w:fill="c9daf8" w:val="clear"/>
          <w:rtl w:val="0"/>
        </w:rPr>
        <w:t xml:space="preserve">Cho et al., 2024</w:t>
      </w:r>
      <w:r w:rsidDel="00000000" w:rsidR="00000000" w:rsidRPr="00000000">
        <w:rPr>
          <w:rtl w:val="0"/>
        </w:rPr>
        <w:t xml:space="preserve">), by building on </w:t>
      </w:r>
      <w:commentRangeStart w:id="237"/>
      <w:r w:rsidDel="00000000" w:rsidR="00000000" w:rsidRPr="00000000">
        <w:rPr>
          <w:rtl w:val="0"/>
        </w:rPr>
        <w:t xml:space="preserve">recent correction efforts based on maximum entropy production for electromagnetic wave propagation in dielectric materials</w:t>
      </w:r>
      <w:commentRangeEnd w:id="237"/>
      <w:r w:rsidDel="00000000" w:rsidR="00000000" w:rsidRPr="00000000">
        <w:commentReference w:id="237"/>
      </w:r>
      <w:r w:rsidDel="00000000" w:rsidR="00000000" w:rsidRPr="00000000">
        <w:rPr>
          <w:rtl w:val="0"/>
        </w:rPr>
        <w:t xml:space="preserve"> (</w:t>
      </w:r>
      <w:r w:rsidDel="00000000" w:rsidR="00000000" w:rsidRPr="00000000">
        <w:rPr>
          <w:shd w:fill="c9daf8" w:val="clear"/>
          <w:rtl w:val="0"/>
        </w:rPr>
        <w:t xml:space="preserve">Wang et al., 2024</w:t>
      </w:r>
      <w:r w:rsidDel="00000000" w:rsidR="00000000" w:rsidRPr="00000000">
        <w:rPr>
          <w:rtl w:val="0"/>
        </w:rPr>
        <w:t xml:space="preserve">). To identify critical hydroclimate thresholds and help differentiate different drivers for canopy water content dynamics, PANGEA will collect canopy leaf-level ecophysiological measurements, as well as tower-based VOD retrieval methods using GNSS microwave signals (</w:t>
      </w:r>
      <w:r w:rsidDel="00000000" w:rsidR="00000000" w:rsidRPr="00000000">
        <w:rPr>
          <w:shd w:fill="c9daf8" w:val="clear"/>
          <w:rtl w:val="0"/>
        </w:rPr>
        <w:t xml:space="preserve">Humphrey and Frankenberg 2023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4">
      <w:pPr>
        <w:spacing w:after="240" w:before="240" w:lineRule="auto"/>
        <w:ind w:left="0" w:firstLine="0"/>
        <w:rPr>
          <w:color w:val="434343"/>
          <w:sz w:val="28"/>
          <w:szCs w:val="28"/>
        </w:rPr>
      </w:pPr>
      <w:r w:rsidDel="00000000" w:rsidR="00000000" w:rsidRPr="00000000">
        <w:rPr>
          <w:color w:val="434343"/>
          <w:sz w:val="28"/>
          <w:szCs w:val="28"/>
          <w:rtl w:val="0"/>
        </w:rPr>
        <w:t xml:space="preserve">3.2 </w:t>
      </w:r>
      <w:commentRangeStart w:id="238"/>
      <w:r w:rsidDel="00000000" w:rsidR="00000000" w:rsidRPr="00000000">
        <w:rPr>
          <w:color w:val="434343"/>
          <w:sz w:val="28"/>
          <w:szCs w:val="28"/>
          <w:rtl w:val="0"/>
        </w:rPr>
        <w:t xml:space="preserve">Process</w:t>
      </w:r>
      <w:commentRangeEnd w:id="238"/>
      <w:r w:rsidDel="00000000" w:rsidR="00000000" w:rsidRPr="00000000">
        <w:commentReference w:id="238"/>
      </w:r>
      <w:r w:rsidDel="00000000" w:rsidR="00000000" w:rsidRPr="00000000">
        <w:rPr>
          <w:color w:val="434343"/>
          <w:sz w:val="28"/>
          <w:szCs w:val="28"/>
          <w:rtl w:val="0"/>
        </w:rPr>
        <w:t xml:space="preserve"> </w:t>
      </w:r>
    </w:p>
    <w:p w:rsidR="00000000" w:rsidDel="00000000" w:rsidP="00000000" w:rsidRDefault="00000000" w:rsidRPr="00000000" w14:paraId="00000165">
      <w:pPr>
        <w:pStyle w:val="Heading4"/>
        <w:rPr/>
      </w:pPr>
      <w:bookmarkStart w:colFirst="0" w:colLast="0" w:name="_gbd8t2yjn8ur" w:id="21"/>
      <w:bookmarkEnd w:id="21"/>
      <w:r w:rsidDel="00000000" w:rsidR="00000000" w:rsidRPr="00000000">
        <w:rPr>
          <w:rtl w:val="0"/>
        </w:rPr>
        <w:t xml:space="preserve">3.2.1 </w:t>
      </w:r>
      <w:commentRangeStart w:id="239"/>
      <w:r w:rsidDel="00000000" w:rsidR="00000000" w:rsidRPr="00000000">
        <w:rPr>
          <w:rtl w:val="0"/>
        </w:rPr>
        <w:t xml:space="preserve">Species </w:t>
      </w:r>
      <w:commentRangeEnd w:id="239"/>
      <w:r w:rsidDel="00000000" w:rsidR="00000000" w:rsidRPr="00000000">
        <w:commentReference w:id="239"/>
      </w:r>
      <w:r w:rsidDel="00000000" w:rsidR="00000000" w:rsidRPr="00000000">
        <w:rPr>
          <w:rtl w:val="0"/>
        </w:rPr>
        <w:t xml:space="preserve">Interactions and Resilience</w:t>
      </w:r>
      <w:commentRangeStart w:id="240"/>
      <w:r w:rsidDel="00000000" w:rsidR="00000000" w:rsidRPr="00000000">
        <w:rPr>
          <w:rtl w:val="0"/>
        </w:rPr>
      </w:r>
    </w:p>
    <w:p w:rsidR="00000000" w:rsidDel="00000000" w:rsidP="00000000" w:rsidRDefault="00000000" w:rsidRPr="00000000" w14:paraId="00000166">
      <w:pPr>
        <w:spacing w:after="240" w:before="240" w:lineRule="auto"/>
        <w:rPr/>
      </w:pPr>
      <w:commentRangeEnd w:id="240"/>
      <w:r w:rsidDel="00000000" w:rsidR="00000000" w:rsidRPr="00000000">
        <w:commentReference w:id="240"/>
      </w:r>
      <w:r w:rsidDel="00000000" w:rsidR="00000000" w:rsidRPr="00000000">
        <w:rPr>
          <w:rtl w:val="0"/>
        </w:rPr>
        <w:t xml:space="preserve">Tropical forests are highly biodiverse ecosystems. Yet, the science and technology for quantifying and monitoring biodiversity at large scales, as well as process understanding how structural and functional diversity mediates carbon, water, energy, and nutrient cycling is still incipient. Moreover, most terrestrial biosphere models still represent tropical forests with fewer plant functional types than temperate forests (e.g., </w:t>
      </w:r>
      <w:commentRangeStart w:id="241"/>
      <w:r w:rsidDel="00000000" w:rsidR="00000000" w:rsidRPr="00000000">
        <w:rPr>
          <w:highlight w:val="yellow"/>
          <w:rtl w:val="0"/>
        </w:rPr>
        <w:t xml:space="preserve">Lawrence et al., 2019</w:t>
      </w:r>
      <w:commentRangeEnd w:id="241"/>
      <w:r w:rsidDel="00000000" w:rsidR="00000000" w:rsidRPr="00000000">
        <w:commentReference w:id="241"/>
      </w:r>
      <w:r w:rsidDel="00000000" w:rsidR="00000000" w:rsidRPr="00000000">
        <w:rPr>
          <w:rtl w:val="0"/>
        </w:rPr>
        <w:t xml:space="preserve">; </w:t>
      </w:r>
      <w:commentRangeStart w:id="242"/>
      <w:r w:rsidDel="00000000" w:rsidR="00000000" w:rsidRPr="00000000">
        <w:rPr>
          <w:highlight w:val="yellow"/>
          <w:rtl w:val="0"/>
        </w:rPr>
        <w:t xml:space="preserve">Schaphoff et al., 2018</w:t>
      </w:r>
      <w:commentRangeEnd w:id="242"/>
      <w:r w:rsidDel="00000000" w:rsidR="00000000" w:rsidRPr="00000000">
        <w:commentReference w:id="242"/>
      </w:r>
      <w:r w:rsidDel="00000000" w:rsidR="00000000" w:rsidRPr="00000000">
        <w:rPr>
          <w:rtl w:val="0"/>
        </w:rPr>
        <w:t xml:space="preserve">), and even when they represent multiple life strategies, obtaining robust coexistence remains a significant challenge (</w:t>
      </w:r>
      <w:r w:rsidDel="00000000" w:rsidR="00000000" w:rsidRPr="00000000">
        <w:rPr>
          <w:shd w:fill="c9daf8" w:val="clear"/>
          <w:rtl w:val="0"/>
        </w:rPr>
        <w:t xml:space="preserve">Koven et al., 2020</w:t>
      </w:r>
      <w:r w:rsidDel="00000000" w:rsidR="00000000" w:rsidRPr="00000000">
        <w:rPr>
          <w:rtl w:val="0"/>
        </w:rPr>
        <w:t xml:space="preserve">; </w:t>
      </w:r>
      <w:commentRangeStart w:id="243"/>
      <w:r w:rsidDel="00000000" w:rsidR="00000000" w:rsidRPr="00000000">
        <w:rPr>
          <w:highlight w:val="yellow"/>
          <w:rtl w:val="0"/>
        </w:rPr>
        <w:t xml:space="preserve">Li et al., 2023</w:t>
      </w:r>
      <w:commentRangeEnd w:id="243"/>
      <w:r w:rsidDel="00000000" w:rsidR="00000000" w:rsidRPr="00000000">
        <w:commentReference w:id="243"/>
      </w:r>
      <w:r w:rsidDel="00000000" w:rsidR="00000000" w:rsidRPr="00000000">
        <w:rPr>
          <w:rtl w:val="0"/>
        </w:rPr>
        <w:t xml:space="preserve">; </w:t>
      </w:r>
      <w:r w:rsidDel="00000000" w:rsidR="00000000" w:rsidRPr="00000000">
        <w:rPr>
          <w:shd w:fill="c9daf8" w:val="clear"/>
          <w:rtl w:val="0"/>
        </w:rPr>
        <w:t xml:space="preserve">Powell et al., 2018</w:t>
      </w:r>
      <w:r w:rsidDel="00000000" w:rsidR="00000000" w:rsidRPr="00000000">
        <w:rPr>
          <w:rtl w:val="0"/>
        </w:rPr>
        <w:t xml:space="preserve">). Part of this challenge stems from the fact that plants in dense tropical forests must compete for multiple limiting resources (light, water, nutrients) and there are strong trade-offs between resource acquisition, growth and survivorship (</w:t>
      </w:r>
      <w:commentRangeStart w:id="244"/>
      <w:r w:rsidDel="00000000" w:rsidR="00000000" w:rsidRPr="00000000">
        <w:rPr>
          <w:highlight w:val="yellow"/>
          <w:rtl w:val="0"/>
        </w:rPr>
        <w:t xml:space="preserve">Choat et al., 2018</w:t>
      </w:r>
      <w:commentRangeEnd w:id="244"/>
      <w:r w:rsidDel="00000000" w:rsidR="00000000" w:rsidRPr="00000000">
        <w:commentReference w:id="244"/>
      </w:r>
      <w:r w:rsidDel="00000000" w:rsidR="00000000" w:rsidRPr="00000000">
        <w:rPr>
          <w:rtl w:val="0"/>
        </w:rPr>
        <w:t xml:space="preserve">; </w:t>
      </w:r>
      <w:r w:rsidDel="00000000" w:rsidR="00000000" w:rsidRPr="00000000">
        <w:rPr>
          <w:shd w:fill="c9daf8" w:val="clear"/>
          <w:rtl w:val="0"/>
        </w:rPr>
        <w:t xml:space="preserve">Oliveira et al., 2021</w:t>
      </w:r>
      <w:r w:rsidDel="00000000" w:rsidR="00000000" w:rsidRPr="00000000">
        <w:rPr>
          <w:rtl w:val="0"/>
        </w:rPr>
        <w:t xml:space="preserve">). These trade-offs are characterized by different traits, but most efforts to characterize trait distribution at regional scales have hitherto been markedly different for tropical forests </w:t>
      </w:r>
      <w:commentRangeStart w:id="245"/>
      <w:r w:rsidDel="00000000" w:rsidR="00000000" w:rsidRPr="00000000">
        <w:rPr>
          <w:color w:val="ff0000"/>
          <w:rtl w:val="0"/>
        </w:rPr>
        <w:t xml:space="preserve">[REF]</w:t>
      </w:r>
      <w:commentRangeEnd w:id="245"/>
      <w:r w:rsidDel="00000000" w:rsidR="00000000" w:rsidRPr="00000000">
        <w:commentReference w:id="245"/>
      </w:r>
      <w:r w:rsidDel="00000000" w:rsidR="00000000" w:rsidRPr="00000000">
        <w:rPr>
          <w:rtl w:val="0"/>
        </w:rPr>
        <w:t xml:space="preserve">. In addition, plant communities across different continents have distinct evolutionary histories (</w:t>
      </w:r>
      <w:r w:rsidDel="00000000" w:rsidR="00000000" w:rsidRPr="00000000">
        <w:rPr>
          <w:shd w:fill="c9daf8" w:val="clear"/>
          <w:rtl w:val="0"/>
        </w:rPr>
        <w:t xml:space="preserve">Slik et al., 2018</w:t>
      </w:r>
      <w:r w:rsidDel="00000000" w:rsidR="00000000" w:rsidRPr="00000000">
        <w:rPr>
          <w:rtl w:val="0"/>
        </w:rPr>
        <w:t xml:space="preserve">), and unique relationships between plants and animals, for example, the role of megafauna in Africa and lack thereof in the Americas </w:t>
      </w:r>
      <w:r w:rsidDel="00000000" w:rsidR="00000000" w:rsidRPr="00000000">
        <w:rPr>
          <w:color w:val="ff0000"/>
          <w:rtl w:val="0"/>
        </w:rPr>
        <w:t xml:space="preserve">[REF]</w:t>
      </w:r>
      <w:r w:rsidDel="00000000" w:rsidR="00000000" w:rsidRPr="00000000">
        <w:rPr>
          <w:rtl w:val="0"/>
        </w:rPr>
        <w:t xml:space="preserve">. These differences may have led to different relationships between biodiversity and forest function, but this is a hypothesis that still needs to be tested. Furthermore, most tropical forests are undergoing significant changes through deforestation and forest degradation. Previous research has indicated that even modest levels of degradation can significantly deplete biodiversity in tropical forests (</w:t>
      </w:r>
      <w:r w:rsidDel="00000000" w:rsidR="00000000" w:rsidRPr="00000000">
        <w:rPr>
          <w:shd w:fill="c9daf8" w:val="clear"/>
          <w:rtl w:val="0"/>
        </w:rPr>
        <w:t xml:space="preserve">Barlow et al., 2016</w:t>
      </w:r>
      <w:r w:rsidDel="00000000" w:rsidR="00000000" w:rsidRPr="00000000">
        <w:rPr>
          <w:rtl w:val="0"/>
        </w:rPr>
        <w:t xml:space="preserve">), and understanding how such losses may impact the ability of forests to recover and respond to intensifying changes in climate is a critical research priority. Therefore, PANGEA will address the following questions:</w:t>
      </w:r>
      <w:r w:rsidDel="00000000" w:rsidR="00000000" w:rsidRPr="00000000">
        <w:rPr>
          <w:rtl w:val="0"/>
        </w:rPr>
      </w:r>
    </w:p>
    <w:p w:rsidR="00000000" w:rsidDel="00000000" w:rsidP="00000000" w:rsidRDefault="00000000" w:rsidRPr="00000000" w14:paraId="00000167">
      <w:pPr>
        <w:numPr>
          <w:ilvl w:val="0"/>
          <w:numId w:val="26"/>
        </w:numPr>
        <w:spacing w:after="120" w:before="120" w:lineRule="auto"/>
        <w:ind w:left="720" w:hanging="360"/>
        <w:rPr>
          <w:i w:val="1"/>
        </w:rPr>
      </w:pPr>
      <w:r w:rsidDel="00000000" w:rsidR="00000000" w:rsidRPr="00000000">
        <w:rPr>
          <w:b w:val="1"/>
          <w:i w:val="1"/>
          <w:rtl w:val="0"/>
        </w:rPr>
        <w:t xml:space="preserve">Q10. </w:t>
      </w:r>
      <w:r w:rsidDel="00000000" w:rsidR="00000000" w:rsidRPr="00000000">
        <w:rPr>
          <w:i w:val="1"/>
          <w:rtl w:val="0"/>
        </w:rPr>
        <w:t xml:space="preserve">What is the role of </w:t>
      </w:r>
      <w:r w:rsidDel="00000000" w:rsidR="00000000" w:rsidRPr="00000000">
        <w:rPr>
          <w:b w:val="1"/>
          <w:i w:val="1"/>
          <w:rtl w:val="0"/>
        </w:rPr>
        <w:t xml:space="preserve">biodiversity </w:t>
      </w:r>
      <w:r w:rsidDel="00000000" w:rsidR="00000000" w:rsidRPr="00000000">
        <w:rPr>
          <w:i w:val="1"/>
          <w:rtl w:val="0"/>
        </w:rPr>
        <w:t xml:space="preserve">in driving the variation in tropical forest carbon stocks and fluxes at local, regional, and continental scales?</w:t>
      </w:r>
    </w:p>
    <w:p w:rsidR="00000000" w:rsidDel="00000000" w:rsidP="00000000" w:rsidRDefault="00000000" w:rsidRPr="00000000" w14:paraId="00000168">
      <w:pPr>
        <w:numPr>
          <w:ilvl w:val="0"/>
          <w:numId w:val="26"/>
        </w:numPr>
        <w:spacing w:after="120" w:before="120" w:lineRule="auto"/>
        <w:ind w:left="720" w:hanging="360"/>
        <w:rPr>
          <w:i w:val="1"/>
        </w:rPr>
      </w:pPr>
      <w:r w:rsidDel="00000000" w:rsidR="00000000" w:rsidRPr="00000000">
        <w:rPr>
          <w:b w:val="1"/>
          <w:i w:val="1"/>
          <w:rtl w:val="0"/>
        </w:rPr>
        <w:t xml:space="preserve">Q11. </w:t>
      </w:r>
      <w:r w:rsidDel="00000000" w:rsidR="00000000" w:rsidRPr="00000000">
        <w:rPr>
          <w:i w:val="1"/>
          <w:rtl w:val="0"/>
        </w:rPr>
        <w:t xml:space="preserve">How do </w:t>
      </w:r>
      <w:r w:rsidDel="00000000" w:rsidR="00000000" w:rsidRPr="00000000">
        <w:rPr>
          <w:b w:val="1"/>
          <w:i w:val="1"/>
          <w:rtl w:val="0"/>
        </w:rPr>
        <w:t xml:space="preserve">plant-animal interactions</w:t>
      </w:r>
      <w:r w:rsidDel="00000000" w:rsidR="00000000" w:rsidRPr="00000000">
        <w:rPr>
          <w:i w:val="1"/>
          <w:rtl w:val="0"/>
        </w:rPr>
        <w:t xml:space="preserve"> mediate the vulnerability or resilience of tropical forest carbon stocks and fluxes? </w:t>
      </w:r>
    </w:p>
    <w:p w:rsidR="00000000" w:rsidDel="00000000" w:rsidP="00000000" w:rsidRDefault="00000000" w:rsidRPr="00000000" w14:paraId="00000169">
      <w:pPr>
        <w:numPr>
          <w:ilvl w:val="0"/>
          <w:numId w:val="26"/>
        </w:numPr>
        <w:spacing w:after="120" w:before="120" w:lineRule="auto"/>
        <w:ind w:left="720" w:hanging="360"/>
        <w:rPr>
          <w:i w:val="1"/>
        </w:rPr>
      </w:pPr>
      <w:r w:rsidDel="00000000" w:rsidR="00000000" w:rsidRPr="00000000">
        <w:rPr>
          <w:b w:val="1"/>
          <w:i w:val="1"/>
          <w:rtl w:val="0"/>
        </w:rPr>
        <w:t xml:space="preserve">Q12.  </w:t>
      </w:r>
      <w:r w:rsidDel="00000000" w:rsidR="00000000" w:rsidRPr="00000000">
        <w:rPr>
          <w:i w:val="1"/>
          <w:rtl w:val="0"/>
        </w:rPr>
        <w:t xml:space="preserve">How vulnerable or resilient to climate and land-use change are the </w:t>
      </w:r>
      <w:r w:rsidDel="00000000" w:rsidR="00000000" w:rsidRPr="00000000">
        <w:rPr>
          <w:b w:val="1"/>
          <w:i w:val="1"/>
          <w:rtl w:val="0"/>
        </w:rPr>
        <w:t xml:space="preserve">species interactions</w:t>
      </w:r>
      <w:r w:rsidDel="00000000" w:rsidR="00000000" w:rsidRPr="00000000">
        <w:rPr>
          <w:i w:val="1"/>
          <w:rtl w:val="0"/>
        </w:rPr>
        <w:t xml:space="preserve"> that underpin tropical forest function ?</w:t>
      </w:r>
    </w:p>
    <w:p w:rsidR="00000000" w:rsidDel="00000000" w:rsidP="00000000" w:rsidRDefault="00000000" w:rsidRPr="00000000" w14:paraId="0000016A">
      <w:pPr>
        <w:numPr>
          <w:ilvl w:val="0"/>
          <w:numId w:val="26"/>
        </w:numPr>
        <w:spacing w:after="120" w:before="120" w:lineRule="auto"/>
        <w:ind w:left="720" w:hanging="360"/>
        <w:rPr>
          <w:i w:val="1"/>
        </w:rPr>
      </w:pPr>
      <w:r w:rsidDel="00000000" w:rsidR="00000000" w:rsidRPr="00000000">
        <w:rPr>
          <w:b w:val="1"/>
          <w:i w:val="1"/>
          <w:rtl w:val="0"/>
        </w:rPr>
        <w:t xml:space="preserve">Q13. </w:t>
      </w:r>
      <w:r w:rsidDel="00000000" w:rsidR="00000000" w:rsidRPr="00000000">
        <w:rPr>
          <w:i w:val="1"/>
          <w:rtl w:val="0"/>
        </w:rPr>
        <w:t xml:space="preserve">What </w:t>
      </w:r>
      <w:r w:rsidDel="00000000" w:rsidR="00000000" w:rsidRPr="00000000">
        <w:rPr>
          <w:b w:val="1"/>
          <w:i w:val="1"/>
          <w:rtl w:val="0"/>
        </w:rPr>
        <w:t xml:space="preserve">plant functional traits and structural attributes </w:t>
      </w:r>
      <w:r w:rsidDel="00000000" w:rsidR="00000000" w:rsidRPr="00000000">
        <w:rPr>
          <w:i w:val="1"/>
          <w:rtl w:val="0"/>
        </w:rPr>
        <w:t xml:space="preserve">confer carbon cycle resilience, and how do they vary across forest types, environmental gradients, and vertically within forests?</w:t>
      </w:r>
      <w:r w:rsidDel="00000000" w:rsidR="00000000" w:rsidRPr="00000000">
        <w:rPr>
          <w:rtl w:val="0"/>
        </w:rPr>
      </w:r>
    </w:p>
    <w:p w:rsidR="00000000" w:rsidDel="00000000" w:rsidP="00000000" w:rsidRDefault="00000000" w:rsidRPr="00000000" w14:paraId="0000016B">
      <w:pPr>
        <w:rPr/>
      </w:pPr>
      <w:commentRangeStart w:id="246"/>
      <w:r w:rsidDel="00000000" w:rsidR="00000000" w:rsidRPr="00000000">
        <w:rPr>
          <w:rtl w:val="0"/>
        </w:rPr>
        <w:t xml:space="preserve">As</w:t>
      </w:r>
      <w:commentRangeEnd w:id="246"/>
      <w:r w:rsidDel="00000000" w:rsidR="00000000" w:rsidRPr="00000000">
        <w:commentReference w:id="246"/>
      </w:r>
      <w:r w:rsidDel="00000000" w:rsidR="00000000" w:rsidRPr="00000000">
        <w:rPr>
          <w:rtl w:val="0"/>
        </w:rPr>
        <w:t xml:space="preserve"> described in Section 3.1.2, the characterization of biodiversity across scales will combine in situ measurements—</w:t>
      </w:r>
      <w:commentRangeStart w:id="247"/>
      <w:r w:rsidDel="00000000" w:rsidR="00000000" w:rsidRPr="00000000">
        <w:rPr>
          <w:rtl w:val="0"/>
        </w:rPr>
        <w:t xml:space="preserve">e.g., forest inventories, animal movement tracking, bioacoustics sensors, camera traps, environmental DNA</w:t>
      </w:r>
      <w:commentRangeEnd w:id="247"/>
      <w:r w:rsidDel="00000000" w:rsidR="00000000" w:rsidRPr="00000000">
        <w:commentReference w:id="247"/>
      </w:r>
      <w:r w:rsidDel="00000000" w:rsidR="00000000" w:rsidRPr="00000000">
        <w:rPr>
          <w:shd w:fill="ffd966" w:val="clear"/>
          <w:rtl w:val="0"/>
        </w:rPr>
        <w:t xml:space="preserve">, Indigenous Ecological Knowledge (IEK), Local Ecological Knowledge (LEK),</w:t>
      </w:r>
      <w:r w:rsidDel="00000000" w:rsidR="00000000" w:rsidRPr="00000000">
        <w:rPr>
          <w:rtl w:val="0"/>
        </w:rPr>
        <w:t xml:space="preserve"> airborne remote sensing, satellite imaging spectroscopy (</w:t>
      </w:r>
      <w:r w:rsidDel="00000000" w:rsidR="00000000" w:rsidRPr="00000000">
        <w:rPr>
          <w:b w:val="1"/>
          <w:rtl w:val="0"/>
        </w:rPr>
        <w:t xml:space="preserve">EMIT</w:t>
      </w:r>
      <w:r w:rsidDel="00000000" w:rsidR="00000000" w:rsidRPr="00000000">
        <w:rPr>
          <w:rtl w:val="0"/>
        </w:rPr>
        <w:t xml:space="preserve">, </w:t>
      </w:r>
      <w:r w:rsidDel="00000000" w:rsidR="00000000" w:rsidRPr="00000000">
        <w:rPr>
          <w:b w:val="1"/>
          <w:rtl w:val="0"/>
        </w:rPr>
        <w:t xml:space="preserve">PRISMA</w:t>
      </w:r>
      <w:r w:rsidDel="00000000" w:rsidR="00000000" w:rsidRPr="00000000">
        <w:rPr>
          <w:rtl w:val="0"/>
        </w:rPr>
        <w:t xml:space="preserve">, </w:t>
      </w:r>
      <w:r w:rsidDel="00000000" w:rsidR="00000000" w:rsidRPr="00000000">
        <w:rPr>
          <w:b w:val="1"/>
          <w:rtl w:val="0"/>
        </w:rPr>
        <w:t xml:space="preserve">DESIS</w:t>
      </w:r>
      <w:r w:rsidDel="00000000" w:rsidR="00000000" w:rsidRPr="00000000">
        <w:rPr>
          <w:rtl w:val="0"/>
        </w:rPr>
        <w:t xml:space="preserve"> and </w:t>
      </w:r>
      <w:r w:rsidDel="00000000" w:rsidR="00000000" w:rsidRPr="00000000">
        <w:rPr>
          <w:b w:val="1"/>
          <w:rtl w:val="0"/>
        </w:rPr>
        <w:t xml:space="preserve">PACE</w:t>
      </w:r>
      <w:r w:rsidDel="00000000" w:rsidR="00000000" w:rsidRPr="00000000">
        <w:rPr>
          <w:rtl w:val="0"/>
        </w:rPr>
        <w:t xml:space="preserve">) and satellite lidar and radar (</w:t>
      </w:r>
      <w:r w:rsidDel="00000000" w:rsidR="00000000" w:rsidRPr="00000000">
        <w:rPr>
          <w:b w:val="1"/>
          <w:rtl w:val="0"/>
        </w:rPr>
        <w:t xml:space="preserve">GEDI</w:t>
      </w:r>
      <w:r w:rsidDel="00000000" w:rsidR="00000000" w:rsidRPr="00000000">
        <w:rPr>
          <w:rtl w:val="0"/>
        </w:rPr>
        <w:t xml:space="preserve">, </w:t>
      </w:r>
      <w:r w:rsidDel="00000000" w:rsidR="00000000" w:rsidRPr="00000000">
        <w:rPr>
          <w:b w:val="1"/>
          <w:rtl w:val="0"/>
        </w:rPr>
        <w:t xml:space="preserve">EDGE*</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and </w:t>
      </w:r>
      <w:r w:rsidDel="00000000" w:rsidR="00000000" w:rsidRPr="00000000">
        <w:rPr>
          <w:b w:val="1"/>
          <w:rtl w:val="0"/>
        </w:rPr>
        <w:t xml:space="preserve">BIOMASS*</w:t>
      </w:r>
      <w:r w:rsidDel="00000000" w:rsidR="00000000" w:rsidRPr="00000000">
        <w:rPr>
          <w:rtl w:val="0"/>
        </w:rPr>
        <w:t xml:space="preserve">). These datasets will provide initial conditions and benchmarks for process-based terrestrial biosphere models that can represent structural and functional diversity (e.g., BiomeE, ED/ED2, FATES; Section 6.4) to develop process-understanding and attribution of the role of biodiversity on carbon, water, and energy fluxes, and how these relationships vary within and across continents. To investigate how biodiversity and land-use driven biodiversity change impact the resistance and resilience of tropical forests to climate extremes, PANGEA will identify landscapes across disturbance, climate, and edaphic gradients, and use data describing ecosystem function changes. Indicators of water stress and ecosystem function (Section 3.1.3), including data derived from </w:t>
      </w:r>
      <w:r w:rsidDel="00000000" w:rsidR="00000000" w:rsidRPr="00000000">
        <w:rPr>
          <w:b w:val="1"/>
          <w:rtl w:val="0"/>
        </w:rPr>
        <w:t xml:space="preserve">SMAP</w:t>
      </w:r>
      <w:r w:rsidDel="00000000" w:rsidR="00000000" w:rsidRPr="00000000">
        <w:rPr>
          <w:rtl w:val="0"/>
        </w:rPr>
        <w:t xml:space="preserve">, </w:t>
      </w:r>
      <w:r w:rsidDel="00000000" w:rsidR="00000000" w:rsidRPr="00000000">
        <w:rPr>
          <w:b w:val="1"/>
          <w:rtl w:val="0"/>
        </w:rPr>
        <w:t xml:space="preserve">SMOS</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AMSR-E</w:t>
      </w:r>
      <w:r w:rsidDel="00000000" w:rsidR="00000000" w:rsidRPr="00000000">
        <w:rPr>
          <w:rtl w:val="0"/>
        </w:rPr>
        <w:t xml:space="preserve">, </w:t>
      </w:r>
      <w:r w:rsidDel="00000000" w:rsidR="00000000" w:rsidRPr="00000000">
        <w:rPr>
          <w:b w:val="1"/>
          <w:rtl w:val="0"/>
        </w:rPr>
        <w:t xml:space="preserve">EMIT</w:t>
      </w:r>
      <w:r w:rsidDel="00000000" w:rsidR="00000000" w:rsidRPr="00000000">
        <w:rPr>
          <w:rtl w:val="0"/>
        </w:rPr>
        <w:t xml:space="preserve">, </w:t>
      </w:r>
      <w:r w:rsidDel="00000000" w:rsidR="00000000" w:rsidRPr="00000000">
        <w:rPr>
          <w:b w:val="1"/>
          <w:rtl w:val="0"/>
        </w:rPr>
        <w:t xml:space="preserve">ECOSTRESS</w:t>
      </w:r>
      <w:r w:rsidDel="00000000" w:rsidR="00000000" w:rsidRPr="00000000">
        <w:rPr>
          <w:rtl w:val="0"/>
        </w:rPr>
        <w:t xml:space="preserve">, </w:t>
      </w:r>
      <w:r w:rsidDel="00000000" w:rsidR="00000000" w:rsidRPr="00000000">
        <w:rPr>
          <w:b w:val="1"/>
          <w:rtl w:val="0"/>
        </w:rPr>
        <w:t xml:space="preserve">FLEX</w:t>
      </w:r>
      <w:r w:rsidDel="00000000" w:rsidR="00000000" w:rsidRPr="00000000">
        <w:rPr>
          <w:rtl w:val="0"/>
        </w:rPr>
        <w:t xml:space="preserve">, </w:t>
      </w:r>
      <w:r w:rsidDel="00000000" w:rsidR="00000000" w:rsidRPr="00000000">
        <w:rPr>
          <w:color w:val="ff0000"/>
          <w:rtl w:val="0"/>
        </w:rPr>
        <w:t xml:space="preserve">[other SIF products too, like TROPOMI, OCO-3, etc.?]</w:t>
      </w:r>
      <w:r w:rsidDel="00000000" w:rsidR="00000000" w:rsidRPr="00000000">
        <w:rPr>
          <w:rtl w:val="0"/>
        </w:rPr>
        <w:t xml:space="preserve">, will be used to quantify emergent relationships between forest structure and composition and forest sensitivity to climate extremes. These relationships will be applied to constrain inverse models and process-based terrestrial biosphere models, allowing the use of these models to attribute the role of biodiversity in mitigating the impacts of global change in the tropical land carbon sink.</w:t>
      </w: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4"/>
        <w:rPr/>
      </w:pPr>
      <w:bookmarkStart w:colFirst="0" w:colLast="0" w:name="_mm51igahwi84" w:id="22"/>
      <w:bookmarkEnd w:id="22"/>
      <w:r w:rsidDel="00000000" w:rsidR="00000000" w:rsidRPr="00000000">
        <w:rPr>
          <w:rtl w:val="0"/>
        </w:rPr>
        <w:t xml:space="preserve">3.2.2 Disturbance-Ecosystem Function </w:t>
      </w:r>
      <w:commentRangeStart w:id="248"/>
      <w:r w:rsidDel="00000000" w:rsidR="00000000" w:rsidRPr="00000000">
        <w:rPr>
          <w:rtl w:val="0"/>
        </w:rPr>
        <w:t xml:space="preserve">Feedbacks</w:t>
      </w:r>
      <w:commentRangeEnd w:id="248"/>
      <w:r w:rsidDel="00000000" w:rsidR="00000000" w:rsidRPr="00000000">
        <w:commentReference w:id="248"/>
      </w:r>
      <w:r w:rsidDel="00000000" w:rsidR="00000000" w:rsidRPr="00000000">
        <w:rPr>
          <w:rtl w:val="0"/>
        </w:rPr>
      </w:r>
    </w:p>
    <w:p w:rsidR="00000000" w:rsidDel="00000000" w:rsidP="00000000" w:rsidRDefault="00000000" w:rsidRPr="00000000" w14:paraId="0000016E">
      <w:pPr>
        <w:rPr/>
      </w:pPr>
      <w:r w:rsidDel="00000000" w:rsidR="00000000" w:rsidRPr="00000000">
        <w:rPr>
          <w:color w:val="ff0000"/>
          <w:rtl w:val="0"/>
        </w:rPr>
        <w:t xml:space="preserve">[lack of knowledge in tree mortality mechanism]</w:t>
      </w:r>
      <w:r w:rsidDel="00000000" w:rsidR="00000000" w:rsidRPr="00000000">
        <w:rPr>
          <w:rtl w:val="0"/>
        </w:rPr>
        <w:t xml:space="preserve"> Changing disturbance regimes, including drought, fires, storms, and land-use change, are reshaping tropical forests. Tropical regions across continents differ in their responses to similar disturbance events, such El Niño events (</w:t>
      </w:r>
      <w:r w:rsidDel="00000000" w:rsidR="00000000" w:rsidRPr="00000000">
        <w:rPr>
          <w:shd w:fill="c9daf8" w:val="clear"/>
          <w:rtl w:val="0"/>
        </w:rPr>
        <w:t xml:space="preserve">Liu et al., 2017</w:t>
      </w:r>
      <w:r w:rsidDel="00000000" w:rsidR="00000000" w:rsidRPr="00000000">
        <w:rPr>
          <w:rtl w:val="0"/>
        </w:rPr>
        <w:t xml:space="preserve">). These continental differences may be associated with variation in forest resilience to both human action and climate change</w:t>
      </w:r>
      <w:r w:rsidDel="00000000" w:rsidR="00000000" w:rsidRPr="00000000">
        <w:rPr>
          <w:color w:val="ff0000"/>
          <w:rtl w:val="0"/>
        </w:rPr>
        <w:t xml:space="preserve"> [REF]</w:t>
      </w:r>
      <w:r w:rsidDel="00000000" w:rsidR="00000000" w:rsidRPr="00000000">
        <w:rPr>
          <w:rtl w:val="0"/>
        </w:rPr>
        <w:t xml:space="preserve">, however, the mechanisms underlying differences in forest vulnerability to shifting disturbance regimes remain elusive. Likewise, we lack large-scale quantification of the drivers of tree mortality, as well as attribution of reasons for higher tree mortality on different continents (</w:t>
      </w:r>
      <w:r w:rsidDel="00000000" w:rsidR="00000000" w:rsidRPr="00000000">
        <w:rPr>
          <w:shd w:fill="c9daf8" w:val="clear"/>
          <w:rtl w:val="0"/>
        </w:rPr>
        <w:t xml:space="preserve">McDowell et al., 2018</w:t>
      </w:r>
      <w:r w:rsidDel="00000000" w:rsidR="00000000" w:rsidRPr="00000000">
        <w:rPr>
          <w:shd w:fill="c9daf8" w:val="clear"/>
          <w:rtl w:val="0"/>
        </w:rPr>
        <w:t xml:space="preserve">; </w:t>
      </w:r>
      <w:r w:rsidDel="00000000" w:rsidR="00000000" w:rsidRPr="00000000">
        <w:rPr>
          <w:shd w:fill="c9daf8" w:val="clear"/>
          <w:rtl w:val="0"/>
        </w:rPr>
        <w:t xml:space="preserve">Gora and Esquivel-Muelbert 2021</w:t>
      </w:r>
      <w:r w:rsidDel="00000000" w:rsidR="00000000" w:rsidRPr="00000000">
        <w:rPr>
          <w:rtl w:val="0"/>
        </w:rPr>
        <w:t xml:space="preserve">). Part of this difficulty stems from scaling limitations. Nearly all storm-related disturbances occur at very small scales (&lt;0.1 </w:t>
      </w:r>
      <w:commentRangeStart w:id="249"/>
      <w:r w:rsidDel="00000000" w:rsidR="00000000" w:rsidRPr="00000000">
        <w:rPr>
          <w:rtl w:val="0"/>
        </w:rPr>
        <w:t xml:space="preserve">ha</w:t>
      </w:r>
      <w:commentRangeEnd w:id="249"/>
      <w:r w:rsidDel="00000000" w:rsidR="00000000" w:rsidRPr="00000000">
        <w:commentReference w:id="249"/>
      </w:r>
      <w:r w:rsidDel="00000000" w:rsidR="00000000" w:rsidRPr="00000000">
        <w:rPr>
          <w:rtl w:val="0"/>
        </w:rPr>
        <w:t xml:space="preserve">) (</w:t>
      </w:r>
      <w:r w:rsidDel="00000000" w:rsidR="00000000" w:rsidRPr="00000000">
        <w:rPr>
          <w:shd w:fill="c9daf8" w:val="clear"/>
          <w:rtl w:val="0"/>
        </w:rPr>
        <w:t xml:space="preserve">Espírito-Santo et al., 2014</w:t>
      </w:r>
      <w:r w:rsidDel="00000000" w:rsidR="00000000" w:rsidRPr="00000000">
        <w:rPr>
          <w:rtl w:val="0"/>
        </w:rPr>
        <w:t xml:space="preserve">; </w:t>
      </w:r>
      <w:r w:rsidDel="00000000" w:rsidR="00000000" w:rsidRPr="00000000">
        <w:rPr>
          <w:shd w:fill="c9daf8" w:val="clear"/>
          <w:rtl w:val="0"/>
        </w:rPr>
        <w:t xml:space="preserve">Negrón-Juárez et al., 2018</w:t>
      </w:r>
      <w:r w:rsidDel="00000000" w:rsidR="00000000" w:rsidRPr="00000000">
        <w:rPr>
          <w:rtl w:val="0"/>
        </w:rPr>
        <w:t xml:space="preserve">; </w:t>
      </w:r>
      <w:r w:rsidDel="00000000" w:rsidR="00000000" w:rsidRPr="00000000">
        <w:rPr>
          <w:shd w:fill="c9daf8" w:val="clear"/>
          <w:rtl w:val="0"/>
        </w:rPr>
        <w:t xml:space="preserve">Negron-Juarez et al., 2023</w:t>
      </w:r>
      <w:r w:rsidDel="00000000" w:rsidR="00000000" w:rsidRPr="00000000">
        <w:rPr>
          <w:rtl w:val="0"/>
        </w:rPr>
        <w:t xml:space="preserve">) which are too small to be detected with contemporary satellite methods (</w:t>
      </w:r>
      <w:r w:rsidDel="00000000" w:rsidR="00000000" w:rsidRPr="00000000">
        <w:rPr>
          <w:shd w:fill="c9daf8" w:val="clear"/>
          <w:rtl w:val="0"/>
        </w:rPr>
        <w:t xml:space="preserve">Cushman et al., 2021</w:t>
      </w:r>
      <w:r w:rsidDel="00000000" w:rsidR="00000000" w:rsidRPr="00000000">
        <w:rPr>
          <w:rtl w:val="0"/>
        </w:rPr>
        <w:t xml:space="preserve">) and cannot be reliably attributed using traditional forest plot methods because of the typically long intervals between census </w:t>
      </w:r>
      <w:r w:rsidDel="00000000" w:rsidR="00000000" w:rsidRPr="00000000">
        <w:rPr>
          <w:color w:val="ff0000"/>
          <w:rtl w:val="0"/>
        </w:rPr>
        <w:t xml:space="preserve">[REF]</w:t>
      </w:r>
      <w:r w:rsidDel="00000000" w:rsidR="00000000" w:rsidRPr="00000000">
        <w:rPr>
          <w:rtl w:val="0"/>
        </w:rPr>
        <w:t xml:space="preserve">. In addition, data describing the mechanisms underlying tree vulnerability to storm-associated winds and lightning are also limited (</w:t>
      </w:r>
      <w:r w:rsidDel="00000000" w:rsidR="00000000" w:rsidRPr="00000000">
        <w:rPr>
          <w:shd w:fill="c9daf8" w:val="clear"/>
          <w:rtl w:val="0"/>
        </w:rPr>
        <w:t xml:space="preserve">Gora et al., 2017</w:t>
      </w:r>
      <w:r w:rsidDel="00000000" w:rsidR="00000000" w:rsidRPr="00000000">
        <w:rPr>
          <w:shd w:fill="c9daf8" w:val="clear"/>
          <w:rtl w:val="0"/>
        </w:rPr>
        <w:t xml:space="preserve">; </w:t>
      </w:r>
      <w:r w:rsidDel="00000000" w:rsidR="00000000" w:rsidRPr="00000000">
        <w:rPr>
          <w:shd w:fill="c9daf8" w:val="clear"/>
          <w:rtl w:val="0"/>
        </w:rPr>
        <w:t xml:space="preserve">2020b</w:t>
      </w:r>
      <w:r w:rsidDel="00000000" w:rsidR="00000000" w:rsidRPr="00000000">
        <w:rPr>
          <w:shd w:fill="c9daf8" w:val="clear"/>
          <w:rtl w:val="0"/>
        </w:rPr>
        <w:t xml:space="preserve">; </w:t>
      </w:r>
      <w:r w:rsidDel="00000000" w:rsidR="00000000" w:rsidRPr="00000000">
        <w:rPr>
          <w:shd w:fill="c9daf8" w:val="clear"/>
          <w:rtl w:val="0"/>
        </w:rPr>
        <w:t xml:space="preserve">Jackson et al., 2019</w:t>
      </w:r>
      <w:r w:rsidDel="00000000" w:rsidR="00000000" w:rsidRPr="00000000">
        <w:rPr>
          <w:shd w:fill="c9daf8" w:val="clear"/>
          <w:rtl w:val="0"/>
        </w:rPr>
        <w:t xml:space="preserve">; </w:t>
      </w:r>
      <w:r w:rsidDel="00000000" w:rsidR="00000000" w:rsidRPr="00000000">
        <w:rPr>
          <w:shd w:fill="c9daf8" w:val="clear"/>
          <w:rtl w:val="0"/>
        </w:rPr>
        <w:t xml:space="preserve">2021a</w:t>
      </w:r>
      <w:r w:rsidDel="00000000" w:rsidR="00000000" w:rsidRPr="00000000">
        <w:rPr>
          <w:shd w:fill="c9daf8" w:val="clear"/>
          <w:rtl w:val="0"/>
        </w:rPr>
        <w:t xml:space="preserve">,</w:t>
      </w:r>
      <w:r w:rsidDel="00000000" w:rsidR="00000000" w:rsidRPr="00000000">
        <w:rPr>
          <w:shd w:fill="c9daf8" w:val="clear"/>
          <w:rtl w:val="0"/>
        </w:rPr>
        <w:t xml:space="preserve"> 2021b</w:t>
      </w:r>
      <w:r w:rsidDel="00000000" w:rsidR="00000000" w:rsidRPr="00000000">
        <w:rPr>
          <w:shd w:fill="c9daf8" w:val="clear"/>
          <w:rtl w:val="0"/>
        </w:rPr>
        <w:t xml:space="preserve">; </w:t>
      </w:r>
      <w:r w:rsidDel="00000000" w:rsidR="00000000" w:rsidRPr="00000000">
        <w:rPr>
          <w:shd w:fill="c9daf8" w:val="clear"/>
          <w:rtl w:val="0"/>
        </w:rPr>
        <w:t xml:space="preserve">Feng et al., 2023</w:t>
      </w:r>
      <w:r w:rsidDel="00000000" w:rsidR="00000000" w:rsidRPr="00000000">
        <w:rPr>
          <w:rtl w:val="0"/>
        </w:rPr>
        <w:t xml:space="preserve">). </w:t>
      </w:r>
      <w:r w:rsidDel="00000000" w:rsidR="00000000" w:rsidRPr="00000000">
        <w:rPr>
          <w:color w:val="ff0000"/>
          <w:rtl w:val="0"/>
        </w:rPr>
        <w:t xml:space="preserve">[ADD SENTENCES ON KNOWLEDGE GAPS ON HOW DISTURBANCE AND MORTALITY INTERACT WITH CUE AND WUE]</w:t>
      </w:r>
      <w:r w:rsidDel="00000000" w:rsidR="00000000" w:rsidRPr="00000000">
        <w:rPr>
          <w:rtl w:val="0"/>
        </w:rPr>
        <w:t xml:space="preserve">. Advancing understanding of distinct ecosystem responses to mortality and disturbance events requires integrated data on tree mortality, carbon- and water-use efficiency, and post-disturbance recovery rates spanning disturbance regimes, patterns of functional composition, and land-use. PANGEA will seek to answer the following questions:</w:t>
      </w:r>
      <w:r w:rsidDel="00000000" w:rsidR="00000000" w:rsidRPr="00000000">
        <w:rPr>
          <w:rtl w:val="0"/>
        </w:rPr>
      </w:r>
    </w:p>
    <w:p w:rsidR="00000000" w:rsidDel="00000000" w:rsidP="00000000" w:rsidRDefault="00000000" w:rsidRPr="00000000" w14:paraId="0000016F">
      <w:pPr>
        <w:numPr>
          <w:ilvl w:val="0"/>
          <w:numId w:val="26"/>
        </w:numPr>
        <w:spacing w:after="120" w:before="120" w:lineRule="auto"/>
        <w:ind w:left="720" w:hanging="360"/>
        <w:rPr>
          <w:i w:val="1"/>
        </w:rPr>
      </w:pPr>
      <w:r w:rsidDel="00000000" w:rsidR="00000000" w:rsidRPr="00000000">
        <w:rPr>
          <w:b w:val="1"/>
          <w:i w:val="1"/>
          <w:rtl w:val="0"/>
        </w:rPr>
        <w:t xml:space="preserve">Q14. </w:t>
      </w:r>
      <w:r w:rsidDel="00000000" w:rsidR="00000000" w:rsidRPr="00000000">
        <w:rPr>
          <w:i w:val="1"/>
          <w:rtl w:val="0"/>
        </w:rPr>
        <w:t xml:space="preserve">How are changing disturbance regimes affecting the </w:t>
      </w:r>
      <w:r w:rsidDel="00000000" w:rsidR="00000000" w:rsidRPr="00000000">
        <w:rPr>
          <w:b w:val="1"/>
          <w:i w:val="1"/>
          <w:rtl w:val="0"/>
        </w:rPr>
        <w:t xml:space="preserve">carbon-use efficiency (CUE)</w:t>
      </w:r>
      <w:r w:rsidDel="00000000" w:rsidR="00000000" w:rsidRPr="00000000">
        <w:rPr>
          <w:i w:val="1"/>
          <w:rtl w:val="0"/>
        </w:rPr>
        <w:t xml:space="preserve"> and </w:t>
      </w:r>
      <w:r w:rsidDel="00000000" w:rsidR="00000000" w:rsidRPr="00000000">
        <w:rPr>
          <w:b w:val="1"/>
          <w:i w:val="1"/>
          <w:rtl w:val="0"/>
        </w:rPr>
        <w:t xml:space="preserve">water-use efficiency (WUE) </w:t>
      </w:r>
      <w:r w:rsidDel="00000000" w:rsidR="00000000" w:rsidRPr="00000000">
        <w:rPr>
          <w:i w:val="1"/>
          <w:rtl w:val="0"/>
        </w:rPr>
        <w:t xml:space="preserve">of different tropical forests?</w:t>
      </w:r>
      <w:r w:rsidDel="00000000" w:rsidR="00000000" w:rsidRPr="00000000">
        <w:rPr>
          <w:rtl w:val="0"/>
        </w:rPr>
      </w:r>
    </w:p>
    <w:p w:rsidR="00000000" w:rsidDel="00000000" w:rsidP="00000000" w:rsidRDefault="00000000" w:rsidRPr="00000000" w14:paraId="00000170">
      <w:pPr>
        <w:numPr>
          <w:ilvl w:val="0"/>
          <w:numId w:val="26"/>
        </w:numPr>
        <w:spacing w:after="120" w:before="120" w:lineRule="auto"/>
        <w:ind w:left="720" w:hanging="360"/>
        <w:rPr>
          <w:i w:val="1"/>
        </w:rPr>
      </w:pPr>
      <w:r w:rsidDel="00000000" w:rsidR="00000000" w:rsidRPr="00000000">
        <w:rPr>
          <w:b w:val="1"/>
          <w:i w:val="1"/>
          <w:rtl w:val="0"/>
        </w:rPr>
        <w:t xml:space="preserve">Q15. </w:t>
      </w:r>
      <w:r w:rsidDel="00000000" w:rsidR="00000000" w:rsidRPr="00000000">
        <w:rPr>
          <w:i w:val="1"/>
          <w:rtl w:val="0"/>
        </w:rPr>
        <w:t xml:space="preserve">How do </w:t>
      </w:r>
      <w:r w:rsidDel="00000000" w:rsidR="00000000" w:rsidRPr="00000000">
        <w:rPr>
          <w:b w:val="1"/>
          <w:i w:val="1"/>
          <w:rtl w:val="0"/>
        </w:rPr>
        <w:t xml:space="preserve">tree mortality</w:t>
      </w:r>
      <w:r w:rsidDel="00000000" w:rsidR="00000000" w:rsidRPr="00000000">
        <w:rPr>
          <w:i w:val="1"/>
          <w:rtl w:val="0"/>
        </w:rPr>
        <w:t xml:space="preserve"> rates and patterns vary within and across tropical forests in response to systematic shifts in forcing processes, including climate, land-use change, and disturbance regimes? How do temporal and spatial variability of mortality influence the heterogeneity of tropical carbon stocks and fluxes across the tropics?</w:t>
      </w:r>
    </w:p>
    <w:p w:rsidR="00000000" w:rsidDel="00000000" w:rsidP="00000000" w:rsidRDefault="00000000" w:rsidRPr="00000000" w14:paraId="00000171">
      <w:pPr>
        <w:spacing w:after="240" w:before="240" w:lineRule="auto"/>
        <w:rPr/>
      </w:pPr>
      <w:r w:rsidDel="00000000" w:rsidR="00000000" w:rsidRPr="00000000">
        <w:rPr>
          <w:rtl w:val="0"/>
        </w:rPr>
        <w:t xml:space="preserve">To characterize the spatial and temporal distribution of canopy turnover and degradation disturbances across the tropics, PANGEA will leverage ongoing attempts at quantifying fine-scale forest degradation from space using deep learning (e.g., Dalagnol et al., 2023). With this approach, it may be possible to integrate multiple sources of satellite remote sensing—drone and aircraft RGB and lidar measurements, commercial high resolution optical data, </w:t>
      </w:r>
      <w:r w:rsidDel="00000000" w:rsidR="00000000" w:rsidRPr="00000000">
        <w:rPr>
          <w:b w:val="1"/>
          <w:rtl w:val="0"/>
        </w:rPr>
        <w:t xml:space="preserve">Landsat</w:t>
      </w:r>
      <w:r w:rsidDel="00000000" w:rsidR="00000000" w:rsidRPr="00000000">
        <w:rPr>
          <w:rtl w:val="0"/>
        </w:rPr>
        <w:t xml:space="preserve">, </w:t>
      </w:r>
      <w:r w:rsidDel="00000000" w:rsidR="00000000" w:rsidRPr="00000000">
        <w:rPr>
          <w:b w:val="1"/>
          <w:rtl w:val="0"/>
        </w:rPr>
        <w:t xml:space="preserve">Sentinel-1</w:t>
      </w:r>
      <w:r w:rsidDel="00000000" w:rsidR="00000000" w:rsidRPr="00000000">
        <w:rPr>
          <w:rtl w:val="0"/>
        </w:rPr>
        <w:t xml:space="preserve">, </w:t>
      </w:r>
      <w:r w:rsidDel="00000000" w:rsidR="00000000" w:rsidRPr="00000000">
        <w:rPr>
          <w:b w:val="1"/>
          <w:rtl w:val="0"/>
        </w:rPr>
        <w:t xml:space="preserve">Sentinel-2</w:t>
      </w:r>
      <w:r w:rsidDel="00000000" w:rsidR="00000000" w:rsidRPr="00000000">
        <w:rPr>
          <w:rtl w:val="0"/>
        </w:rPr>
        <w:t xml:space="preserve">, </w:t>
      </w:r>
      <w:r w:rsidDel="00000000" w:rsidR="00000000" w:rsidRPr="00000000">
        <w:rPr>
          <w:b w:val="1"/>
          <w:rtl w:val="0"/>
        </w:rPr>
        <w:t xml:space="preserve">GEDI</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BIOMASS*</w:t>
      </w:r>
      <w:r w:rsidDel="00000000" w:rsidR="00000000" w:rsidRPr="00000000">
        <w:rPr>
          <w:rtl w:val="0"/>
        </w:rPr>
        <w:t xml:space="preserve">, and </w:t>
      </w:r>
      <w:r w:rsidDel="00000000" w:rsidR="00000000" w:rsidRPr="00000000">
        <w:rPr>
          <w:b w:val="1"/>
          <w:rtl w:val="0"/>
        </w:rPr>
        <w:t xml:space="preserve">EDGE*</w:t>
      </w:r>
      <w:r w:rsidDel="00000000" w:rsidR="00000000" w:rsidRPr="00000000">
        <w:rPr>
          <w:rtl w:val="0"/>
        </w:rPr>
        <w:t xml:space="preserve">— to advance monitoring of tree mortality and natural disturbance regimes from space in ways that have been previously attempted with airborne data (Dalagnol et al. 2021). To train the deep-learning model, PANGEA will combine field measurements of mortality and disturbance at the key PANGEA landscapes (Section 6.3) with existing field data from partners and collaborators. </w:t>
      </w:r>
      <w:commentRangeStart w:id="250"/>
      <w:r w:rsidDel="00000000" w:rsidR="00000000" w:rsidRPr="00000000">
        <w:rPr>
          <w:rtl w:val="0"/>
        </w:rPr>
        <w:t xml:space="preserve">To</w:t>
      </w:r>
      <w:commentRangeEnd w:id="250"/>
      <w:r w:rsidDel="00000000" w:rsidR="00000000" w:rsidRPr="00000000">
        <w:commentReference w:id="250"/>
      </w:r>
      <w:r w:rsidDel="00000000" w:rsidR="00000000" w:rsidRPr="00000000">
        <w:rPr>
          <w:rtl w:val="0"/>
        </w:rPr>
        <w:t xml:space="preserve"> investigate the emergent relationships between disturbance regimes, CUE and WUE across the different landscapes, PANGEA will combine the mortality and degradation products with high-resolution estimates of WUE from </w:t>
      </w:r>
      <w:r w:rsidDel="00000000" w:rsidR="00000000" w:rsidRPr="00000000">
        <w:rPr>
          <w:b w:val="1"/>
          <w:rtl w:val="0"/>
        </w:rPr>
        <w:t xml:space="preserve">Landsat</w:t>
      </w:r>
      <w:r w:rsidDel="00000000" w:rsidR="00000000" w:rsidRPr="00000000">
        <w:rPr>
          <w:rtl w:val="0"/>
        </w:rPr>
        <w:t xml:space="preserve"> and </w:t>
      </w:r>
      <w:r w:rsidDel="00000000" w:rsidR="00000000" w:rsidRPr="00000000">
        <w:rPr>
          <w:b w:val="1"/>
          <w:rtl w:val="0"/>
        </w:rPr>
        <w:t xml:space="preserve">ECOSTRESS</w:t>
      </w:r>
      <w:r w:rsidDel="00000000" w:rsidR="00000000" w:rsidRPr="00000000">
        <w:rPr>
          <w:rtl w:val="0"/>
        </w:rPr>
        <w:t xml:space="preserve"> and CUE derived from </w:t>
      </w:r>
      <w:r w:rsidDel="00000000" w:rsidR="00000000" w:rsidRPr="00000000">
        <w:rPr>
          <w:color w:val="ff0000"/>
          <w:rtl w:val="0"/>
        </w:rPr>
        <w:t xml:space="preserve">X, Y, Z</w:t>
      </w:r>
      <w:r w:rsidDel="00000000" w:rsidR="00000000" w:rsidRPr="00000000">
        <w:rPr>
          <w:rtl w:val="0"/>
        </w:rPr>
        <w:t xml:space="preserve">, and test the robustness of these relationships at sites with eddy covariance fluxes and inventories </w:t>
      </w:r>
      <w:r w:rsidDel="00000000" w:rsidR="00000000" w:rsidRPr="00000000">
        <w:rPr>
          <w:color w:val="ff0000"/>
          <w:rtl w:val="0"/>
        </w:rPr>
        <w:t xml:space="preserve">[ADD SOMETHING ON AIRBORNE?]</w:t>
      </w:r>
      <w:r w:rsidDel="00000000" w:rsidR="00000000" w:rsidRPr="00000000">
        <w:rPr>
          <w:rtl w:val="0"/>
        </w:rPr>
        <w:t xml:space="preserve">. The spatial- and time-dependent degradation maps will be used to drive disturbance rates in process-based models and both mortality maps and the emergent relationships between mortality rates and WUE and CUE will be used for model benchmarking along environmental and anthropogenic-influence gradients and across continents.</w:t>
      </w:r>
      <w:r w:rsidDel="00000000" w:rsidR="00000000" w:rsidRPr="00000000">
        <w:rPr>
          <w:rtl w:val="0"/>
        </w:rPr>
      </w:r>
    </w:p>
    <w:p w:rsidR="00000000" w:rsidDel="00000000" w:rsidP="00000000" w:rsidRDefault="00000000" w:rsidRPr="00000000" w14:paraId="00000172">
      <w:pPr>
        <w:pStyle w:val="Heading4"/>
        <w:rPr/>
      </w:pPr>
      <w:bookmarkStart w:colFirst="0" w:colLast="0" w:name="_r8dcxescymib" w:id="23"/>
      <w:bookmarkEnd w:id="23"/>
      <w:r w:rsidDel="00000000" w:rsidR="00000000" w:rsidRPr="00000000">
        <w:rPr>
          <w:rtl w:val="0"/>
        </w:rPr>
        <w:t xml:space="preserve">3.2.3 Recovery Dynamics and Management</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Climate change is increasing the recurrence of natural </w:t>
      </w:r>
      <w:commentRangeStart w:id="251"/>
      <w:r w:rsidDel="00000000" w:rsidR="00000000" w:rsidRPr="00000000">
        <w:rPr>
          <w:rtl w:val="0"/>
        </w:rPr>
        <w:t xml:space="preserve">disturbances</w:t>
      </w:r>
      <w:commentRangeEnd w:id="251"/>
      <w:r w:rsidDel="00000000" w:rsidR="00000000" w:rsidRPr="00000000">
        <w:commentReference w:id="251"/>
      </w:r>
      <w:r w:rsidDel="00000000" w:rsidR="00000000" w:rsidRPr="00000000">
        <w:rPr>
          <w:color w:val="ffab40"/>
          <w:rtl w:val="0"/>
        </w:rPr>
        <w:t xml:space="preserve"> </w:t>
      </w:r>
      <w:r w:rsidDel="00000000" w:rsidR="00000000" w:rsidRPr="00000000">
        <w:rPr>
          <w:color w:val="ff0000"/>
          <w:rtl w:val="0"/>
        </w:rPr>
        <w:t xml:space="preserve">[REF]</w:t>
      </w:r>
      <w:r w:rsidDel="00000000" w:rsidR="00000000" w:rsidRPr="00000000">
        <w:rPr>
          <w:rtl w:val="0"/>
        </w:rPr>
        <w:t xml:space="preserve">, whereas the expansion of deforestation and forest degradation is further </w:t>
      </w:r>
      <w:commentRangeStart w:id="252"/>
      <w:r w:rsidDel="00000000" w:rsidR="00000000" w:rsidRPr="00000000">
        <w:rPr>
          <w:rtl w:val="0"/>
        </w:rPr>
        <w:t xml:space="preserve">amplifying</w:t>
      </w:r>
      <w:commentRangeEnd w:id="252"/>
      <w:r w:rsidDel="00000000" w:rsidR="00000000" w:rsidRPr="00000000">
        <w:commentReference w:id="252"/>
      </w:r>
      <w:r w:rsidDel="00000000" w:rsidR="00000000" w:rsidRPr="00000000">
        <w:rPr>
          <w:rtl w:val="0"/>
        </w:rPr>
        <w:t xml:space="preserve"> the disturbance regimes across the tropics (</w:t>
      </w:r>
      <w:r w:rsidDel="00000000" w:rsidR="00000000" w:rsidRPr="00000000">
        <w:rPr>
          <w:shd w:fill="c9daf8" w:val="clear"/>
          <w:rtl w:val="0"/>
        </w:rPr>
        <w:t xml:space="preserve">Armenteras et al. 2006; Portela &amp; Rademacher 2001; Jusys 2018;</w:t>
      </w:r>
      <w:r w:rsidDel="00000000" w:rsidR="00000000" w:rsidRPr="00000000">
        <w:rPr>
          <w:rtl w:val="0"/>
        </w:rPr>
        <w:t xml:space="preserve"> </w:t>
      </w:r>
      <w:r w:rsidDel="00000000" w:rsidR="00000000" w:rsidRPr="00000000">
        <w:rPr>
          <w:shd w:fill="c9daf8" w:val="clear"/>
          <w:rtl w:val="0"/>
        </w:rPr>
        <w:t xml:space="preserve">Hosonuma et al. 2012</w:t>
      </w:r>
      <w:r w:rsidDel="00000000" w:rsidR="00000000" w:rsidRPr="00000000">
        <w:rPr>
          <w:rtl w:val="0"/>
        </w:rPr>
        <w:t xml:space="preserve">). More frequent disturbances may pose a real threat of tropical forests experiencing resilience loss and critical transitions to alternate states (</w:t>
      </w:r>
      <w:r w:rsidDel="00000000" w:rsidR="00000000" w:rsidRPr="00000000">
        <w:rPr>
          <w:shd w:fill="c9daf8" w:val="clear"/>
          <w:rtl w:val="0"/>
        </w:rPr>
        <w:t xml:space="preserve">Verbesselt et al., 2016</w:t>
      </w:r>
      <w:r w:rsidDel="00000000" w:rsidR="00000000" w:rsidRPr="00000000">
        <w:rPr>
          <w:rtl w:val="0"/>
        </w:rPr>
        <w:t xml:space="preserve">,</w:t>
      </w:r>
      <w:r w:rsidDel="00000000" w:rsidR="00000000" w:rsidRPr="00000000">
        <w:rPr>
          <w:shd w:fill="c9daf8" w:val="clear"/>
          <w:rtl w:val="0"/>
        </w:rPr>
        <w:t xml:space="preserve">Whitfield et al. 2019</w:t>
      </w:r>
      <w:r w:rsidDel="00000000" w:rsidR="00000000" w:rsidRPr="00000000">
        <w:rPr>
          <w:shd w:fill="c9daf8" w:val="clear"/>
          <w:rtl w:val="0"/>
        </w:rPr>
        <w:t xml:space="preserve">, </w:t>
      </w:r>
      <w:r w:rsidDel="00000000" w:rsidR="00000000" w:rsidRPr="00000000">
        <w:rPr>
          <w:shd w:fill="c9daf8" w:val="clear"/>
          <w:rtl w:val="0"/>
        </w:rPr>
        <w:t xml:space="preserve">Falk et al. 2022</w:t>
      </w:r>
      <w:r w:rsidDel="00000000" w:rsidR="00000000" w:rsidRPr="00000000">
        <w:rPr>
          <w:rtl w:val="0"/>
        </w:rPr>
        <w:t xml:space="preserve">)., although to assess such risks, it is imperative to thoroughly quantify how frequently disturbances occur, the ecosystem resistance to disturbances, and the recovery time from the disturbance impacts </w:t>
      </w:r>
      <w:r w:rsidDel="00000000" w:rsidR="00000000" w:rsidRPr="00000000">
        <w:rPr>
          <w:color w:val="ff0000"/>
          <w:rtl w:val="0"/>
        </w:rPr>
        <w:t xml:space="preserve">[</w:t>
      </w:r>
      <w:commentRangeStart w:id="253"/>
      <w:r w:rsidDel="00000000" w:rsidR="00000000" w:rsidRPr="00000000">
        <w:rPr>
          <w:color w:val="ff0000"/>
          <w:rtl w:val="0"/>
        </w:rPr>
        <w:t xml:space="preserve">REFs</w:t>
      </w:r>
      <w:commentRangeEnd w:id="253"/>
      <w:r w:rsidDel="00000000" w:rsidR="00000000" w:rsidRPr="00000000">
        <w:commentReference w:id="253"/>
      </w:r>
      <w:r w:rsidDel="00000000" w:rsidR="00000000" w:rsidRPr="00000000">
        <w:rPr>
          <w:color w:val="ff0000"/>
          <w:rtl w:val="0"/>
        </w:rPr>
        <w:t xml:space="preserve">]</w:t>
      </w:r>
      <w:r w:rsidDel="00000000" w:rsidR="00000000" w:rsidRPr="00000000">
        <w:rPr>
          <w:rtl w:val="0"/>
        </w:rPr>
        <w:t xml:space="preserve">. While much research has focused on the impacts of disturbances (e.g., </w:t>
      </w:r>
      <w:r w:rsidDel="00000000" w:rsidR="00000000" w:rsidRPr="00000000">
        <w:rPr>
          <w:shd w:fill="c9daf8" w:val="clear"/>
          <w:rtl w:val="0"/>
        </w:rPr>
        <w:t xml:space="preserve">McDowell et al., 2018</w:t>
      </w:r>
      <w:r w:rsidDel="00000000" w:rsidR="00000000" w:rsidRPr="00000000">
        <w:rPr>
          <w:shd w:fill="c9daf8" w:val="clear"/>
          <w:rtl w:val="0"/>
        </w:rPr>
        <w:t xml:space="preserve">; </w:t>
      </w:r>
      <w:r w:rsidDel="00000000" w:rsidR="00000000" w:rsidRPr="00000000">
        <w:rPr>
          <w:shd w:fill="c9daf8" w:val="clear"/>
          <w:rtl w:val="0"/>
        </w:rPr>
        <w:t xml:space="preserve">Brando et al., 2014</w:t>
      </w:r>
      <w:r w:rsidDel="00000000" w:rsidR="00000000" w:rsidRPr="00000000">
        <w:rPr>
          <w:rtl w:val="0"/>
        </w:rPr>
        <w:t xml:space="preserve">), large uncertainties remain on recovery rates. Recovering tropical secondary and degraded forests now cover about 10% of the tropical forest area and have a large carbon sink potential (</w:t>
      </w:r>
      <w:r w:rsidDel="00000000" w:rsidR="00000000" w:rsidRPr="00000000">
        <w:rPr>
          <w:shd w:fill="c9daf8" w:val="clear"/>
          <w:rtl w:val="0"/>
        </w:rPr>
        <w:t xml:space="preserve">Heinrich et al., 2023</w:t>
      </w:r>
      <w:r w:rsidDel="00000000" w:rsidR="00000000" w:rsidRPr="00000000">
        <w:rPr>
          <w:rtl w:val="0"/>
        </w:rPr>
        <w:t xml:space="preserve">). Previous field-based research indicated that post-disturbance recovery time scales and rates of recovery vary considerably across the tropics and depending on disturbance intensity and disturbance type (</w:t>
      </w:r>
      <w:r w:rsidDel="00000000" w:rsidR="00000000" w:rsidRPr="00000000">
        <w:rPr>
          <w:shd w:fill="c9daf8" w:val="clear"/>
          <w:rtl w:val="0"/>
        </w:rPr>
        <w:t xml:space="preserve">Poorter et al., 2016</w:t>
      </w:r>
      <w:r w:rsidDel="00000000" w:rsidR="00000000" w:rsidRPr="00000000">
        <w:rPr>
          <w:rtl w:val="0"/>
        </w:rPr>
        <w:t xml:space="preserve">; </w:t>
      </w:r>
      <w:commentRangeStart w:id="254"/>
      <w:r w:rsidDel="00000000" w:rsidR="00000000" w:rsidRPr="00000000">
        <w:rPr>
          <w:highlight w:val="yellow"/>
          <w:rtl w:val="0"/>
        </w:rPr>
        <w:t xml:space="preserve">Rutishauser et al., 2015</w:t>
      </w:r>
      <w:commentRangeEnd w:id="254"/>
      <w:r w:rsidDel="00000000" w:rsidR="00000000" w:rsidRPr="00000000">
        <w:commentReference w:id="254"/>
      </w:r>
      <w:r w:rsidDel="00000000" w:rsidR="00000000" w:rsidRPr="00000000">
        <w:rPr>
          <w:rtl w:val="0"/>
        </w:rPr>
        <w:t xml:space="preserve">), however how these findings are scaled across continental and intercontinental scales remains unknown. </w:t>
      </w:r>
      <w:commentRangeStart w:id="255"/>
      <w:r w:rsidDel="00000000" w:rsidR="00000000" w:rsidRPr="00000000">
        <w:rPr>
          <w:rtl w:val="0"/>
        </w:rPr>
        <w:t xml:space="preserve">More critically, the geographic connectivity of changes in land management across different scales remains highly uncertain. For example, shifts from intensive cropping systems to agroforestry systems and management (e.g., Indigenous stewardship), as well as interventions aimed at conservation, may result in local restoration and increased resilience of systems relative to adjacent areas and support local livelihoods (e.g. </w:t>
      </w:r>
      <w:r w:rsidDel="00000000" w:rsidR="00000000" w:rsidRPr="00000000">
        <w:rPr>
          <w:shd w:fill="c9daf8" w:val="clear"/>
          <w:rtl w:val="0"/>
        </w:rPr>
        <w:t xml:space="preserve">Ebeling &amp; Yasué 2008</w:t>
      </w:r>
      <w:r w:rsidDel="00000000" w:rsidR="00000000" w:rsidRPr="00000000">
        <w:rPr>
          <w:rtl w:val="0"/>
        </w:rPr>
        <w:t xml:space="preserve">; </w:t>
      </w:r>
      <w:r w:rsidDel="00000000" w:rsidR="00000000" w:rsidRPr="00000000">
        <w:rPr>
          <w:shd w:fill="c9daf8" w:val="clear"/>
          <w:rtl w:val="0"/>
        </w:rPr>
        <w:t xml:space="preserve">Auckland et al., 2011; Santika et al. 2017</w:t>
      </w:r>
      <w:r w:rsidDel="00000000" w:rsidR="00000000" w:rsidRPr="00000000">
        <w:rPr>
          <w:rtl w:val="0"/>
        </w:rPr>
        <w:t xml:space="preserve">; </w:t>
      </w:r>
      <w:r w:rsidDel="00000000" w:rsidR="00000000" w:rsidRPr="00000000">
        <w:rPr>
          <w:shd w:fill="c9daf8" w:val="clear"/>
          <w:rtl w:val="0"/>
        </w:rPr>
        <w:t xml:space="preserve">Mills et al. 2019,</w:t>
      </w:r>
      <w:r w:rsidDel="00000000" w:rsidR="00000000" w:rsidRPr="00000000">
        <w:rPr>
          <w:shd w:fill="c9daf8" w:val="clear"/>
          <w:rtl w:val="0"/>
        </w:rPr>
        <w:t xml:space="preserve"> </w:t>
      </w:r>
      <w:r w:rsidDel="00000000" w:rsidR="00000000" w:rsidRPr="00000000">
        <w:rPr>
          <w:shd w:fill="c9daf8" w:val="clear"/>
          <w:rtl w:val="0"/>
        </w:rPr>
        <w:t xml:space="preserve">Pienkowski et al., 2024</w:t>
      </w:r>
      <w:r w:rsidDel="00000000" w:rsidR="00000000" w:rsidRPr="00000000">
        <w:rPr>
          <w:rtl w:val="0"/>
        </w:rPr>
        <w:t xml:space="preserve">). On the other hand, they can also lead to leakages and displacement of disturbances to other geographies (</w:t>
      </w:r>
      <w:r w:rsidDel="00000000" w:rsidR="00000000" w:rsidRPr="00000000">
        <w:rPr>
          <w:shd w:fill="c9daf8" w:val="clear"/>
          <w:rtl w:val="0"/>
        </w:rPr>
        <w:t xml:space="preserve">Ewers &amp; Rodrigues 2008, Gan &amp; McCarl 2007</w:t>
      </w:r>
      <w:r w:rsidDel="00000000" w:rsidR="00000000" w:rsidRPr="00000000">
        <w:rPr>
          <w:rtl w:val="0"/>
        </w:rPr>
        <w:t xml:space="preserve">; </w:t>
      </w:r>
      <w:r w:rsidDel="00000000" w:rsidR="00000000" w:rsidRPr="00000000">
        <w:rPr>
          <w:shd w:fill="c9daf8" w:val="clear"/>
          <w:rtl w:val="0"/>
        </w:rPr>
        <w:t xml:space="preserve">Henders &amp; Ostwald 2014,</w:t>
      </w:r>
      <w:r w:rsidDel="00000000" w:rsidR="00000000" w:rsidRPr="00000000">
        <w:rPr>
          <w:shd w:fill="c9daf8" w:val="clear"/>
          <w:rtl w:val="0"/>
        </w:rPr>
        <w:t xml:space="preserve"> Meyfroidt et al. 2020</w:t>
      </w:r>
      <w:r w:rsidDel="00000000" w:rsidR="00000000" w:rsidRPr="00000000">
        <w:rPr>
          <w:shd w:fill="c9daf8" w:val="clear"/>
          <w:rtl w:val="0"/>
        </w:rPr>
        <w:t xml:space="preserve">, </w:t>
      </w:r>
      <w:r w:rsidDel="00000000" w:rsidR="00000000" w:rsidRPr="00000000">
        <w:rPr>
          <w:shd w:fill="c9daf8" w:val="clear"/>
          <w:rtl w:val="0"/>
        </w:rPr>
        <w:t xml:space="preserve">Hertel et al. 2019</w:t>
      </w:r>
      <w:r w:rsidDel="00000000" w:rsidR="00000000" w:rsidRPr="00000000">
        <w:rPr>
          <w:rtl w:val="0"/>
        </w:rPr>
        <w:t xml:space="preserve">)</w:t>
      </w:r>
      <w:commentRangeEnd w:id="255"/>
      <w:r w:rsidDel="00000000" w:rsidR="00000000" w:rsidRPr="00000000">
        <w:commentReference w:id="255"/>
      </w:r>
      <w:r w:rsidDel="00000000" w:rsidR="00000000" w:rsidRPr="00000000">
        <w:rPr>
          <w:rtl w:val="0"/>
        </w:rPr>
        <w:t xml:space="preserve">. PANGEA proposes to address the following questions: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numPr>
          <w:ilvl w:val="0"/>
          <w:numId w:val="30"/>
        </w:numPr>
        <w:ind w:left="720" w:hanging="360"/>
        <w:rPr>
          <w:i w:val="1"/>
        </w:rPr>
      </w:pPr>
      <w:r w:rsidDel="00000000" w:rsidR="00000000" w:rsidRPr="00000000">
        <w:rPr>
          <w:b w:val="1"/>
          <w:i w:val="1"/>
          <w:rtl w:val="0"/>
        </w:rPr>
        <w:t xml:space="preserve">Q16.</w:t>
      </w:r>
      <w:r w:rsidDel="00000000" w:rsidR="00000000" w:rsidRPr="00000000">
        <w:rPr>
          <w:i w:val="1"/>
          <w:rtl w:val="0"/>
        </w:rPr>
        <w:t xml:space="preserve"> How do disturbance type and intensity—including different land uses—influence </w:t>
      </w:r>
      <w:r w:rsidDel="00000000" w:rsidR="00000000" w:rsidRPr="00000000">
        <w:rPr>
          <w:b w:val="1"/>
          <w:i w:val="1"/>
          <w:rtl w:val="0"/>
        </w:rPr>
        <w:t xml:space="preserve">post-disturbance recovery time scales</w:t>
      </w:r>
      <w:r w:rsidDel="00000000" w:rsidR="00000000" w:rsidRPr="00000000">
        <w:rPr>
          <w:i w:val="1"/>
          <w:rtl w:val="0"/>
        </w:rPr>
        <w:t xml:space="preserve"> of forest structure, composition, and function?</w:t>
      </w:r>
    </w:p>
    <w:p w:rsidR="00000000" w:rsidDel="00000000" w:rsidP="00000000" w:rsidRDefault="00000000" w:rsidRPr="00000000" w14:paraId="00000176">
      <w:pPr>
        <w:numPr>
          <w:ilvl w:val="0"/>
          <w:numId w:val="30"/>
        </w:numPr>
        <w:ind w:left="720" w:hanging="360"/>
        <w:rPr>
          <w:i w:val="1"/>
        </w:rPr>
      </w:pPr>
      <w:r w:rsidDel="00000000" w:rsidR="00000000" w:rsidRPr="00000000">
        <w:rPr>
          <w:b w:val="1"/>
          <w:i w:val="1"/>
          <w:rtl w:val="0"/>
        </w:rPr>
        <w:t xml:space="preserve">Q17.</w:t>
      </w:r>
      <w:r w:rsidDel="00000000" w:rsidR="00000000" w:rsidRPr="00000000">
        <w:rPr>
          <w:i w:val="1"/>
          <w:rtl w:val="0"/>
        </w:rPr>
        <w:t xml:space="preserve"> What </w:t>
      </w:r>
      <w:r w:rsidDel="00000000" w:rsidR="00000000" w:rsidRPr="00000000">
        <w:rPr>
          <w:b w:val="1"/>
          <w:i w:val="1"/>
          <w:rtl w:val="0"/>
        </w:rPr>
        <w:t xml:space="preserve">human activities and management practices</w:t>
      </w:r>
      <w:r w:rsidDel="00000000" w:rsidR="00000000" w:rsidRPr="00000000">
        <w:rPr>
          <w:i w:val="1"/>
          <w:rtl w:val="0"/>
        </w:rPr>
        <w:t xml:space="preserve"> support the resilience of the tropical carbon sink, including protected areas and other effective area-based conservation measures (OECMs) such as Indigenous and territorial community practices, agroforestry practices, and selective logging practices?</w:t>
      </w:r>
    </w:p>
    <w:p w:rsidR="00000000" w:rsidDel="00000000" w:rsidP="00000000" w:rsidRDefault="00000000" w:rsidRPr="00000000" w14:paraId="00000177">
      <w:pPr>
        <w:rPr>
          <w:i w:val="1"/>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To quantify the post-disturbance recovery time scales, PANGEA will integrate data from field inventories in disturbance-impacted regions with disturbance age datasets derived from long-term remote sensing (</w:t>
      </w:r>
      <w:r w:rsidDel="00000000" w:rsidR="00000000" w:rsidRPr="00000000">
        <w:rPr>
          <w:b w:val="1"/>
          <w:rtl w:val="0"/>
        </w:rPr>
        <w:t xml:space="preserve">Landsat</w:t>
      </w:r>
      <w:r w:rsidDel="00000000" w:rsidR="00000000" w:rsidRPr="00000000">
        <w:rPr>
          <w:rtl w:val="0"/>
        </w:rPr>
        <w:t xml:space="preserve">) and near-present remote sensing of forest structure (airborne lidar, </w:t>
      </w:r>
      <w:r w:rsidDel="00000000" w:rsidR="00000000" w:rsidRPr="00000000">
        <w:rPr>
          <w:b w:val="1"/>
          <w:rtl w:val="0"/>
        </w:rPr>
        <w:t xml:space="preserve">GEDI</w:t>
      </w:r>
      <w:r w:rsidDel="00000000" w:rsidR="00000000" w:rsidRPr="00000000">
        <w:rPr>
          <w:rtl w:val="0"/>
        </w:rPr>
        <w:t xml:space="preserve">, </w:t>
      </w:r>
      <w:r w:rsidDel="00000000" w:rsidR="00000000" w:rsidRPr="00000000">
        <w:rPr>
          <w:b w:val="1"/>
          <w:rtl w:val="0"/>
        </w:rPr>
        <w:t xml:space="preserve">EDGE*</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BIOMASS*</w:t>
      </w:r>
      <w:r w:rsidDel="00000000" w:rsidR="00000000" w:rsidRPr="00000000">
        <w:rPr>
          <w:rtl w:val="0"/>
        </w:rPr>
        <w:t xml:space="preserve">), forest composition (airborne imaging spectroscopy, </w:t>
      </w:r>
      <w:r w:rsidDel="00000000" w:rsidR="00000000" w:rsidRPr="00000000">
        <w:rPr>
          <w:b w:val="1"/>
          <w:rtl w:val="0"/>
        </w:rPr>
        <w:t xml:space="preserve">EMIT</w:t>
      </w:r>
      <w:r w:rsidDel="00000000" w:rsidR="00000000" w:rsidRPr="00000000">
        <w:rPr>
          <w:rtl w:val="0"/>
        </w:rPr>
        <w:t xml:space="preserve">, </w:t>
      </w:r>
      <w:r w:rsidDel="00000000" w:rsidR="00000000" w:rsidRPr="00000000">
        <w:rPr>
          <w:b w:val="1"/>
          <w:rtl w:val="0"/>
        </w:rPr>
        <w:t xml:space="preserve">PRISMA</w:t>
      </w:r>
      <w:r w:rsidDel="00000000" w:rsidR="00000000" w:rsidRPr="00000000">
        <w:rPr>
          <w:rtl w:val="0"/>
        </w:rPr>
        <w:t xml:space="preserve">, </w:t>
      </w:r>
      <w:r w:rsidDel="00000000" w:rsidR="00000000" w:rsidRPr="00000000">
        <w:rPr>
          <w:b w:val="1"/>
          <w:rtl w:val="0"/>
        </w:rPr>
        <w:t xml:space="preserve">DESIS</w:t>
      </w:r>
      <w:r w:rsidDel="00000000" w:rsidR="00000000" w:rsidRPr="00000000">
        <w:rPr>
          <w:rtl w:val="0"/>
        </w:rPr>
        <w:t xml:space="preserve">, </w:t>
      </w:r>
      <w:r w:rsidDel="00000000" w:rsidR="00000000" w:rsidRPr="00000000">
        <w:rPr>
          <w:b w:val="1"/>
          <w:rtl w:val="0"/>
        </w:rPr>
        <w:t xml:space="preserve">PACE</w:t>
      </w:r>
      <w:r w:rsidDel="00000000" w:rsidR="00000000" w:rsidRPr="00000000">
        <w:rPr>
          <w:rtl w:val="0"/>
        </w:rPr>
        <w:t xml:space="preserve">) and ecosystem function (</w:t>
      </w:r>
      <w:r w:rsidDel="00000000" w:rsidR="00000000" w:rsidRPr="00000000">
        <w:rPr>
          <w:b w:val="1"/>
          <w:rtl w:val="0"/>
        </w:rPr>
        <w:t xml:space="preserve">ECOSTRESS</w:t>
      </w:r>
      <w:r w:rsidDel="00000000" w:rsidR="00000000" w:rsidRPr="00000000">
        <w:rPr>
          <w:rtl w:val="0"/>
        </w:rPr>
        <w:t xml:space="preserve">, </w:t>
      </w:r>
      <w:r w:rsidDel="00000000" w:rsidR="00000000" w:rsidRPr="00000000">
        <w:rPr>
          <w:b w:val="1"/>
          <w:rtl w:val="0"/>
        </w:rPr>
        <w:t xml:space="preserve">TROPOMI</w:t>
      </w:r>
      <w:r w:rsidDel="00000000" w:rsidR="00000000" w:rsidRPr="00000000">
        <w:rPr>
          <w:rtl w:val="0"/>
        </w:rPr>
        <w:t xml:space="preserve">) at landscapes across environmental and management gradients to build chronosequences. These chronosequences will be used to reduce uncertainties in process-based models that will then be used to attribute the role of environmental drivers and different disturbance characteristics on the recovery time scales across the PANGEA domain. By incorporating constraints on recovery, models could better simulate forest regrowth with the complex interactions among species composition, forest structure, and environmental factors, which ultimately would enhance their ability to project future shifts in carbon stock under an altered disturbance regime and inform conservation and restoration efforts (</w:t>
      </w:r>
      <w:r w:rsidDel="00000000" w:rsidR="00000000" w:rsidRPr="00000000">
        <w:rPr>
          <w:shd w:fill="c9daf8" w:val="clear"/>
          <w:rtl w:val="0"/>
        </w:rPr>
        <w:t xml:space="preserve">Hérault and Piponiot, 2018</w:t>
      </w:r>
      <w:r w:rsidDel="00000000" w:rsidR="00000000" w:rsidRPr="00000000">
        <w:rPr>
          <w:rtl w:val="0"/>
        </w:rPr>
        <w:t xml:space="preserve">; </w:t>
      </w:r>
      <w:r w:rsidDel="00000000" w:rsidR="00000000" w:rsidRPr="00000000">
        <w:rPr>
          <w:shd w:fill="c9daf8" w:val="clear"/>
          <w:rtl w:val="0"/>
        </w:rPr>
        <w:t xml:space="preserve">de Paula et al., 2015</w:t>
      </w:r>
      <w:r w:rsidDel="00000000" w:rsidR="00000000" w:rsidRPr="00000000">
        <w:rPr>
          <w:rtl w:val="0"/>
        </w:rPr>
        <w:t xml:space="preserve">; </w:t>
      </w:r>
      <w:r w:rsidDel="00000000" w:rsidR="00000000" w:rsidRPr="00000000">
        <w:rPr>
          <w:shd w:fill="c9daf8" w:val="clear"/>
          <w:rtl w:val="0"/>
        </w:rPr>
        <w:t xml:space="preserve">Shi et al., 2024</w:t>
      </w:r>
      <w:r w:rsidDel="00000000" w:rsidR="00000000" w:rsidRPr="00000000">
        <w:rPr>
          <w:rtl w:val="0"/>
        </w:rPr>
        <w:t xml:space="preserve">; </w:t>
      </w:r>
      <w:r w:rsidDel="00000000" w:rsidR="00000000" w:rsidRPr="00000000">
        <w:rPr>
          <w:shd w:fill="c9daf8" w:val="clear"/>
          <w:rtl w:val="0"/>
        </w:rPr>
        <w:t xml:space="preserve">Zhang et al., 2022</w:t>
      </w:r>
      <w:r w:rsidDel="00000000" w:rsidR="00000000" w:rsidRPr="00000000">
        <w:rPr>
          <w:rtl w:val="0"/>
        </w:rPr>
        <w:t xml:space="preserve">). </w:t>
      </w:r>
      <w:commentRangeStart w:id="256"/>
      <w:commentRangeStart w:id="257"/>
      <w:r w:rsidDel="00000000" w:rsidR="00000000" w:rsidRPr="00000000">
        <w:rPr>
          <w:rtl w:val="0"/>
        </w:rPr>
        <w:t xml:space="preserve">Moreover</w:t>
      </w:r>
      <w:commentRangeEnd w:id="256"/>
      <w:r w:rsidDel="00000000" w:rsidR="00000000" w:rsidRPr="00000000">
        <w:commentReference w:id="256"/>
      </w:r>
      <w:commentRangeEnd w:id="257"/>
      <w:r w:rsidDel="00000000" w:rsidR="00000000" w:rsidRPr="00000000">
        <w:commentReference w:id="257"/>
      </w:r>
      <w:r w:rsidDel="00000000" w:rsidR="00000000" w:rsidRPr="00000000">
        <w:rPr>
          <w:rtl w:val="0"/>
        </w:rPr>
        <w:t xml:space="preserve">, PANGEA will leverage ongoing efforts to detect human activities, such as a set of innovations that enable detection, mapping and monitoring of natural resources needed to enable livelihoods and human well being (</w:t>
      </w:r>
      <w:r w:rsidDel="00000000" w:rsidR="00000000" w:rsidRPr="00000000">
        <w:rPr>
          <w:shd w:fill="c9daf8" w:val="clear"/>
          <w:rtl w:val="0"/>
        </w:rPr>
        <w:t xml:space="preserve">Meemken et al. 2024</w:t>
      </w:r>
      <w:r w:rsidDel="00000000" w:rsidR="00000000" w:rsidRPr="00000000">
        <w:rPr>
          <w:rtl w:val="0"/>
        </w:rPr>
        <w:t xml:space="preserve">). To address the diversity of practices across actors in tropical systems as well as different options for management, PANGEA will build on existing global categorization of management regimes (</w:t>
      </w:r>
      <w:r w:rsidDel="00000000" w:rsidR="00000000" w:rsidRPr="00000000">
        <w:rPr>
          <w:shd w:fill="c9daf8" w:val="clear"/>
          <w:rtl w:val="0"/>
        </w:rPr>
        <w:t xml:space="preserve">Lesiv et al. 2022</w:t>
      </w:r>
      <w:r w:rsidDel="00000000" w:rsidR="00000000" w:rsidRPr="00000000">
        <w:rPr>
          <w:rtl w:val="0"/>
        </w:rPr>
        <w:t xml:space="preserve">) together with local context information on diversity of implementation options for these different regimes, as well as recent approaches on how to extract socio-economic information from satellite data (</w:t>
      </w:r>
      <w:r w:rsidDel="00000000" w:rsidR="00000000" w:rsidRPr="00000000">
        <w:rPr>
          <w:shd w:fill="c9daf8" w:val="clear"/>
          <w:rtl w:val="0"/>
        </w:rPr>
        <w:t xml:space="preserve">Yeh et al., 2020</w:t>
      </w:r>
      <w:r w:rsidDel="00000000" w:rsidR="00000000" w:rsidRPr="00000000">
        <w:rPr>
          <w:rtl w:val="0"/>
        </w:rPr>
        <w:t xml:space="preserve">), which together with in situ and other auxiliary data can not only enable PANGEA to define tropical social-ecological system components and causal diagrams, fundamental to examine whether SES feedbacks deliver and support the resilience of tropical carbon sink and other ecosystem processes.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4"/>
        <w:rPr/>
      </w:pPr>
      <w:bookmarkStart w:colFirst="0" w:colLast="0" w:name="_4tl1u2jvakd3" w:id="24"/>
      <w:bookmarkEnd w:id="24"/>
      <w:r w:rsidDel="00000000" w:rsidR="00000000" w:rsidRPr="00000000">
        <w:rPr>
          <w:rtl w:val="0"/>
        </w:rPr>
        <w:t xml:space="preserve">3.2.4 Hydrological Cycle Feedbacks</w:t>
      </w:r>
    </w:p>
    <w:p w:rsidR="00000000" w:rsidDel="00000000" w:rsidP="00000000" w:rsidRDefault="00000000" w:rsidRPr="00000000" w14:paraId="0000017B">
      <w:pPr>
        <w:spacing w:after="240" w:before="240" w:lineRule="auto"/>
        <w:rPr/>
      </w:pPr>
      <w:r w:rsidDel="00000000" w:rsidR="00000000" w:rsidRPr="00000000">
        <w:rPr>
          <w:rtl w:val="0"/>
        </w:rPr>
        <w:t xml:space="preserve">Tropical</w:t>
      </w:r>
      <w:r w:rsidDel="00000000" w:rsidR="00000000" w:rsidRPr="00000000">
        <w:rPr>
          <w:rtl w:val="0"/>
        </w:rPr>
        <w:t xml:space="preserve"> forests play a fundamental role in the water cycle (</w:t>
      </w:r>
      <w:r w:rsidDel="00000000" w:rsidR="00000000" w:rsidRPr="00000000">
        <w:rPr>
          <w:shd w:fill="c9daf8" w:val="clear"/>
          <w:rtl w:val="0"/>
        </w:rPr>
        <w:t xml:space="preserve">van der Ent et al., 2010</w:t>
      </w:r>
      <w:r w:rsidDel="00000000" w:rsidR="00000000" w:rsidRPr="00000000">
        <w:rPr>
          <w:rtl w:val="0"/>
        </w:rPr>
        <w:t xml:space="preserve">; </w:t>
      </w:r>
      <w:commentRangeStart w:id="258"/>
      <w:r w:rsidDel="00000000" w:rsidR="00000000" w:rsidRPr="00000000">
        <w:rPr>
          <w:highlight w:val="yellow"/>
          <w:rtl w:val="0"/>
        </w:rPr>
        <w:t xml:space="preserve">Spracklen et al. 2018</w:t>
      </w:r>
      <w:commentRangeEnd w:id="258"/>
      <w:r w:rsidDel="00000000" w:rsidR="00000000" w:rsidRPr="00000000">
        <w:commentReference w:id="258"/>
      </w:r>
      <w:r w:rsidDel="00000000" w:rsidR="00000000" w:rsidRPr="00000000">
        <w:rPr>
          <w:rtl w:val="0"/>
        </w:rPr>
        <w:t xml:space="preserve">), and climate projections from CMIP6 indicate increases of both extreme dryness and extreme wetness in different parts of the tropics (</w:t>
      </w:r>
      <w:r w:rsidDel="00000000" w:rsidR="00000000" w:rsidRPr="00000000">
        <w:rPr>
          <w:shd w:fill="c9daf8" w:val="clear"/>
          <w:rtl w:val="0"/>
        </w:rPr>
        <w:t xml:space="preserve">Vogel et al., 2020</w:t>
      </w:r>
      <w:r w:rsidDel="00000000" w:rsidR="00000000" w:rsidRPr="00000000">
        <w:rPr>
          <w:rtl w:val="0"/>
        </w:rPr>
        <w:t xml:space="preserve">). Yet, the spatial distribution of precipitation across the tropics by Earth System Models is highly uncertain, due to limited ability to represent extreme rainfall events (</w:t>
      </w:r>
      <w:commentRangeStart w:id="259"/>
      <w:r w:rsidDel="00000000" w:rsidR="00000000" w:rsidRPr="00000000">
        <w:rPr>
          <w:highlight w:val="yellow"/>
          <w:rtl w:val="0"/>
        </w:rPr>
        <w:t xml:space="preserve">Negron-Juarez et al., 2024</w:t>
      </w:r>
      <w:commentRangeEnd w:id="259"/>
      <w:r w:rsidDel="00000000" w:rsidR="00000000" w:rsidRPr="00000000">
        <w:commentReference w:id="259"/>
      </w:r>
      <w:r w:rsidDel="00000000" w:rsidR="00000000" w:rsidRPr="00000000">
        <w:rPr>
          <w:rtl w:val="0"/>
        </w:rPr>
        <w:t xml:space="preserve">), marked divergence on how models represent rainfall recycling across continents (</w:t>
      </w:r>
      <w:r w:rsidDel="00000000" w:rsidR="00000000" w:rsidRPr="00000000">
        <w:rPr>
          <w:shd w:fill="c9daf8" w:val="clear"/>
          <w:rtl w:val="0"/>
        </w:rPr>
        <w:t xml:space="preserve">Baker and Spracklen 2022</w:t>
      </w:r>
      <w:r w:rsidDel="00000000" w:rsidR="00000000" w:rsidRPr="00000000">
        <w:rPr>
          <w:rtl w:val="0"/>
        </w:rPr>
        <w:t xml:space="preserve">), and high uncertainty in </w:t>
      </w:r>
      <w:commentRangeStart w:id="260"/>
      <w:r w:rsidDel="00000000" w:rsidR="00000000" w:rsidRPr="00000000">
        <w:rPr>
          <w:rtl w:val="0"/>
        </w:rPr>
        <w:t xml:space="preserve">existing</w:t>
      </w:r>
      <w:commentRangeEnd w:id="260"/>
      <w:r w:rsidDel="00000000" w:rsidR="00000000" w:rsidRPr="00000000">
        <w:commentReference w:id="260"/>
      </w:r>
      <w:r w:rsidDel="00000000" w:rsidR="00000000" w:rsidRPr="00000000">
        <w:rPr>
          <w:rtl w:val="0"/>
        </w:rPr>
        <w:t xml:space="preserve">. Moreover, accurate representation of evapotranspiration and sensible heat flux in models is critical for quantifying precipitation recycling. Model benchmarking of evapotranspiration at regional scales relies on remote sensing products, which also must be assessed. Previous studies indicated encouraging agreement between remote-sensing estimates and eddy covariance towers at tropical forests (</w:t>
      </w:r>
      <w:commentRangeStart w:id="261"/>
      <w:r w:rsidDel="00000000" w:rsidR="00000000" w:rsidRPr="00000000">
        <w:rPr>
          <w:highlight w:val="yellow"/>
          <w:rtl w:val="0"/>
        </w:rPr>
        <w:t xml:space="preserve">Melo et al., 2021</w:t>
      </w:r>
      <w:commentRangeEnd w:id="261"/>
      <w:r w:rsidDel="00000000" w:rsidR="00000000" w:rsidRPr="00000000">
        <w:commentReference w:id="261"/>
      </w:r>
      <w:r w:rsidDel="00000000" w:rsidR="00000000" w:rsidRPr="00000000">
        <w:rPr>
          <w:rtl w:val="0"/>
        </w:rPr>
        <w:t xml:space="preserve">; </w:t>
      </w:r>
      <w:commentRangeStart w:id="262"/>
      <w:r w:rsidDel="00000000" w:rsidR="00000000" w:rsidRPr="00000000">
        <w:rPr>
          <w:highlight w:val="yellow"/>
          <w:rtl w:val="0"/>
        </w:rPr>
        <w:t xml:space="preserve">Salazar-Martínez et al., 2022</w:t>
      </w:r>
      <w:commentRangeEnd w:id="262"/>
      <w:r w:rsidDel="00000000" w:rsidR="00000000" w:rsidRPr="00000000">
        <w:commentReference w:id="262"/>
      </w:r>
      <w:r w:rsidDel="00000000" w:rsidR="00000000" w:rsidRPr="00000000">
        <w:rPr>
          <w:rtl w:val="0"/>
        </w:rPr>
        <w:t xml:space="preserve">), but they rely on a very limited number of sites. In reality, there is considerable spatial variation in magnitude and seasonality of evapotranspiration at regional and intercontinental scales (e.g., </w:t>
      </w:r>
      <w:r w:rsidDel="00000000" w:rsidR="00000000" w:rsidRPr="00000000">
        <w:rPr>
          <w:shd w:fill="c9daf8" w:val="clear"/>
          <w:rtl w:val="0"/>
        </w:rPr>
        <w:t xml:space="preserve">Baker et al., 2021</w:t>
      </w:r>
      <w:r w:rsidDel="00000000" w:rsidR="00000000" w:rsidRPr="00000000">
        <w:rPr>
          <w:rtl w:val="0"/>
        </w:rPr>
        <w:t xml:space="preserve">; </w:t>
      </w:r>
      <w:r w:rsidDel="00000000" w:rsidR="00000000" w:rsidRPr="00000000">
        <w:rPr>
          <w:shd w:fill="c9daf8" w:val="clear"/>
          <w:rtl w:val="0"/>
        </w:rPr>
        <w:t xml:space="preserve">Weerasinghe et al., 2020</w:t>
      </w:r>
      <w:r w:rsidDel="00000000" w:rsidR="00000000" w:rsidRPr="00000000">
        <w:rPr>
          <w:rtl w:val="0"/>
        </w:rPr>
        <w:t xml:space="preserve">). </w:t>
      </w:r>
      <w:commentRangeStart w:id="263"/>
      <w:r w:rsidDel="00000000" w:rsidR="00000000" w:rsidRPr="00000000">
        <w:rPr>
          <w:rtl w:val="0"/>
        </w:rPr>
        <w:t xml:space="preserve">Furthermore</w:t>
      </w:r>
      <w:commentRangeEnd w:id="263"/>
      <w:r w:rsidDel="00000000" w:rsidR="00000000" w:rsidRPr="00000000">
        <w:commentReference w:id="263"/>
      </w:r>
      <w:r w:rsidDel="00000000" w:rsidR="00000000" w:rsidRPr="00000000">
        <w:rPr>
          <w:rtl w:val="0"/>
        </w:rPr>
        <w:t xml:space="preserve">, tropical forests are becoming increasingly impacted by deforestation and forest degradation (</w:t>
      </w:r>
      <w:r w:rsidDel="00000000" w:rsidR="00000000" w:rsidRPr="00000000">
        <w:rPr>
          <w:shd w:fill="c9daf8" w:val="clear"/>
          <w:rtl w:val="0"/>
        </w:rPr>
        <w:t xml:space="preserve">Lapola et al., 2023</w:t>
      </w:r>
      <w:r w:rsidDel="00000000" w:rsidR="00000000" w:rsidRPr="00000000">
        <w:rPr>
          <w:shd w:fill="c9daf8" w:val="clear"/>
          <w:rtl w:val="0"/>
        </w:rPr>
        <w:t xml:space="preserve">; </w:t>
      </w:r>
      <w:r w:rsidDel="00000000" w:rsidR="00000000" w:rsidRPr="00000000">
        <w:rPr>
          <w:shd w:fill="c9daf8" w:val="clear"/>
          <w:rtl w:val="0"/>
        </w:rPr>
        <w:t xml:space="preserve">Heinrich et al., 2021</w:t>
      </w:r>
      <w:r w:rsidDel="00000000" w:rsidR="00000000" w:rsidRPr="00000000">
        <w:rPr>
          <w:rtl w:val="0"/>
        </w:rPr>
        <w:t xml:space="preserve">). Previous research has shown that the impacts of deforestation on tropical forest rainfall depends on the scale of deforestation (</w:t>
      </w:r>
      <w:r w:rsidDel="00000000" w:rsidR="00000000" w:rsidRPr="00000000">
        <w:rPr>
          <w:highlight w:val="yellow"/>
          <w:rtl w:val="0"/>
        </w:rPr>
        <w:t xml:space="preserve">Spracklen et al., 2018</w:t>
      </w:r>
      <w:r w:rsidDel="00000000" w:rsidR="00000000" w:rsidRPr="00000000">
        <w:rPr>
          <w:rtl w:val="0"/>
        </w:rPr>
        <w:t xml:space="preserve">). Previous research also indicated marked impacts of forest degradation on evapotranspiration and sensible heat fluxes (</w:t>
      </w:r>
      <w:r w:rsidDel="00000000" w:rsidR="00000000" w:rsidRPr="00000000">
        <w:rPr>
          <w:shd w:fill="c9daf8" w:val="clear"/>
          <w:rtl w:val="0"/>
        </w:rPr>
        <w:t xml:space="preserve">Brando et al., 2014</w:t>
      </w:r>
      <w:r w:rsidDel="00000000" w:rsidR="00000000" w:rsidRPr="00000000">
        <w:rPr>
          <w:shd w:fill="c9daf8" w:val="clear"/>
          <w:rtl w:val="0"/>
        </w:rPr>
        <w:t xml:space="preserve">; </w:t>
      </w:r>
      <w:r w:rsidDel="00000000" w:rsidR="00000000" w:rsidRPr="00000000">
        <w:rPr>
          <w:shd w:fill="c9daf8" w:val="clear"/>
          <w:rtl w:val="0"/>
        </w:rPr>
        <w:t xml:space="preserve">Jucker et al., 2018</w:t>
      </w:r>
      <w:r w:rsidDel="00000000" w:rsidR="00000000" w:rsidRPr="00000000">
        <w:rPr>
          <w:shd w:fill="c9daf8" w:val="clear"/>
          <w:rtl w:val="0"/>
        </w:rPr>
        <w:t xml:space="preserve">; </w:t>
      </w:r>
      <w:r w:rsidDel="00000000" w:rsidR="00000000" w:rsidRPr="00000000">
        <w:rPr>
          <w:shd w:fill="c9daf8" w:val="clear"/>
          <w:rtl w:val="0"/>
        </w:rPr>
        <w:t xml:space="preserve">Longo et al., 2020</w:t>
      </w:r>
      <w:r w:rsidDel="00000000" w:rsidR="00000000" w:rsidRPr="00000000">
        <w:rPr>
          <w:shd w:fill="c9daf8" w:val="clear"/>
          <w:rtl w:val="0"/>
        </w:rPr>
        <w:t xml:space="preserve">; </w:t>
      </w:r>
      <w:r w:rsidDel="00000000" w:rsidR="00000000" w:rsidRPr="00000000">
        <w:rPr>
          <w:shd w:fill="c9daf8" w:val="clear"/>
          <w:rtl w:val="0"/>
        </w:rPr>
        <w:t xml:space="preserve">de Oliveira et al., 2021</w:t>
      </w:r>
      <w:r w:rsidDel="00000000" w:rsidR="00000000" w:rsidRPr="00000000">
        <w:rPr>
          <w:shd w:fill="c9daf8" w:val="clear"/>
          <w:rtl w:val="0"/>
        </w:rPr>
        <w:t xml:space="preserve">; </w:t>
      </w:r>
      <w:r w:rsidDel="00000000" w:rsidR="00000000" w:rsidRPr="00000000">
        <w:rPr>
          <w:shd w:fill="c9daf8" w:val="clear"/>
          <w:rtl w:val="0"/>
        </w:rPr>
        <w:t xml:space="preserve">Rangel Pinagé et al., 2023</w:t>
      </w:r>
      <w:r w:rsidDel="00000000" w:rsidR="00000000" w:rsidRPr="00000000">
        <w:rPr>
          <w:rtl w:val="0"/>
        </w:rPr>
        <w:t xml:space="preserve">). Widespread degradation-induced shifts in water and energy fluxes could also impact rainfall recycling across the tropics, but this hypothesis has not been tested yet. </w:t>
      </w:r>
      <w:r w:rsidDel="00000000" w:rsidR="00000000" w:rsidRPr="00000000">
        <w:rPr>
          <w:color w:val="ff0000"/>
          <w:rtl w:val="0"/>
        </w:rPr>
        <w:t xml:space="preserve">[TEXT HIGHLIGHTING IMPACTS ON FRESHWATER RESOURCES, WATER QUALITY, RIVER CONNECTIVITY?]</w:t>
      </w:r>
      <w:r w:rsidDel="00000000" w:rsidR="00000000" w:rsidRPr="00000000">
        <w:rPr>
          <w:rtl w:val="0"/>
        </w:rPr>
        <w:t xml:space="preserve">. To address these knowledge gaps, PANGEA will answer the following questions:</w:t>
      </w:r>
      <w:r w:rsidDel="00000000" w:rsidR="00000000" w:rsidRPr="00000000">
        <w:rPr>
          <w:rtl w:val="0"/>
        </w:rPr>
        <w:t xml:space="preserve"> </w:t>
      </w:r>
    </w:p>
    <w:p w:rsidR="00000000" w:rsidDel="00000000" w:rsidP="00000000" w:rsidRDefault="00000000" w:rsidRPr="00000000" w14:paraId="0000017C">
      <w:pPr>
        <w:numPr>
          <w:ilvl w:val="0"/>
          <w:numId w:val="26"/>
        </w:numPr>
        <w:spacing w:after="120" w:before="120" w:lineRule="auto"/>
        <w:ind w:left="720" w:hanging="360"/>
        <w:rPr>
          <w:b w:val="1"/>
          <w:i w:val="1"/>
        </w:rPr>
      </w:pPr>
      <w:r w:rsidDel="00000000" w:rsidR="00000000" w:rsidRPr="00000000">
        <w:rPr>
          <w:b w:val="1"/>
          <w:i w:val="1"/>
          <w:rtl w:val="0"/>
        </w:rPr>
        <w:t xml:space="preserve">Q18</w:t>
      </w:r>
      <w:r w:rsidDel="00000000" w:rsidR="00000000" w:rsidRPr="00000000">
        <w:rPr>
          <w:b w:val="1"/>
          <w:i w:val="1"/>
          <w:rtl w:val="0"/>
        </w:rPr>
        <w:t xml:space="preserve">. </w:t>
      </w:r>
      <w:r w:rsidDel="00000000" w:rsidR="00000000" w:rsidRPr="00000000">
        <w:rPr>
          <w:i w:val="1"/>
          <w:rtl w:val="0"/>
        </w:rPr>
        <w:t xml:space="preserve">What are the direct and indirect </w:t>
      </w:r>
      <w:r w:rsidDel="00000000" w:rsidR="00000000" w:rsidRPr="00000000">
        <w:rPr>
          <w:b w:val="1"/>
          <w:i w:val="1"/>
          <w:rtl w:val="0"/>
        </w:rPr>
        <w:t xml:space="preserve">hydroclimate controls </w:t>
      </w:r>
      <w:r w:rsidDel="00000000" w:rsidR="00000000" w:rsidRPr="00000000">
        <w:rPr>
          <w:i w:val="1"/>
          <w:rtl w:val="0"/>
        </w:rPr>
        <w:t xml:space="preserve">on tropical forests</w:t>
      </w:r>
      <w:r w:rsidDel="00000000" w:rsidR="00000000" w:rsidRPr="00000000">
        <w:rPr>
          <w:i w:val="1"/>
          <w:rtl w:val="0"/>
        </w:rPr>
        <w:t xml:space="preserve">’ carbon, energy and water cycles?</w:t>
      </w:r>
      <w:r w:rsidDel="00000000" w:rsidR="00000000" w:rsidRPr="00000000">
        <w:rPr>
          <w:i w:val="1"/>
          <w:rtl w:val="0"/>
        </w:rPr>
        <w:t xml:space="preserve"> </w:t>
      </w:r>
    </w:p>
    <w:p w:rsidR="00000000" w:rsidDel="00000000" w:rsidP="00000000" w:rsidRDefault="00000000" w:rsidRPr="00000000" w14:paraId="0000017D">
      <w:pPr>
        <w:numPr>
          <w:ilvl w:val="0"/>
          <w:numId w:val="26"/>
        </w:numPr>
        <w:spacing w:after="120" w:before="120" w:lineRule="auto"/>
        <w:ind w:left="720" w:hanging="360"/>
        <w:rPr>
          <w:b w:val="1"/>
          <w:i w:val="1"/>
        </w:rPr>
      </w:pPr>
      <w:commentRangeStart w:id="264"/>
      <w:r w:rsidDel="00000000" w:rsidR="00000000" w:rsidRPr="00000000">
        <w:rPr>
          <w:b w:val="1"/>
          <w:i w:val="1"/>
          <w:rtl w:val="0"/>
        </w:rPr>
        <w:t xml:space="preserve">Q19</w:t>
      </w:r>
      <w:commentRangeEnd w:id="264"/>
      <w:r w:rsidDel="00000000" w:rsidR="00000000" w:rsidRPr="00000000">
        <w:commentReference w:id="264"/>
      </w:r>
      <w:r w:rsidDel="00000000" w:rsidR="00000000" w:rsidRPr="00000000">
        <w:rPr>
          <w:b w:val="1"/>
          <w:i w:val="1"/>
          <w:rtl w:val="0"/>
        </w:rPr>
        <w:t xml:space="preserve">.</w:t>
      </w:r>
      <w:r w:rsidDel="00000000" w:rsidR="00000000" w:rsidRPr="00000000">
        <w:rPr>
          <w:i w:val="1"/>
          <w:rtl w:val="0"/>
        </w:rPr>
        <w:t xml:space="preserve"> How does </w:t>
      </w:r>
      <w:commentRangeStart w:id="265"/>
      <w:commentRangeEnd w:id="265"/>
      <w:r w:rsidDel="00000000" w:rsidR="00000000" w:rsidRPr="00000000">
        <w:commentReference w:id="265"/>
      </w:r>
      <w:r w:rsidDel="00000000" w:rsidR="00000000" w:rsidRPr="00000000">
        <w:rPr>
          <w:b w:val="1"/>
          <w:i w:val="1"/>
          <w:rtl w:val="0"/>
          <w:rPrChange w:author="Marcos Longo" w:id="107" w:date="2024-11-07T00:56:04Z">
            <w:rPr>
              <w:i w:val="1"/>
            </w:rPr>
          </w:rPrChange>
        </w:rPr>
        <w:t xml:space="preserve">precipitation recycling</w:t>
      </w:r>
      <w:r w:rsidDel="00000000" w:rsidR="00000000" w:rsidRPr="00000000">
        <w:rPr>
          <w:i w:val="1"/>
          <w:rtl w:val="0"/>
        </w:rPr>
        <w:t xml:space="preserve"> influence the resilience or </w:t>
      </w:r>
      <w:r w:rsidDel="00000000" w:rsidR="00000000" w:rsidRPr="00000000">
        <w:rPr>
          <w:b w:val="1"/>
          <w:i w:val="1"/>
          <w:rtl w:val="0"/>
        </w:rPr>
        <w:t xml:space="preserve">vulnerability of forest carbon balance</w:t>
      </w:r>
      <w:r w:rsidDel="00000000" w:rsidR="00000000" w:rsidRPr="00000000">
        <w:rPr>
          <w:i w:val="1"/>
          <w:rtl w:val="0"/>
        </w:rPr>
        <w:t xml:space="preserve"> with </w:t>
      </w:r>
      <w:r w:rsidDel="00000000" w:rsidR="00000000" w:rsidRPr="00000000">
        <w:rPr>
          <w:b w:val="1"/>
          <w:i w:val="1"/>
          <w:rtl w:val="0"/>
        </w:rPr>
        <w:t xml:space="preserve">shifting disturbance regimes</w:t>
      </w:r>
      <w:r w:rsidDel="00000000" w:rsidR="00000000" w:rsidRPr="00000000">
        <w:rPr>
          <w:i w:val="1"/>
          <w:rtl w:val="0"/>
        </w:rPr>
        <w:t xml:space="preserve">, land cover and land-use change, and increasing atmospheric CO</w:t>
      </w:r>
      <w:r w:rsidDel="00000000" w:rsidR="00000000" w:rsidRPr="00000000">
        <w:rPr>
          <w:i w:val="1"/>
          <w:vertAlign w:val="subscript"/>
          <w:rtl w:val="0"/>
        </w:rPr>
        <w:t xml:space="preserve">2</w:t>
      </w:r>
      <w:r w:rsidDel="00000000" w:rsidR="00000000" w:rsidRPr="00000000">
        <w:rPr>
          <w:i w:val="1"/>
          <w:rtl w:val="0"/>
        </w:rPr>
        <w:t xml:space="preserve">?</w:t>
      </w:r>
    </w:p>
    <w:p w:rsidR="00000000" w:rsidDel="00000000" w:rsidP="00000000" w:rsidRDefault="00000000" w:rsidRPr="00000000" w14:paraId="0000017E">
      <w:pPr>
        <w:numPr>
          <w:ilvl w:val="0"/>
          <w:numId w:val="26"/>
        </w:numPr>
        <w:spacing w:after="120" w:before="120" w:lineRule="auto"/>
        <w:ind w:left="720" w:hanging="360"/>
        <w:rPr>
          <w:b w:val="1"/>
          <w:i w:val="1"/>
        </w:rPr>
      </w:pPr>
      <w:commentRangeStart w:id="266"/>
      <w:r w:rsidDel="00000000" w:rsidR="00000000" w:rsidRPr="00000000">
        <w:rPr>
          <w:b w:val="1"/>
          <w:i w:val="1"/>
          <w:rtl w:val="0"/>
        </w:rPr>
        <w:t xml:space="preserve">Q20</w:t>
      </w:r>
      <w:commentRangeEnd w:id="266"/>
      <w:r w:rsidDel="00000000" w:rsidR="00000000" w:rsidRPr="00000000">
        <w:commentReference w:id="266"/>
      </w:r>
      <w:r w:rsidDel="00000000" w:rsidR="00000000" w:rsidRPr="00000000">
        <w:rPr>
          <w:b w:val="1"/>
          <w:i w:val="1"/>
          <w:rtl w:val="0"/>
        </w:rPr>
        <w:t xml:space="preserve">. </w:t>
      </w:r>
      <w:r w:rsidDel="00000000" w:rsidR="00000000" w:rsidRPr="00000000">
        <w:rPr>
          <w:i w:val="1"/>
          <w:rtl w:val="0"/>
        </w:rPr>
        <w:t xml:space="preserve">How are climate and land-use change altering </w:t>
      </w:r>
      <w:r w:rsidDel="00000000" w:rsidR="00000000" w:rsidRPr="00000000">
        <w:rPr>
          <w:b w:val="1"/>
          <w:i w:val="1"/>
          <w:rtl w:val="0"/>
        </w:rPr>
        <w:t xml:space="preserve">land surface biophysical properties</w:t>
      </w:r>
      <w:r w:rsidDel="00000000" w:rsidR="00000000" w:rsidRPr="00000000">
        <w:rPr>
          <w:i w:val="1"/>
          <w:rtl w:val="0"/>
        </w:rPr>
        <w:t xml:space="preserve"> that influence the strength of land-atmosphere feedbacks and </w:t>
      </w:r>
      <w:commentRangeStart w:id="267"/>
      <w:commentRangeStart w:id="268"/>
      <w:r w:rsidDel="00000000" w:rsidR="00000000" w:rsidRPr="00000000">
        <w:rPr>
          <w:i w:val="1"/>
          <w:rtl w:val="0"/>
        </w:rPr>
        <w:t xml:space="preserve">teleconnections</w:t>
      </w:r>
      <w:commentRangeEnd w:id="267"/>
      <w:r w:rsidDel="00000000" w:rsidR="00000000" w:rsidRPr="00000000">
        <w:commentReference w:id="267"/>
      </w:r>
      <w:commentRangeEnd w:id="268"/>
      <w:r w:rsidDel="00000000" w:rsidR="00000000" w:rsidRPr="00000000">
        <w:commentReference w:id="268"/>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7F">
      <w:pPr>
        <w:numPr>
          <w:ilvl w:val="0"/>
          <w:numId w:val="26"/>
        </w:numPr>
        <w:spacing w:after="120" w:before="120" w:lineRule="auto"/>
        <w:ind w:left="720" w:hanging="360"/>
        <w:rPr>
          <w:b w:val="1"/>
          <w:i w:val="1"/>
        </w:rPr>
      </w:pPr>
      <w:commentRangeStart w:id="269"/>
      <w:r w:rsidDel="00000000" w:rsidR="00000000" w:rsidRPr="00000000">
        <w:rPr>
          <w:b w:val="1"/>
          <w:i w:val="1"/>
          <w:rtl w:val="0"/>
        </w:rPr>
        <w:t xml:space="preserve">Q21</w:t>
      </w:r>
      <w:commentRangeEnd w:id="269"/>
      <w:r w:rsidDel="00000000" w:rsidR="00000000" w:rsidRPr="00000000">
        <w:commentReference w:id="269"/>
      </w:r>
      <w:r w:rsidDel="00000000" w:rsidR="00000000" w:rsidRPr="00000000">
        <w:rPr>
          <w:b w:val="1"/>
          <w:i w:val="1"/>
          <w:rtl w:val="0"/>
        </w:rPr>
        <w:t xml:space="preserve">. </w:t>
      </w:r>
      <w:r w:rsidDel="00000000" w:rsidR="00000000" w:rsidRPr="00000000">
        <w:rPr>
          <w:i w:val="1"/>
          <w:rtl w:val="0"/>
        </w:rPr>
        <w:t xml:space="preserve">How do </w:t>
      </w:r>
      <w:r w:rsidDel="00000000" w:rsidR="00000000" w:rsidRPr="00000000">
        <w:rPr>
          <w:b w:val="1"/>
          <w:i w:val="1"/>
          <w:rtl w:val="0"/>
        </w:rPr>
        <w:t xml:space="preserve">deforestation</w:t>
      </w:r>
      <w:r w:rsidDel="00000000" w:rsidR="00000000" w:rsidRPr="00000000">
        <w:rPr>
          <w:i w:val="1"/>
          <w:rtl w:val="0"/>
        </w:rPr>
        <w:t xml:space="preserve">, </w:t>
      </w:r>
      <w:r w:rsidDel="00000000" w:rsidR="00000000" w:rsidRPr="00000000">
        <w:rPr>
          <w:b w:val="1"/>
          <w:i w:val="1"/>
          <w:rtl w:val="0"/>
        </w:rPr>
        <w:t xml:space="preserve">degradation</w:t>
      </w:r>
      <w:r w:rsidDel="00000000" w:rsidR="00000000" w:rsidRPr="00000000">
        <w:rPr>
          <w:i w:val="1"/>
          <w:rtl w:val="0"/>
        </w:rPr>
        <w:t xml:space="preserve">, and </w:t>
      </w:r>
      <w:r w:rsidDel="00000000" w:rsidR="00000000" w:rsidRPr="00000000">
        <w:rPr>
          <w:b w:val="1"/>
          <w:i w:val="1"/>
          <w:rtl w:val="0"/>
        </w:rPr>
        <w:t xml:space="preserve">forest regrowth </w:t>
      </w:r>
      <w:r w:rsidDel="00000000" w:rsidR="00000000" w:rsidRPr="00000000">
        <w:rPr>
          <w:i w:val="1"/>
          <w:rtl w:val="0"/>
        </w:rPr>
        <w:t xml:space="preserve">alter regional </w:t>
      </w:r>
      <w:r w:rsidDel="00000000" w:rsidR="00000000" w:rsidRPr="00000000">
        <w:rPr>
          <w:b w:val="1"/>
          <w:i w:val="1"/>
          <w:rtl w:val="0"/>
        </w:rPr>
        <w:t xml:space="preserve">hydrological cycles </w:t>
      </w:r>
      <w:r w:rsidDel="00000000" w:rsidR="00000000" w:rsidRPr="00000000">
        <w:rPr>
          <w:i w:val="1"/>
          <w:rtl w:val="0"/>
        </w:rPr>
        <w:t xml:space="preserve">in tropical regions, including precipitation regimes, </w:t>
      </w:r>
      <w:commentRangeStart w:id="270"/>
      <w:r w:rsidDel="00000000" w:rsidR="00000000" w:rsidRPr="00000000">
        <w:rPr>
          <w:i w:val="1"/>
          <w:rtl w:val="0"/>
        </w:rPr>
        <w:t xml:space="preserve">freshwater resources, and water quality, and river connectivity</w:t>
      </w:r>
      <w:commentRangeEnd w:id="270"/>
      <w:r w:rsidDel="00000000" w:rsidR="00000000" w:rsidRPr="00000000">
        <w:commentReference w:id="270"/>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80">
      <w:pPr>
        <w:spacing w:after="120" w:before="120" w:lineRule="auto"/>
        <w:rPr>
          <w:color w:val="ff0000"/>
        </w:rPr>
      </w:pPr>
      <w:r w:rsidDel="00000000" w:rsidR="00000000" w:rsidRPr="00000000">
        <w:rPr>
          <w:rtl w:val="0"/>
        </w:rPr>
      </w:r>
    </w:p>
    <w:p w:rsidR="00000000" w:rsidDel="00000000" w:rsidP="00000000" w:rsidRDefault="00000000" w:rsidRPr="00000000" w14:paraId="00000181">
      <w:pPr>
        <w:spacing w:after="120" w:before="120" w:lineRule="auto"/>
        <w:rPr/>
      </w:pPr>
      <w:r w:rsidDel="00000000" w:rsidR="00000000" w:rsidRPr="00000000">
        <w:rPr>
          <w:rtl w:val="0"/>
        </w:rPr>
        <w:t xml:space="preserve">To investigate the hydroclimate drivers of ecosystem function across the tropics, PANGEA will integrate in situ weather and eddy covariance measurements with satellite measurements of water vapor content and precipitation (</w:t>
      </w:r>
      <w:commentRangeStart w:id="271"/>
      <w:r w:rsidDel="00000000" w:rsidR="00000000" w:rsidRPr="00000000">
        <w:rPr>
          <w:b w:val="1"/>
          <w:rtl w:val="0"/>
        </w:rPr>
        <w:t xml:space="preserve">GOES-R</w:t>
      </w:r>
      <w:r w:rsidDel="00000000" w:rsidR="00000000" w:rsidRPr="00000000">
        <w:rPr>
          <w:rtl w:val="0"/>
        </w:rPr>
        <w:t xml:space="preserve">, </w:t>
      </w:r>
      <w:r w:rsidDel="00000000" w:rsidR="00000000" w:rsidRPr="00000000">
        <w:rPr>
          <w:b w:val="1"/>
          <w:rtl w:val="0"/>
        </w:rPr>
        <w:t xml:space="preserve">GPM</w:t>
      </w:r>
      <w:commentRangeEnd w:id="271"/>
      <w:r w:rsidDel="00000000" w:rsidR="00000000" w:rsidRPr="00000000">
        <w:commentReference w:id="271"/>
      </w:r>
      <w:r w:rsidDel="00000000" w:rsidR="00000000" w:rsidRPr="00000000">
        <w:rPr>
          <w:rtl w:val="0"/>
        </w:rPr>
        <w:t xml:space="preserve">), land surface temperature, evapotranspiration and evaporative stress (</w:t>
      </w:r>
      <w:r w:rsidDel="00000000" w:rsidR="00000000" w:rsidRPr="00000000">
        <w:rPr>
          <w:b w:val="1"/>
          <w:rtl w:val="0"/>
        </w:rPr>
        <w:t xml:space="preserve">ECOSTRESS</w:t>
      </w:r>
      <w:r w:rsidDel="00000000" w:rsidR="00000000" w:rsidRPr="00000000">
        <w:rPr>
          <w:rtl w:val="0"/>
        </w:rPr>
        <w:t xml:space="preserve">) and SIF (</w:t>
      </w:r>
      <w:commentRangeStart w:id="272"/>
      <w:r w:rsidDel="00000000" w:rsidR="00000000" w:rsidRPr="00000000">
        <w:rPr>
          <w:b w:val="1"/>
          <w:color w:val="ff0000"/>
          <w:rtl w:val="0"/>
        </w:rPr>
        <w:t xml:space="preserve">FLEX*, TROPOMI, OCO-3</w:t>
      </w:r>
      <w:commentRangeEnd w:id="272"/>
      <w:r w:rsidDel="00000000" w:rsidR="00000000" w:rsidRPr="00000000">
        <w:commentReference w:id="272"/>
      </w:r>
      <w:r w:rsidDel="00000000" w:rsidR="00000000" w:rsidRPr="00000000">
        <w:rPr>
          <w:rtl w:val="0"/>
        </w:rPr>
        <w:t xml:space="preserve">). In addition, PANGEA will employ </w:t>
      </w:r>
      <w:r w:rsidDel="00000000" w:rsidR="00000000" w:rsidRPr="00000000">
        <w:rPr>
          <w:b w:val="1"/>
          <w:rtl w:val="0"/>
        </w:rPr>
        <w:t xml:space="preserve">SMAP</w:t>
      </w:r>
      <w:r w:rsidDel="00000000" w:rsidR="00000000" w:rsidRPr="00000000">
        <w:rPr>
          <w:rtl w:val="0"/>
        </w:rPr>
        <w:t xml:space="preserve">, </w:t>
      </w:r>
      <w:r w:rsidDel="00000000" w:rsidR="00000000" w:rsidRPr="00000000">
        <w:rPr>
          <w:b w:val="1"/>
          <w:rtl w:val="0"/>
        </w:rPr>
        <w:t xml:space="preserve">SMOS</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AMSR-E</w:t>
      </w:r>
      <w:r w:rsidDel="00000000" w:rsidR="00000000" w:rsidRPr="00000000">
        <w:rPr>
          <w:rtl w:val="0"/>
        </w:rPr>
        <w:t xml:space="preserve">, and </w:t>
      </w:r>
      <w:r w:rsidDel="00000000" w:rsidR="00000000" w:rsidRPr="00000000">
        <w:rPr>
          <w:b w:val="1"/>
          <w:rtl w:val="0"/>
        </w:rPr>
        <w:t xml:space="preserve">EMIT</w:t>
      </w:r>
      <w:r w:rsidDel="00000000" w:rsidR="00000000" w:rsidRPr="00000000">
        <w:rPr>
          <w:rtl w:val="0"/>
        </w:rPr>
        <w:t xml:space="preserve"> data to measure soil moisture, canopy water content, hydraulic traits, and thermal stress. To further quantify land surface biophysical properties, PANGEA will also obtain surface albedo, and other surface radiation fluxes from </w:t>
      </w:r>
      <w:r w:rsidDel="00000000" w:rsidR="00000000" w:rsidRPr="00000000">
        <w:rPr>
          <w:b w:val="1"/>
          <w:rtl w:val="0"/>
        </w:rPr>
        <w:t xml:space="preserve">VIIRS</w:t>
      </w:r>
      <w:r w:rsidDel="00000000" w:rsidR="00000000" w:rsidRPr="00000000">
        <w:rPr>
          <w:rtl w:val="0"/>
        </w:rPr>
        <w:t xml:space="preserve"> and </w:t>
      </w:r>
      <w:r w:rsidDel="00000000" w:rsidR="00000000" w:rsidRPr="00000000">
        <w:rPr>
          <w:b w:val="1"/>
          <w:rtl w:val="0"/>
        </w:rPr>
        <w:t xml:space="preserve">GOES-R</w:t>
      </w:r>
      <w:r w:rsidDel="00000000" w:rsidR="00000000" w:rsidRPr="00000000">
        <w:rPr>
          <w:rtl w:val="0"/>
        </w:rPr>
        <w:t xml:space="preserve">. Surface hydrological measurements from </w:t>
      </w:r>
      <w:r w:rsidDel="00000000" w:rsidR="00000000" w:rsidRPr="00000000">
        <w:rPr>
          <w:b w:val="1"/>
          <w:rtl w:val="0"/>
        </w:rPr>
        <w:t xml:space="preserve">SWOT</w:t>
      </w:r>
      <w:r w:rsidDel="00000000" w:rsidR="00000000" w:rsidRPr="00000000">
        <w:rPr>
          <w:rtl w:val="0"/>
        </w:rPr>
        <w:t xml:space="preserve"> will be used to characterize tropical terrestrial water bodies (lakes, reservoirs, wetlands) and assess fresh water resources. These datasets will be used in conjunction with forest structural and compositional changes associated with deforestation and forest degradation (</w:t>
      </w:r>
      <w:r w:rsidDel="00000000" w:rsidR="00000000" w:rsidRPr="00000000">
        <w:rPr>
          <w:i w:val="1"/>
          <w:rtl w:val="0"/>
        </w:rPr>
        <w:t xml:space="preserve">Section 3.2.3</w:t>
      </w:r>
      <w:r w:rsidDel="00000000" w:rsidR="00000000" w:rsidRPr="00000000">
        <w:rPr>
          <w:rtl w:val="0"/>
        </w:rPr>
        <w:t xml:space="preserve">) to assess the emergent relationships between different types of land cover and land use change with shifts in precipitation and water storage across the PANGEA domain. These datasets will be used to both provide initial and boundary conditions to process-based models (</w:t>
      </w:r>
      <w:r w:rsidDel="00000000" w:rsidR="00000000" w:rsidRPr="00000000">
        <w:rPr>
          <w:i w:val="1"/>
          <w:rtl w:val="0"/>
        </w:rPr>
        <w:t xml:space="preserve">Section 6.4</w:t>
      </w:r>
      <w:r w:rsidDel="00000000" w:rsidR="00000000" w:rsidRPr="00000000">
        <w:rPr>
          <w:rtl w:val="0"/>
        </w:rPr>
        <w:t xml:space="preserve">) on the extent of deforestation and forest degradation, and to provide benchmarks on the impacts of deforestation and degradation on water, energy and carbon cycles at different landscapes. </w:t>
      </w:r>
      <w:commentRangeStart w:id="273"/>
      <w:r w:rsidDel="00000000" w:rsidR="00000000" w:rsidRPr="00000000">
        <w:rPr>
          <w:rtl w:val="0"/>
        </w:rPr>
        <w:t xml:space="preserve">In situ, airborne and satellite datasets obtained and/or constrained by PANGEA will provide critical datasets obtained and to assess the ability of Earth System Models to represent precipitation recycling across the different continents.</w:t>
      </w:r>
      <w:commentRangeEnd w:id="273"/>
      <w:r w:rsidDel="00000000" w:rsidR="00000000" w:rsidRPr="00000000">
        <w:commentReference w:id="273"/>
      </w:r>
      <w:r w:rsidDel="00000000" w:rsidR="00000000" w:rsidRPr="00000000">
        <w:rPr>
          <w:rtl w:val="0"/>
        </w:rPr>
      </w:r>
    </w:p>
    <w:p w:rsidR="00000000" w:rsidDel="00000000" w:rsidP="00000000" w:rsidRDefault="00000000" w:rsidRPr="00000000" w14:paraId="00000182">
      <w:pPr>
        <w:pStyle w:val="Heading3"/>
        <w:rPr/>
      </w:pPr>
      <w:bookmarkStart w:colFirst="0" w:colLast="0" w:name="_j4eyjqb1ighr" w:id="25"/>
      <w:bookmarkEnd w:id="25"/>
      <w:r w:rsidDel="00000000" w:rsidR="00000000" w:rsidRPr="00000000">
        <w:rPr>
          <w:rtl w:val="0"/>
        </w:rPr>
        <w:t xml:space="preserve">3.3 </w:t>
      </w:r>
      <w:r w:rsidDel="00000000" w:rsidR="00000000" w:rsidRPr="00000000">
        <w:rPr>
          <w:rtl w:val="0"/>
        </w:rPr>
        <w:t xml:space="preserve">Projections</w:t>
      </w:r>
      <w:r w:rsidDel="00000000" w:rsidR="00000000" w:rsidRPr="00000000">
        <w:rPr>
          <w:rtl w:val="0"/>
        </w:rPr>
      </w:r>
    </w:p>
    <w:p w:rsidR="00000000" w:rsidDel="00000000" w:rsidP="00000000" w:rsidRDefault="00000000" w:rsidRPr="00000000" w14:paraId="00000183">
      <w:pPr>
        <w:pStyle w:val="Heading4"/>
        <w:rPr/>
      </w:pPr>
      <w:bookmarkStart w:colFirst="0" w:colLast="0" w:name="_bc4czc5cw5jy" w:id="26"/>
      <w:bookmarkEnd w:id="26"/>
      <w:commentRangeStart w:id="274"/>
      <w:r w:rsidDel="00000000" w:rsidR="00000000" w:rsidRPr="00000000">
        <w:rPr>
          <w:rtl w:val="0"/>
        </w:rPr>
        <w:t xml:space="preserve">3.3.1 Environmental</w:t>
      </w:r>
      <w:commentRangeEnd w:id="274"/>
      <w:r w:rsidDel="00000000" w:rsidR="00000000" w:rsidRPr="00000000">
        <w:commentReference w:id="274"/>
      </w:r>
      <w:r w:rsidDel="00000000" w:rsidR="00000000" w:rsidRPr="00000000">
        <w:rPr>
          <w:rtl w:val="0"/>
        </w:rPr>
        <w:t xml:space="preserve"> Controls on the Future Carbon, Water, Energy and Nutrient Cycles  </w:t>
      </w:r>
    </w:p>
    <w:p w:rsidR="00000000" w:rsidDel="00000000" w:rsidP="00000000" w:rsidRDefault="00000000" w:rsidRPr="00000000" w14:paraId="00000184">
      <w:pPr>
        <w:rPr>
          <w:highlight w:val="white"/>
        </w:rPr>
      </w:pPr>
      <w:commentRangeStart w:id="275"/>
      <w:r w:rsidDel="00000000" w:rsidR="00000000" w:rsidRPr="00000000">
        <w:rPr>
          <w:rtl w:val="0"/>
        </w:rPr>
        <w:t xml:space="preserve">The</w:t>
      </w:r>
      <w:commentRangeEnd w:id="275"/>
      <w:r w:rsidDel="00000000" w:rsidR="00000000" w:rsidRPr="00000000">
        <w:commentReference w:id="275"/>
      </w:r>
      <w:r w:rsidDel="00000000" w:rsidR="00000000" w:rsidRPr="00000000">
        <w:rPr>
          <w:rtl w:val="0"/>
        </w:rPr>
        <w:t xml:space="preserve"> future of precipitation patterns across the tropics remain highly uncertain, but </w:t>
      </w:r>
      <w:r w:rsidDel="00000000" w:rsidR="00000000" w:rsidRPr="00000000">
        <w:rPr>
          <w:highlight w:val="white"/>
          <w:rtl w:val="0"/>
        </w:rPr>
        <w:t xml:space="preserve">Earth system model simulations suggest that tropical South America may see mean annual precipitation reductions while total precipitation in Central Africa may remain similar or even </w:t>
      </w:r>
      <w:commentRangeStart w:id="276"/>
      <w:r w:rsidDel="00000000" w:rsidR="00000000" w:rsidRPr="00000000">
        <w:rPr>
          <w:highlight w:val="white"/>
          <w:rtl w:val="0"/>
        </w:rPr>
        <w:t xml:space="preserve">increase</w:t>
      </w:r>
      <w:commentRangeEnd w:id="276"/>
      <w:r w:rsidDel="00000000" w:rsidR="00000000" w:rsidRPr="00000000">
        <w:commentReference w:id="276"/>
      </w:r>
      <w:r w:rsidDel="00000000" w:rsidR="00000000" w:rsidRPr="00000000">
        <w:rPr>
          <w:highlight w:val="white"/>
          <w:rtl w:val="0"/>
        </w:rPr>
        <w:t xml:space="preserve"> (</w:t>
      </w:r>
      <w:commentRangeStart w:id="277"/>
      <w:r w:rsidDel="00000000" w:rsidR="00000000" w:rsidRPr="00000000">
        <w:rPr>
          <w:highlight w:val="yellow"/>
          <w:rtl w:val="0"/>
        </w:rPr>
        <w:t xml:space="preserve">Dobler et al. 2024</w:t>
      </w:r>
      <w:commentRangeEnd w:id="277"/>
      <w:r w:rsidDel="00000000" w:rsidR="00000000" w:rsidRPr="00000000">
        <w:commentReference w:id="277"/>
      </w:r>
      <w:r w:rsidDel="00000000" w:rsidR="00000000" w:rsidRPr="00000000">
        <w:rPr>
          <w:highlight w:val="white"/>
          <w:rtl w:val="0"/>
        </w:rPr>
        <w:t xml:space="preserve">). However, stability in mean annual precipitation does not mean stability in the hydrological cycle. For example, Rainfall seasonality may become more pronounced and with stronger interannual variability (</w:t>
      </w:r>
      <w:r w:rsidDel="00000000" w:rsidR="00000000" w:rsidRPr="00000000">
        <w:rPr>
          <w:shd w:fill="c9daf8" w:val="clear"/>
          <w:rtl w:val="0"/>
        </w:rPr>
        <w:t xml:space="preserve">Gloor et al., 2013</w:t>
      </w:r>
      <w:r w:rsidDel="00000000" w:rsidR="00000000" w:rsidRPr="00000000">
        <w:rPr>
          <w:highlight w:val="white"/>
          <w:rtl w:val="0"/>
        </w:rPr>
        <w:t xml:space="preserve">), and warming trends may increase atmospheric and soil dryness even if precipitation remains similar to historical averages (</w:t>
      </w:r>
      <w:commentRangeStart w:id="278"/>
      <w:r w:rsidDel="00000000" w:rsidR="00000000" w:rsidRPr="00000000">
        <w:rPr>
          <w:highlight w:val="yellow"/>
          <w:rtl w:val="0"/>
        </w:rPr>
        <w:t xml:space="preserve">Cook et al., 2020</w:t>
      </w:r>
      <w:commentRangeEnd w:id="278"/>
      <w:r w:rsidDel="00000000" w:rsidR="00000000" w:rsidRPr="00000000">
        <w:commentReference w:id="278"/>
      </w:r>
      <w:r w:rsidDel="00000000" w:rsidR="00000000" w:rsidRPr="00000000">
        <w:rPr>
          <w:highlight w:val="white"/>
          <w:rtl w:val="0"/>
        </w:rPr>
        <w:t xml:space="preserve">; </w:t>
      </w:r>
      <w:r w:rsidDel="00000000" w:rsidR="00000000" w:rsidRPr="00000000">
        <w:rPr>
          <w:shd w:fill="bed0f6" w:val="clear"/>
          <w:rtl w:val="0"/>
        </w:rPr>
        <w:t xml:space="preserve">Ukkola et al., 2020</w:t>
      </w:r>
      <w:r w:rsidDel="00000000" w:rsidR="00000000" w:rsidRPr="00000000">
        <w:rPr>
          <w:highlight w:val="white"/>
          <w:rtl w:val="0"/>
        </w:rPr>
        <w:t xml:space="preserve">). In addition, the effects of atmospheric CO</w:t>
      </w:r>
      <w:r w:rsidDel="00000000" w:rsidR="00000000" w:rsidRPr="00000000">
        <w:rPr>
          <w:highlight w:val="white"/>
          <w:vertAlign w:val="subscript"/>
          <w:rtl w:val="0"/>
        </w:rPr>
        <w:t xml:space="preserve">2</w:t>
      </w:r>
      <w:r w:rsidDel="00000000" w:rsidR="00000000" w:rsidRPr="00000000">
        <w:rPr>
          <w:highlight w:val="white"/>
          <w:rtl w:val="0"/>
        </w:rPr>
        <w:t xml:space="preserve"> on hydroclimate depend on multiple interacting factors and remain uncertain. For example, high CO</w:t>
      </w:r>
      <w:r w:rsidDel="00000000" w:rsidR="00000000" w:rsidRPr="00000000">
        <w:rPr>
          <w:highlight w:val="white"/>
          <w:vertAlign w:val="subscript"/>
          <w:rtl w:val="0"/>
        </w:rPr>
        <w:t xml:space="preserve">2</w:t>
      </w:r>
      <w:r w:rsidDel="00000000" w:rsidR="00000000" w:rsidRPr="00000000">
        <w:rPr>
          <w:highlight w:val="white"/>
          <w:rtl w:val="0"/>
        </w:rPr>
        <w:t xml:space="preserve"> may reduce leaf-level transpiration due to lower stomatal conductance (</w:t>
      </w:r>
      <w:r w:rsidDel="00000000" w:rsidR="00000000" w:rsidRPr="00000000">
        <w:rPr>
          <w:shd w:fill="bed0f6" w:val="clear"/>
          <w:rtl w:val="0"/>
        </w:rPr>
        <w:t xml:space="preserve">Sampaio et al., 2021</w:t>
      </w:r>
      <w:r w:rsidDel="00000000" w:rsidR="00000000" w:rsidRPr="00000000">
        <w:rPr>
          <w:highlight w:val="white"/>
          <w:rtl w:val="0"/>
        </w:rPr>
        <w:t xml:space="preserve">), but the ecosystem-level response also depends on changes in leaf area index (</w:t>
      </w:r>
      <w:commentRangeStart w:id="279"/>
      <w:r w:rsidDel="00000000" w:rsidR="00000000" w:rsidRPr="00000000">
        <w:rPr>
          <w:highlight w:val="yellow"/>
          <w:rtl w:val="0"/>
        </w:rPr>
        <w:t xml:space="preserve">Li et al., 2018</w:t>
      </w:r>
      <w:commentRangeEnd w:id="279"/>
      <w:r w:rsidDel="00000000" w:rsidR="00000000" w:rsidRPr="00000000">
        <w:commentReference w:id="279"/>
      </w:r>
      <w:r w:rsidDel="00000000" w:rsidR="00000000" w:rsidRPr="00000000">
        <w:rPr>
          <w:highlight w:val="white"/>
          <w:rtl w:val="0"/>
        </w:rPr>
        <w:t xml:space="preserve">).  Moreover, deforestation and forest degradation have major impacts on evapotranspiration, canopy interception, runoff and water storage (</w:t>
      </w:r>
      <w:commentRangeStart w:id="280"/>
      <w:r w:rsidDel="00000000" w:rsidR="00000000" w:rsidRPr="00000000">
        <w:rPr>
          <w:highlight w:val="yellow"/>
          <w:rtl w:val="0"/>
        </w:rPr>
        <w:t xml:space="preserve">Heerspink et al., 2020</w:t>
      </w:r>
      <w:commentRangeEnd w:id="280"/>
      <w:r w:rsidDel="00000000" w:rsidR="00000000" w:rsidRPr="00000000">
        <w:commentReference w:id="280"/>
      </w:r>
      <w:r w:rsidDel="00000000" w:rsidR="00000000" w:rsidRPr="00000000">
        <w:rPr>
          <w:highlight w:val="white"/>
          <w:rtl w:val="0"/>
        </w:rPr>
        <w:t xml:space="preserve">), which could potentially impact rainfall across the Amazon (</w:t>
      </w:r>
      <w:r w:rsidDel="00000000" w:rsidR="00000000" w:rsidRPr="00000000">
        <w:rPr>
          <w:highlight w:val="yellow"/>
          <w:rtl w:val="0"/>
        </w:rPr>
        <w:t xml:space="preserve">Spracklen et al., 2018</w:t>
      </w:r>
      <w:commentRangeStart w:id="281"/>
      <w:r w:rsidDel="00000000" w:rsidR="00000000" w:rsidRPr="00000000">
        <w:rPr>
          <w:color w:val="ff0000"/>
          <w:highlight w:val="white"/>
          <w:rtl w:val="0"/>
        </w:rPr>
        <w:t xml:space="preserve">; OTHER REF?</w:t>
      </w:r>
      <w:commentRangeEnd w:id="281"/>
      <w:r w:rsidDel="00000000" w:rsidR="00000000" w:rsidRPr="00000000">
        <w:commentReference w:id="281"/>
      </w:r>
      <w:r w:rsidDel="00000000" w:rsidR="00000000" w:rsidRPr="00000000">
        <w:rPr>
          <w:highlight w:val="white"/>
          <w:rtl w:val="0"/>
        </w:rPr>
        <w:t xml:space="preserve">), although there is great uncertainty on the magnitude of this effect in modeling studies (e.g., </w:t>
      </w:r>
      <w:commentRangeStart w:id="282"/>
      <w:r w:rsidDel="00000000" w:rsidR="00000000" w:rsidRPr="00000000">
        <w:rPr>
          <w:highlight w:val="yellow"/>
          <w:rtl w:val="0"/>
        </w:rPr>
        <w:t xml:space="preserve">Pires and Costa 2013</w:t>
      </w:r>
      <w:commentRangeEnd w:id="282"/>
      <w:r w:rsidDel="00000000" w:rsidR="00000000" w:rsidRPr="00000000">
        <w:commentReference w:id="282"/>
      </w:r>
      <w:r w:rsidDel="00000000" w:rsidR="00000000" w:rsidRPr="00000000">
        <w:rPr>
          <w:highlight w:val="white"/>
          <w:rtl w:val="0"/>
        </w:rPr>
        <w:t xml:space="preserve">; </w:t>
      </w:r>
      <w:commentRangeStart w:id="283"/>
      <w:r w:rsidDel="00000000" w:rsidR="00000000" w:rsidRPr="00000000">
        <w:rPr>
          <w:highlight w:val="yellow"/>
          <w:rtl w:val="0"/>
        </w:rPr>
        <w:t xml:space="preserve">Swann et al., 2015</w:t>
      </w:r>
      <w:commentRangeEnd w:id="283"/>
      <w:r w:rsidDel="00000000" w:rsidR="00000000" w:rsidRPr="00000000">
        <w:commentReference w:id="283"/>
      </w:r>
      <w:r w:rsidDel="00000000" w:rsidR="00000000" w:rsidRPr="00000000">
        <w:rPr>
          <w:highlight w:val="white"/>
          <w:rtl w:val="0"/>
        </w:rPr>
        <w:t xml:space="preserve">). </w:t>
      </w:r>
    </w:p>
    <w:p w:rsidR="00000000" w:rsidDel="00000000" w:rsidP="00000000" w:rsidRDefault="00000000" w:rsidRPr="00000000" w14:paraId="00000185">
      <w:pPr>
        <w:rPr>
          <w:highlight w:val="white"/>
        </w:rPr>
      </w:pPr>
      <w:r w:rsidDel="00000000" w:rsidR="00000000" w:rsidRPr="00000000">
        <w:rPr>
          <w:rtl w:val="0"/>
        </w:rPr>
      </w:r>
    </w:p>
    <w:p w:rsidR="00000000" w:rsidDel="00000000" w:rsidP="00000000" w:rsidRDefault="00000000" w:rsidRPr="00000000" w14:paraId="00000186">
      <w:pPr>
        <w:rPr>
          <w:highlight w:val="white"/>
        </w:rPr>
      </w:pPr>
      <w:r w:rsidDel="00000000" w:rsidR="00000000" w:rsidRPr="00000000">
        <w:rPr>
          <w:highlight w:val="white"/>
          <w:rtl w:val="0"/>
        </w:rPr>
        <w:t xml:space="preserve">Changes in hydroclimate, atmospheric CO</w:t>
      </w:r>
      <w:r w:rsidDel="00000000" w:rsidR="00000000" w:rsidRPr="00000000">
        <w:rPr>
          <w:highlight w:val="white"/>
          <w:vertAlign w:val="subscript"/>
          <w:rtl w:val="0"/>
        </w:rPr>
        <w:t xml:space="preserve">2</w:t>
      </w:r>
      <w:r w:rsidDel="00000000" w:rsidR="00000000" w:rsidRPr="00000000">
        <w:rPr>
          <w:highlight w:val="white"/>
          <w:rtl w:val="0"/>
        </w:rPr>
        <w:t xml:space="preserve">, land cover and land also interact with changes in the nutrient cycling, and understanding these feedbacks is critical.</w:t>
      </w:r>
      <w:r w:rsidDel="00000000" w:rsidR="00000000" w:rsidRPr="00000000">
        <w:rPr>
          <w:rtl w:val="0"/>
        </w:rPr>
        <w:t xml:space="preserve"> Previous research suggested that CO</w:t>
      </w:r>
      <w:r w:rsidDel="00000000" w:rsidR="00000000" w:rsidRPr="00000000">
        <w:rPr>
          <w:vertAlign w:val="subscript"/>
          <w:rtl w:val="0"/>
        </w:rPr>
        <w:t xml:space="preserve">2</w:t>
      </w:r>
      <w:r w:rsidDel="00000000" w:rsidR="00000000" w:rsidRPr="00000000">
        <w:rPr>
          <w:rtl w:val="0"/>
        </w:rPr>
        <w:t xml:space="preserve"> fertilization effects can be greatly reduced when phosphorus is a limiting factor </w:t>
      </w:r>
      <w:r w:rsidDel="00000000" w:rsidR="00000000" w:rsidRPr="00000000">
        <w:rPr>
          <w:highlight w:val="white"/>
          <w:rtl w:val="0"/>
        </w:rPr>
        <w:t xml:space="preserve">(</w:t>
      </w:r>
      <w:commentRangeStart w:id="284"/>
      <w:r w:rsidDel="00000000" w:rsidR="00000000" w:rsidRPr="00000000">
        <w:rPr>
          <w:highlight w:val="yellow"/>
          <w:rtl w:val="0"/>
        </w:rPr>
        <w:t xml:space="preserve">Yang et al., 2016</w:t>
      </w:r>
      <w:commentRangeEnd w:id="284"/>
      <w:r w:rsidDel="00000000" w:rsidR="00000000" w:rsidRPr="00000000">
        <w:commentReference w:id="284"/>
      </w:r>
      <w:r w:rsidDel="00000000" w:rsidR="00000000" w:rsidRPr="00000000">
        <w:rPr>
          <w:highlight w:val="white"/>
          <w:rtl w:val="0"/>
        </w:rPr>
        <w:t xml:space="preserve">; </w:t>
      </w:r>
      <w:r w:rsidDel="00000000" w:rsidR="00000000" w:rsidRPr="00000000">
        <w:rPr>
          <w:shd w:fill="bed0f6" w:val="clear"/>
          <w:rtl w:val="0"/>
        </w:rPr>
        <w:t xml:space="preserve">Fleischer and Terrer 2022</w:t>
      </w:r>
      <w:r w:rsidDel="00000000" w:rsidR="00000000" w:rsidRPr="00000000">
        <w:rPr>
          <w:rtl w:val="0"/>
        </w:rPr>
        <w:t xml:space="preserve">), phosphorus and potassium availability influence net primary productivity during droughts (</w:t>
      </w:r>
      <w:r w:rsidDel="00000000" w:rsidR="00000000" w:rsidRPr="00000000">
        <w:rPr>
          <w:shd w:fill="bed0f6" w:val="clear"/>
          <w:rtl w:val="0"/>
        </w:rPr>
        <w:t xml:space="preserve">Manu et al., 2024</w:t>
      </w:r>
      <w:r w:rsidDel="00000000" w:rsidR="00000000" w:rsidRPr="00000000">
        <w:rPr>
          <w:rtl w:val="0"/>
        </w:rPr>
        <w:t xml:space="preserve">), and nitrogen can be an important limiting factor in secondary forests (</w:t>
      </w:r>
      <w:commentRangeStart w:id="285"/>
      <w:r w:rsidDel="00000000" w:rsidR="00000000" w:rsidRPr="00000000">
        <w:rPr>
          <w:highlight w:val="yellow"/>
          <w:rtl w:val="0"/>
        </w:rPr>
        <w:t xml:space="preserve">Davidson et al., 2007</w:t>
      </w:r>
      <w:commentRangeEnd w:id="285"/>
      <w:r w:rsidDel="00000000" w:rsidR="00000000" w:rsidRPr="00000000">
        <w:commentReference w:id="285"/>
      </w:r>
      <w:r w:rsidDel="00000000" w:rsidR="00000000" w:rsidRPr="00000000">
        <w:rPr>
          <w:rtl w:val="0"/>
        </w:rPr>
        <w:t xml:space="preserve">). However, our understanding of the feedbacks between nutrient cycling and other drivers (climate, CO</w:t>
      </w:r>
      <w:r w:rsidDel="00000000" w:rsidR="00000000" w:rsidRPr="00000000">
        <w:rPr>
          <w:vertAlign w:val="subscript"/>
          <w:rtl w:val="0"/>
        </w:rPr>
        <w:t xml:space="preserve">2</w:t>
      </w:r>
      <w:r w:rsidDel="00000000" w:rsidR="00000000" w:rsidRPr="00000000">
        <w:rPr>
          <w:rtl w:val="0"/>
        </w:rPr>
        <w:t xml:space="preserve"> fertilization and land cover and land use change) come </w:t>
      </w:r>
      <w:r w:rsidDel="00000000" w:rsidR="00000000" w:rsidRPr="00000000">
        <w:rPr>
          <w:highlight w:val="white"/>
          <w:rtl w:val="0"/>
        </w:rPr>
        <w:t xml:space="preserve">from highly localized manipulative experiments, making the scaling to highly heterogeneous landscapes and continental scales challenging (</w:t>
      </w:r>
      <w:r w:rsidDel="00000000" w:rsidR="00000000" w:rsidRPr="00000000">
        <w:rPr>
          <w:shd w:fill="bed0f6" w:val="clear"/>
          <w:rtl w:val="0"/>
        </w:rPr>
        <w:t xml:space="preserve">Townsend et al., 2008</w:t>
      </w:r>
      <w:r w:rsidDel="00000000" w:rsidR="00000000" w:rsidRPr="00000000">
        <w:rPr>
          <w:highlight w:val="white"/>
          <w:rtl w:val="0"/>
        </w:rPr>
        <w:t xml:space="preserve">). By integrating coordinated measurements across multiple landscapes and scales, PANGEA will address the following questions:</w:t>
      </w:r>
    </w:p>
    <w:p w:rsidR="00000000" w:rsidDel="00000000" w:rsidP="00000000" w:rsidRDefault="00000000" w:rsidRPr="00000000" w14:paraId="00000187">
      <w:pPr>
        <w:numPr>
          <w:ilvl w:val="0"/>
          <w:numId w:val="18"/>
        </w:numPr>
        <w:spacing w:after="0" w:afterAutospacing="0" w:before="240" w:lineRule="auto"/>
        <w:ind w:left="720" w:hanging="360"/>
        <w:rPr/>
      </w:pPr>
      <w:commentRangeStart w:id="286"/>
      <w:r w:rsidDel="00000000" w:rsidR="00000000" w:rsidRPr="00000000">
        <w:rPr>
          <w:b w:val="1"/>
          <w:i w:val="1"/>
          <w:highlight w:val="white"/>
          <w:rtl w:val="0"/>
        </w:rPr>
        <w:t xml:space="preserve">Q22</w:t>
      </w:r>
      <w:commentRangeEnd w:id="286"/>
      <w:r w:rsidDel="00000000" w:rsidR="00000000" w:rsidRPr="00000000">
        <w:commentReference w:id="286"/>
      </w:r>
      <w:r w:rsidDel="00000000" w:rsidR="00000000" w:rsidRPr="00000000">
        <w:rPr>
          <w:b w:val="1"/>
          <w:i w:val="1"/>
          <w:highlight w:val="white"/>
          <w:rtl w:val="0"/>
        </w:rPr>
        <w:t xml:space="preserve">. </w:t>
      </w:r>
      <w:r w:rsidDel="00000000" w:rsidR="00000000" w:rsidRPr="00000000">
        <w:rPr>
          <w:i w:val="1"/>
          <w:highlight w:val="white"/>
          <w:rtl w:val="0"/>
        </w:rPr>
        <w:t xml:space="preserve">How will changes in precipitation patterns (e.g., ITCZ displacement), increasing temperatures, and shifting disturbance dynamics in tropical forests alter the </w:t>
      </w:r>
      <w:r w:rsidDel="00000000" w:rsidR="00000000" w:rsidRPr="00000000">
        <w:rPr>
          <w:b w:val="1"/>
          <w:i w:val="1"/>
          <w:highlight w:val="white"/>
          <w:rtl w:val="0"/>
        </w:rPr>
        <w:t xml:space="preserve">terrestrial water balance </w:t>
      </w:r>
      <w:r w:rsidDel="00000000" w:rsidR="00000000" w:rsidRPr="00000000">
        <w:rPr>
          <w:i w:val="1"/>
          <w:highlight w:val="white"/>
          <w:rtl w:val="0"/>
        </w:rPr>
        <w:t xml:space="preserve">via changes in seasonal precipitation timing and duration, evapotranspiration, and soil water?</w:t>
      </w:r>
    </w:p>
    <w:p w:rsidR="00000000" w:rsidDel="00000000" w:rsidP="00000000" w:rsidRDefault="00000000" w:rsidRPr="00000000" w14:paraId="00000188">
      <w:pPr>
        <w:numPr>
          <w:ilvl w:val="0"/>
          <w:numId w:val="18"/>
        </w:numPr>
        <w:spacing w:after="0" w:afterAutospacing="0" w:before="0" w:beforeAutospacing="0" w:lineRule="auto"/>
        <w:ind w:left="720" w:hanging="360"/>
        <w:rPr/>
      </w:pPr>
      <w:commentRangeStart w:id="287"/>
      <w:r w:rsidDel="00000000" w:rsidR="00000000" w:rsidRPr="00000000">
        <w:rPr>
          <w:b w:val="1"/>
          <w:i w:val="1"/>
          <w:highlight w:val="white"/>
          <w:rtl w:val="0"/>
        </w:rPr>
        <w:t xml:space="preserve">Q23</w:t>
      </w:r>
      <w:commentRangeEnd w:id="287"/>
      <w:r w:rsidDel="00000000" w:rsidR="00000000" w:rsidRPr="00000000">
        <w:commentReference w:id="287"/>
      </w:r>
      <w:r w:rsidDel="00000000" w:rsidR="00000000" w:rsidRPr="00000000">
        <w:rPr>
          <w:b w:val="1"/>
          <w:i w:val="1"/>
          <w:highlight w:val="white"/>
          <w:rtl w:val="0"/>
        </w:rPr>
        <w:t xml:space="preserve">. </w:t>
      </w:r>
      <w:r w:rsidDel="00000000" w:rsidR="00000000" w:rsidRPr="00000000">
        <w:rPr>
          <w:i w:val="1"/>
          <w:highlight w:val="white"/>
          <w:rtl w:val="0"/>
        </w:rPr>
        <w:t xml:space="preserve">How will </w:t>
      </w:r>
      <w:r w:rsidDel="00000000" w:rsidR="00000000" w:rsidRPr="00000000">
        <w:rPr>
          <w:b w:val="1"/>
          <w:i w:val="1"/>
          <w:highlight w:val="white"/>
          <w:rtl w:val="0"/>
        </w:rPr>
        <w:t xml:space="preserve">future changes in vegetation</w:t>
      </w:r>
      <w:r w:rsidDel="00000000" w:rsidR="00000000" w:rsidRPr="00000000">
        <w:rPr>
          <w:i w:val="1"/>
          <w:highlight w:val="white"/>
          <w:rtl w:val="0"/>
        </w:rPr>
        <w:t xml:space="preserve">, including deforestation, degradation, and regrowth, impact local, regional, and cross-continental climate and hydrology?</w:t>
      </w:r>
    </w:p>
    <w:p w:rsidR="00000000" w:rsidDel="00000000" w:rsidP="00000000" w:rsidRDefault="00000000" w:rsidRPr="00000000" w14:paraId="00000189">
      <w:pPr>
        <w:numPr>
          <w:ilvl w:val="0"/>
          <w:numId w:val="18"/>
        </w:numPr>
        <w:spacing w:after="360" w:before="0" w:beforeAutospacing="0" w:lineRule="auto"/>
        <w:ind w:left="720" w:hanging="360"/>
        <w:rPr/>
      </w:pPr>
      <w:commentRangeStart w:id="288"/>
      <w:r w:rsidDel="00000000" w:rsidR="00000000" w:rsidRPr="00000000">
        <w:rPr>
          <w:b w:val="1"/>
          <w:i w:val="1"/>
          <w:highlight w:val="white"/>
          <w:rtl w:val="0"/>
        </w:rPr>
        <w:t xml:space="preserve">Q24</w:t>
      </w:r>
      <w:commentRangeEnd w:id="288"/>
      <w:r w:rsidDel="00000000" w:rsidR="00000000" w:rsidRPr="00000000">
        <w:commentReference w:id="288"/>
      </w:r>
      <w:r w:rsidDel="00000000" w:rsidR="00000000" w:rsidRPr="00000000">
        <w:rPr>
          <w:b w:val="1"/>
          <w:i w:val="1"/>
          <w:highlight w:val="white"/>
          <w:rtl w:val="0"/>
        </w:rPr>
        <w:t xml:space="preserve">. </w:t>
      </w:r>
      <w:r w:rsidDel="00000000" w:rsidR="00000000" w:rsidRPr="00000000">
        <w:rPr>
          <w:i w:val="1"/>
          <w:highlight w:val="white"/>
          <w:rtl w:val="0"/>
        </w:rPr>
        <w:t xml:space="preserve">How will increasing temperatures, atmospheric CO</w:t>
      </w:r>
      <w:r w:rsidDel="00000000" w:rsidR="00000000" w:rsidRPr="00000000">
        <w:rPr>
          <w:i w:val="1"/>
          <w:highlight w:val="white"/>
          <w:vertAlign w:val="subscript"/>
          <w:rtl w:val="0"/>
        </w:rPr>
        <w:t xml:space="preserve">2</w:t>
      </w:r>
      <w:r w:rsidDel="00000000" w:rsidR="00000000" w:rsidRPr="00000000">
        <w:rPr>
          <w:i w:val="1"/>
          <w:highlight w:val="white"/>
          <w:rtl w:val="0"/>
        </w:rPr>
        <w:t xml:space="preserve">,  and </w:t>
      </w:r>
      <w:commentRangeStart w:id="289"/>
      <w:r w:rsidDel="00000000" w:rsidR="00000000" w:rsidRPr="00000000">
        <w:rPr>
          <w:i w:val="1"/>
          <w:highlight w:val="white"/>
          <w:rtl w:val="0"/>
        </w:rPr>
        <w:t xml:space="preserve">extreme events</w:t>
      </w:r>
      <w:commentRangeEnd w:id="289"/>
      <w:r w:rsidDel="00000000" w:rsidR="00000000" w:rsidRPr="00000000">
        <w:commentReference w:id="289"/>
      </w:r>
      <w:r w:rsidDel="00000000" w:rsidR="00000000" w:rsidRPr="00000000">
        <w:rPr>
          <w:i w:val="1"/>
          <w:highlight w:val="white"/>
          <w:rtl w:val="0"/>
        </w:rPr>
        <w:t xml:space="preserve"> impact </w:t>
      </w:r>
      <w:r w:rsidDel="00000000" w:rsidR="00000000" w:rsidRPr="00000000">
        <w:rPr>
          <w:b w:val="1"/>
          <w:i w:val="1"/>
          <w:highlight w:val="white"/>
          <w:rtl w:val="0"/>
        </w:rPr>
        <w:t xml:space="preserve">nutrient availability</w:t>
      </w:r>
      <w:r w:rsidDel="00000000" w:rsidR="00000000" w:rsidRPr="00000000">
        <w:rPr>
          <w:i w:val="1"/>
          <w:highlight w:val="white"/>
          <w:rtl w:val="0"/>
        </w:rPr>
        <w:t xml:space="preserve"> and </w:t>
      </w:r>
      <w:r w:rsidDel="00000000" w:rsidR="00000000" w:rsidRPr="00000000">
        <w:rPr>
          <w:b w:val="1"/>
          <w:i w:val="1"/>
          <w:highlight w:val="white"/>
          <w:rtl w:val="0"/>
        </w:rPr>
        <w:t xml:space="preserve">soil-vegetation interactions</w:t>
      </w:r>
      <w:r w:rsidDel="00000000" w:rsidR="00000000" w:rsidRPr="00000000">
        <w:rPr>
          <w:i w:val="1"/>
          <w:highlight w:val="white"/>
          <w:rtl w:val="0"/>
        </w:rPr>
        <w:t xml:space="preserve">?</w:t>
      </w:r>
    </w:p>
    <w:p w:rsidR="00000000" w:rsidDel="00000000" w:rsidP="00000000" w:rsidRDefault="00000000" w:rsidRPr="00000000" w14:paraId="0000018A">
      <w:pPr>
        <w:rPr/>
      </w:pPr>
      <w:r w:rsidDel="00000000" w:rsidR="00000000" w:rsidRPr="00000000">
        <w:rPr>
          <w:rtl w:val="0"/>
        </w:rPr>
        <w:t xml:space="preserve">Considering that these questions will explore future scenarios of changes across the tropics, PANGEA will rely on process-based models that will be fully integrated with remote sensing (Section 6.4). For example, to initialize cohort- and individual-based mechanistic models with realistic, observed forest structure and composition across environmental gradients, PANGEA will integrate multispectral, lidar, radar, and imaging spectroscopy data collected both through PANGEA airborne campaigns and from satellite measurements (</w:t>
      </w:r>
      <w:r w:rsidDel="00000000" w:rsidR="00000000" w:rsidRPr="00000000">
        <w:rPr>
          <w:b w:val="1"/>
          <w:rtl w:val="0"/>
        </w:rPr>
        <w:t xml:space="preserve">GEDI</w:t>
      </w:r>
      <w:r w:rsidDel="00000000" w:rsidR="00000000" w:rsidRPr="00000000">
        <w:rPr>
          <w:rtl w:val="0"/>
        </w:rPr>
        <w:t xml:space="preserve">, </w:t>
      </w:r>
      <w:r w:rsidDel="00000000" w:rsidR="00000000" w:rsidRPr="00000000">
        <w:rPr>
          <w:b w:val="1"/>
          <w:rtl w:val="0"/>
        </w:rPr>
        <w:t xml:space="preserve">EMIT</w:t>
      </w:r>
      <w:r w:rsidDel="00000000" w:rsidR="00000000" w:rsidRPr="00000000">
        <w:rPr>
          <w:rtl w:val="0"/>
        </w:rPr>
        <w:t xml:space="preserve">, </w:t>
      </w:r>
      <w:r w:rsidDel="00000000" w:rsidR="00000000" w:rsidRPr="00000000">
        <w:rPr>
          <w:b w:val="1"/>
          <w:rtl w:val="0"/>
        </w:rPr>
        <w:t xml:space="preserve">VIIRS</w:t>
      </w:r>
      <w:r w:rsidDel="00000000" w:rsidR="00000000" w:rsidRPr="00000000">
        <w:rPr>
          <w:rtl w:val="0"/>
        </w:rPr>
        <w:t xml:space="preserve">, </w:t>
      </w:r>
      <w:r w:rsidDel="00000000" w:rsidR="00000000" w:rsidRPr="00000000">
        <w:rPr>
          <w:b w:val="1"/>
          <w:rtl w:val="0"/>
        </w:rPr>
        <w:t xml:space="preserve">Sentinel-3</w:t>
      </w:r>
      <w:r w:rsidDel="00000000" w:rsidR="00000000" w:rsidRPr="00000000">
        <w:rPr>
          <w:rtl w:val="0"/>
        </w:rPr>
        <w:t xml:space="preserve">, </w:t>
      </w:r>
      <w:r w:rsidDel="00000000" w:rsidR="00000000" w:rsidRPr="00000000">
        <w:rPr>
          <w:b w:val="1"/>
          <w:rtl w:val="0"/>
        </w:rPr>
        <w:t xml:space="preserve">NISAR*</w:t>
      </w:r>
      <w:r w:rsidDel="00000000" w:rsidR="00000000" w:rsidRPr="00000000">
        <w:rPr>
          <w:rtl w:val="0"/>
        </w:rPr>
        <w:t xml:space="preserve">, </w:t>
      </w:r>
      <w:r w:rsidDel="00000000" w:rsidR="00000000" w:rsidRPr="00000000">
        <w:rPr>
          <w:b w:val="1"/>
          <w:rtl w:val="0"/>
        </w:rPr>
        <w:t xml:space="preserve">SBG VSWIR*</w:t>
      </w:r>
      <w:r w:rsidDel="00000000" w:rsidR="00000000" w:rsidRPr="00000000">
        <w:rPr>
          <w:rtl w:val="0"/>
        </w:rPr>
        <w:t xml:space="preserve">). The emergent relationships based on remote sensing relating forest structure, composition and function (Section 3.1.2) as well as remotely sensed hydroclimate and water stress variables (Section 3.1.3) will be used for assessing and reducing model uncertainty. </w:t>
      </w:r>
      <w:r w:rsidDel="00000000" w:rsidR="00000000" w:rsidRPr="00000000">
        <w:rPr>
          <w:color w:val="ff0000"/>
          <w:rtl w:val="0"/>
        </w:rPr>
        <w:t xml:space="preserve">[SOMETHING ON NUTRIENTS?]</w:t>
      </w:r>
      <w:r w:rsidDel="00000000" w:rsidR="00000000" w:rsidRPr="00000000">
        <w:rPr>
          <w:rtl w:val="0"/>
        </w:rPr>
        <w:t xml:space="preserve">. The optimized models will then be applied to scenarios that are representative of a range of scenarios that allow for quantifying and attributing the role of changes in climate, atmospheric CO2, land cover and land use in driving changes in biogeophysical and biogeochemical cycles.</w: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4"/>
        <w:rPr/>
      </w:pPr>
      <w:bookmarkStart w:colFirst="0" w:colLast="0" w:name="_4edg6ecu31tz" w:id="27"/>
      <w:bookmarkEnd w:id="27"/>
      <w:commentRangeStart w:id="290"/>
      <w:r w:rsidDel="00000000" w:rsidR="00000000" w:rsidRPr="00000000">
        <w:rPr>
          <w:rtl w:val="0"/>
        </w:rPr>
        <w:t xml:space="preserve">3.3.2 </w:t>
      </w:r>
      <w:commentRangeEnd w:id="290"/>
      <w:r w:rsidDel="00000000" w:rsidR="00000000" w:rsidRPr="00000000">
        <w:commentReference w:id="290"/>
      </w:r>
      <w:r w:rsidDel="00000000" w:rsidR="00000000" w:rsidRPr="00000000">
        <w:rPr>
          <w:rtl w:val="0"/>
        </w:rPr>
        <w:t xml:space="preserve">Resilience of Heterogeneous Forests to Disturbances and Climate Extremes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shd w:fill="ffffff" w:val="clear"/>
        <w:rPr/>
      </w:pPr>
      <w:r w:rsidDel="00000000" w:rsidR="00000000" w:rsidRPr="00000000">
        <w:rPr>
          <w:rtl w:val="0"/>
        </w:rPr>
        <w:t xml:space="preserve">Climate change and the expansion of deforestation and forest degradation across the tropics will likely expose forests to more frequent anthropogenic and natural disturbances (</w:t>
      </w:r>
      <w:commentRangeStart w:id="291"/>
      <w:r w:rsidDel="00000000" w:rsidR="00000000" w:rsidRPr="00000000">
        <w:rPr>
          <w:highlight w:val="yellow"/>
          <w:rtl w:val="0"/>
        </w:rPr>
        <w:t xml:space="preserve">Seidl et al., 2017</w:t>
      </w:r>
      <w:commentRangeEnd w:id="291"/>
      <w:r w:rsidDel="00000000" w:rsidR="00000000" w:rsidRPr="00000000">
        <w:commentReference w:id="291"/>
      </w:r>
      <w:r w:rsidDel="00000000" w:rsidR="00000000" w:rsidRPr="00000000">
        <w:rPr>
          <w:rtl w:val="0"/>
        </w:rPr>
        <w:t xml:space="preserve">; </w:t>
      </w:r>
      <w:r w:rsidDel="00000000" w:rsidR="00000000" w:rsidRPr="00000000">
        <w:rPr>
          <w:shd w:fill="c9daf8" w:val="clear"/>
          <w:rtl w:val="0"/>
        </w:rPr>
        <w:t xml:space="preserve">Lapola et al., 2023</w:t>
      </w:r>
      <w:r w:rsidDel="00000000" w:rsidR="00000000" w:rsidRPr="00000000">
        <w:rPr>
          <w:rtl w:val="0"/>
        </w:rPr>
        <w:t xml:space="preserve">). Widespread shifts in disturbance regimes will have profound effects on ecosystem structure, composition and function, and in turn on the many local, regional, and global ecosystem services that tropical forests provide </w:t>
      </w:r>
      <w:r w:rsidDel="00000000" w:rsidR="00000000" w:rsidRPr="00000000">
        <w:rPr>
          <w:color w:val="ff0000"/>
          <w:rtl w:val="0"/>
        </w:rPr>
        <w:t xml:space="preserve">[REFs]</w:t>
      </w:r>
      <w:r w:rsidDel="00000000" w:rsidR="00000000" w:rsidRPr="00000000">
        <w:rPr>
          <w:rtl w:val="0"/>
        </w:rPr>
        <w:t xml:space="preserve">. However, the long-term impact of novel disturbance regimes on tropical forests will ultimately depend several factors that are still poorly understood in tropical ecosystems: (1) the relative impact of intensity and frequency changes in disturbances (</w:t>
      </w:r>
      <w:commentRangeStart w:id="292"/>
      <w:r w:rsidDel="00000000" w:rsidR="00000000" w:rsidRPr="00000000">
        <w:rPr>
          <w:highlight w:val="yellow"/>
          <w:rtl w:val="0"/>
        </w:rPr>
        <w:t xml:space="preserve">Williams et al., 2013</w:t>
      </w:r>
      <w:commentRangeEnd w:id="292"/>
      <w:r w:rsidDel="00000000" w:rsidR="00000000" w:rsidRPr="00000000">
        <w:commentReference w:id="292"/>
      </w:r>
      <w:r w:rsidDel="00000000" w:rsidR="00000000" w:rsidRPr="00000000">
        <w:rPr>
          <w:rtl w:val="0"/>
        </w:rPr>
        <w:t xml:space="preserve">); (2) the variability of resistance to disturbances and post-disturbance recovery across species and landscapes (</w:t>
      </w:r>
      <w:commentRangeStart w:id="293"/>
      <w:r w:rsidDel="00000000" w:rsidR="00000000" w:rsidRPr="00000000">
        <w:rPr>
          <w:highlight w:val="yellow"/>
          <w:rtl w:val="0"/>
        </w:rPr>
        <w:t xml:space="preserve">Anderson-Teixeira et al., 2013</w:t>
      </w:r>
      <w:commentRangeEnd w:id="293"/>
      <w:r w:rsidDel="00000000" w:rsidR="00000000" w:rsidRPr="00000000">
        <w:commentReference w:id="293"/>
      </w:r>
      <w:r w:rsidDel="00000000" w:rsidR="00000000" w:rsidRPr="00000000">
        <w:rPr>
          <w:rtl w:val="0"/>
        </w:rPr>
        <w:t xml:space="preserve">, </w:t>
      </w:r>
      <w:r w:rsidDel="00000000" w:rsidR="00000000" w:rsidRPr="00000000">
        <w:rPr>
          <w:shd w:fill="c9daf8" w:val="clear"/>
          <w:rtl w:val="0"/>
        </w:rPr>
        <w:t xml:space="preserve">Powell et al., 2018</w:t>
      </w:r>
      <w:r w:rsidDel="00000000" w:rsidR="00000000" w:rsidRPr="00000000">
        <w:rPr>
          <w:rtl w:val="0"/>
        </w:rPr>
        <w:t xml:space="preserve">;</w:t>
      </w:r>
      <w:r w:rsidDel="00000000" w:rsidR="00000000" w:rsidRPr="00000000">
        <w:rPr>
          <w:highlight w:val="yellow"/>
          <w:rtl w:val="0"/>
        </w:rPr>
        <w:t xml:space="preserve"> </w:t>
      </w:r>
      <w:commentRangeStart w:id="294"/>
      <w:r w:rsidDel="00000000" w:rsidR="00000000" w:rsidRPr="00000000">
        <w:rPr>
          <w:highlight w:val="yellow"/>
          <w:rtl w:val="0"/>
        </w:rPr>
        <w:t xml:space="preserve">Liu et al., 2022</w:t>
      </w:r>
      <w:commentRangeEnd w:id="294"/>
      <w:r w:rsidDel="00000000" w:rsidR="00000000" w:rsidRPr="00000000">
        <w:commentReference w:id="294"/>
      </w:r>
      <w:r w:rsidDel="00000000" w:rsidR="00000000" w:rsidRPr="00000000">
        <w:rPr>
          <w:rtl w:val="0"/>
        </w:rPr>
        <w:t xml:space="preserve">); (3) the interactions between multiple disturbances impacting the same region; (4) the feedbacks between disturbance-driven shifts in forest structure and composition and additional disturbances (</w:t>
      </w:r>
      <w:r w:rsidDel="00000000" w:rsidR="00000000" w:rsidRPr="00000000">
        <w:rPr>
          <w:shd w:fill="c9daf8" w:val="clear"/>
          <w:rtl w:val="0"/>
        </w:rPr>
        <w:t xml:space="preserve">Silvério et al., 2019</w:t>
      </w:r>
      <w:r w:rsidDel="00000000" w:rsidR="00000000" w:rsidRPr="00000000">
        <w:rPr>
          <w:rtl w:val="0"/>
        </w:rPr>
        <w:t xml:space="preserve">; </w:t>
      </w:r>
      <w:r w:rsidDel="00000000" w:rsidR="00000000" w:rsidRPr="00000000">
        <w:rPr>
          <w:shd w:fill="bed0f6" w:val="clear"/>
          <w:rtl w:val="0"/>
        </w:rPr>
        <w:t xml:space="preserve">Brando et al., 2020</w:t>
      </w:r>
      <w:r w:rsidDel="00000000" w:rsidR="00000000" w:rsidRPr="00000000">
        <w:rPr>
          <w:rtl w:val="0"/>
        </w:rPr>
        <w:t xml:space="preserve">); and (5) the impacts of disturbances on ecosystem services and people livelihoods (</w:t>
      </w:r>
      <w:r w:rsidDel="00000000" w:rsidR="00000000" w:rsidRPr="00000000">
        <w:rPr>
          <w:shd w:fill="bed0f6" w:val="clear"/>
          <w:rtl w:val="0"/>
        </w:rPr>
        <w:t xml:space="preserve">Feng et al., 2013</w:t>
      </w:r>
      <w:r w:rsidDel="00000000" w:rsidR="00000000" w:rsidRPr="00000000">
        <w:rPr>
          <w:rtl w:val="0"/>
        </w:rPr>
        <w:t xml:space="preserve">; </w:t>
      </w:r>
      <w:r w:rsidDel="00000000" w:rsidR="00000000" w:rsidRPr="00000000">
        <w:rPr>
          <w:shd w:fill="bed0f6" w:val="clear"/>
          <w:rtl w:val="0"/>
        </w:rPr>
        <w:t xml:space="preserve">Mamalakis et al., 2021</w:t>
      </w:r>
      <w:r w:rsidDel="00000000" w:rsidR="00000000" w:rsidRPr="00000000">
        <w:rPr>
          <w:rtl w:val="0"/>
        </w:rPr>
        <w:t xml:space="preserve">). Advancing process-understanding and observation-based quantification of these factors is critical for improving modeling capabilities. Therefore, research in PANGEA will address the following questions: </w:t>
      </w:r>
    </w:p>
    <w:p w:rsidR="00000000" w:rsidDel="00000000" w:rsidP="00000000" w:rsidRDefault="00000000" w:rsidRPr="00000000" w14:paraId="0000018F">
      <w:pPr>
        <w:numPr>
          <w:ilvl w:val="0"/>
          <w:numId w:val="25"/>
        </w:numPr>
        <w:spacing w:after="0" w:afterAutospacing="0" w:before="240" w:lineRule="auto"/>
        <w:ind w:left="720" w:hanging="360"/>
        <w:rPr/>
      </w:pPr>
      <w:commentRangeStart w:id="295"/>
      <w:r w:rsidDel="00000000" w:rsidR="00000000" w:rsidRPr="00000000">
        <w:rPr>
          <w:b w:val="1"/>
          <w:i w:val="1"/>
          <w:highlight w:val="white"/>
          <w:rtl w:val="0"/>
        </w:rPr>
        <w:t xml:space="preserve">Q25</w:t>
      </w:r>
      <w:r w:rsidDel="00000000" w:rsidR="00000000" w:rsidRPr="00000000">
        <w:rPr>
          <w:b w:val="1"/>
          <w:i w:val="1"/>
          <w:highlight w:val="white"/>
          <w:rtl w:val="0"/>
        </w:rPr>
        <w:t xml:space="preserve">.</w:t>
      </w:r>
      <w:commentRangeEnd w:id="295"/>
      <w:r w:rsidDel="00000000" w:rsidR="00000000" w:rsidRPr="00000000">
        <w:commentReference w:id="295"/>
      </w:r>
      <w:r w:rsidDel="00000000" w:rsidR="00000000" w:rsidRPr="00000000">
        <w:rPr>
          <w:b w:val="1"/>
          <w:i w:val="1"/>
          <w:highlight w:val="white"/>
          <w:rtl w:val="0"/>
        </w:rPr>
        <w:t xml:space="preserve"> </w:t>
      </w:r>
      <w:r w:rsidDel="00000000" w:rsidR="00000000" w:rsidRPr="00000000">
        <w:rPr>
          <w:i w:val="1"/>
          <w:highlight w:val="white"/>
          <w:rtl w:val="0"/>
        </w:rPr>
        <w:t xml:space="preserve">Which </w:t>
      </w:r>
      <w:r w:rsidDel="00000000" w:rsidR="00000000" w:rsidRPr="00000000">
        <w:rPr>
          <w:b w:val="1"/>
          <w:i w:val="1"/>
          <w:highlight w:val="white"/>
          <w:rtl w:val="0"/>
        </w:rPr>
        <w:t xml:space="preserve">functionally distinct forest types</w:t>
      </w:r>
      <w:r w:rsidDel="00000000" w:rsidR="00000000" w:rsidRPr="00000000">
        <w:rPr>
          <w:i w:val="1"/>
          <w:highlight w:val="white"/>
          <w:rtl w:val="0"/>
        </w:rPr>
        <w:t xml:space="preserve"> are most vulnerable to becoming net sources of carbon to the atmosphere in a changing climate, which are resistant, and why?</w:t>
      </w:r>
    </w:p>
    <w:p w:rsidR="00000000" w:rsidDel="00000000" w:rsidP="00000000" w:rsidRDefault="00000000" w:rsidRPr="00000000" w14:paraId="00000190">
      <w:pPr>
        <w:numPr>
          <w:ilvl w:val="0"/>
          <w:numId w:val="25"/>
        </w:numPr>
        <w:spacing w:after="0" w:afterAutospacing="0" w:before="0" w:beforeAutospacing="0" w:lineRule="auto"/>
        <w:ind w:left="720" w:hanging="360"/>
        <w:rPr/>
      </w:pPr>
      <w:commentRangeStart w:id="296"/>
      <w:r w:rsidDel="00000000" w:rsidR="00000000" w:rsidRPr="00000000">
        <w:rPr>
          <w:b w:val="1"/>
          <w:i w:val="1"/>
          <w:highlight w:val="white"/>
          <w:rtl w:val="0"/>
        </w:rPr>
        <w:t xml:space="preserve">Q26</w:t>
      </w:r>
      <w:commentRangeEnd w:id="296"/>
      <w:r w:rsidDel="00000000" w:rsidR="00000000" w:rsidRPr="00000000">
        <w:commentReference w:id="296"/>
      </w:r>
      <w:r w:rsidDel="00000000" w:rsidR="00000000" w:rsidRPr="00000000">
        <w:rPr>
          <w:b w:val="1"/>
          <w:i w:val="1"/>
          <w:highlight w:val="white"/>
          <w:rtl w:val="0"/>
        </w:rPr>
        <w:t xml:space="preserve">. </w:t>
      </w:r>
      <w:r w:rsidDel="00000000" w:rsidR="00000000" w:rsidRPr="00000000">
        <w:rPr>
          <w:i w:val="1"/>
          <w:highlight w:val="white"/>
          <w:rtl w:val="0"/>
        </w:rPr>
        <w:t xml:space="preserve">How will climate warming and shifting extreme events interact with</w:t>
      </w:r>
      <w:r w:rsidDel="00000000" w:rsidR="00000000" w:rsidRPr="00000000">
        <w:rPr>
          <w:b w:val="1"/>
          <w:i w:val="1"/>
          <w:highlight w:val="white"/>
          <w:rtl w:val="0"/>
        </w:rPr>
        <w:t xml:space="preserve"> </w:t>
      </w:r>
      <w:r w:rsidDel="00000000" w:rsidR="00000000" w:rsidRPr="00000000">
        <w:rPr>
          <w:i w:val="1"/>
          <w:highlight w:val="white"/>
          <w:rtl w:val="0"/>
        </w:rPr>
        <w:t xml:space="preserve">land cover and land-use change to influence </w:t>
      </w:r>
      <w:r w:rsidDel="00000000" w:rsidR="00000000" w:rsidRPr="00000000">
        <w:rPr>
          <w:b w:val="1"/>
          <w:i w:val="1"/>
          <w:highlight w:val="white"/>
          <w:rtl w:val="0"/>
        </w:rPr>
        <w:t xml:space="preserve">shifting fire regimes</w:t>
      </w:r>
      <w:r w:rsidDel="00000000" w:rsidR="00000000" w:rsidRPr="00000000">
        <w:rPr>
          <w:i w:val="1"/>
          <w:highlight w:val="white"/>
          <w:rtl w:val="0"/>
        </w:rPr>
        <w:t xml:space="preserve"> and their feedbacks with forest function and the climate?</w:t>
      </w:r>
    </w:p>
    <w:p w:rsidR="00000000" w:rsidDel="00000000" w:rsidP="00000000" w:rsidRDefault="00000000" w:rsidRPr="00000000" w14:paraId="00000191">
      <w:pPr>
        <w:numPr>
          <w:ilvl w:val="0"/>
          <w:numId w:val="25"/>
        </w:numPr>
        <w:spacing w:after="0" w:afterAutospacing="0" w:before="0" w:beforeAutospacing="0" w:lineRule="auto"/>
        <w:ind w:left="720" w:hanging="360"/>
        <w:rPr/>
      </w:pPr>
      <w:commentRangeStart w:id="297"/>
      <w:r w:rsidDel="00000000" w:rsidR="00000000" w:rsidRPr="00000000">
        <w:rPr>
          <w:b w:val="1"/>
          <w:i w:val="1"/>
          <w:highlight w:val="white"/>
          <w:rtl w:val="0"/>
        </w:rPr>
        <w:t xml:space="preserve">Q27</w:t>
      </w:r>
      <w:commentRangeEnd w:id="297"/>
      <w:r w:rsidDel="00000000" w:rsidR="00000000" w:rsidRPr="00000000">
        <w:commentReference w:id="297"/>
      </w:r>
      <w:r w:rsidDel="00000000" w:rsidR="00000000" w:rsidRPr="00000000">
        <w:rPr>
          <w:b w:val="1"/>
          <w:i w:val="1"/>
          <w:highlight w:val="white"/>
          <w:rtl w:val="0"/>
        </w:rPr>
        <w:t xml:space="preserve">. </w:t>
      </w:r>
      <w:r w:rsidDel="00000000" w:rsidR="00000000" w:rsidRPr="00000000">
        <w:rPr>
          <w:i w:val="1"/>
          <w:highlight w:val="white"/>
          <w:rtl w:val="0"/>
        </w:rPr>
        <w:t xml:space="preserve">How will these future changes in climate and extreme events impact carbon cycling within tropical forests, and at what point will this lead to a </w:t>
      </w:r>
      <w:r w:rsidDel="00000000" w:rsidR="00000000" w:rsidRPr="00000000">
        <w:rPr>
          <w:b w:val="1"/>
          <w:i w:val="1"/>
          <w:highlight w:val="white"/>
          <w:rtl w:val="0"/>
        </w:rPr>
        <w:t xml:space="preserve">large-scale transition </w:t>
      </w:r>
      <w:r w:rsidDel="00000000" w:rsidR="00000000" w:rsidRPr="00000000">
        <w:rPr>
          <w:i w:val="1"/>
          <w:highlight w:val="white"/>
          <w:rtl w:val="0"/>
        </w:rPr>
        <w:t xml:space="preserve">in functional composition and/or the regions becoming a net carbon source?</w:t>
      </w:r>
    </w:p>
    <w:p w:rsidR="00000000" w:rsidDel="00000000" w:rsidP="00000000" w:rsidRDefault="00000000" w:rsidRPr="00000000" w14:paraId="00000192">
      <w:pPr>
        <w:numPr>
          <w:ilvl w:val="0"/>
          <w:numId w:val="25"/>
        </w:numPr>
        <w:spacing w:after="360" w:before="0" w:beforeAutospacing="0" w:lineRule="auto"/>
        <w:ind w:left="720" w:hanging="360"/>
        <w:rPr/>
      </w:pPr>
      <w:commentRangeStart w:id="298"/>
      <w:r w:rsidDel="00000000" w:rsidR="00000000" w:rsidRPr="00000000">
        <w:rPr>
          <w:b w:val="1"/>
          <w:i w:val="1"/>
          <w:highlight w:val="white"/>
          <w:rtl w:val="0"/>
        </w:rPr>
        <w:t xml:space="preserve">Q28</w:t>
      </w:r>
      <w:commentRangeEnd w:id="298"/>
      <w:r w:rsidDel="00000000" w:rsidR="00000000" w:rsidRPr="00000000">
        <w:commentReference w:id="298"/>
      </w:r>
      <w:r w:rsidDel="00000000" w:rsidR="00000000" w:rsidRPr="00000000">
        <w:rPr>
          <w:b w:val="1"/>
          <w:i w:val="1"/>
          <w:highlight w:val="white"/>
          <w:rtl w:val="0"/>
        </w:rPr>
        <w:t xml:space="preserve">. </w:t>
      </w:r>
      <w:r w:rsidDel="00000000" w:rsidR="00000000" w:rsidRPr="00000000">
        <w:rPr>
          <w:i w:val="1"/>
          <w:highlight w:val="white"/>
          <w:rtl w:val="0"/>
        </w:rPr>
        <w:t xml:space="preserve">How will climate and land-use change interact with the changing vulnerability of tropical forests to influence the provisioning of and access to </w:t>
      </w:r>
      <w:r w:rsidDel="00000000" w:rsidR="00000000" w:rsidRPr="00000000">
        <w:rPr>
          <w:b w:val="1"/>
          <w:i w:val="1"/>
          <w:highlight w:val="white"/>
          <w:rtl w:val="0"/>
        </w:rPr>
        <w:t xml:space="preserve">social-ecological co-benefits, </w:t>
      </w:r>
      <w:r w:rsidDel="00000000" w:rsidR="00000000" w:rsidRPr="00000000">
        <w:rPr>
          <w:i w:val="1"/>
          <w:highlight w:val="white"/>
          <w:rtl w:val="0"/>
        </w:rPr>
        <w:t xml:space="preserve">including water availability, agricultural production, human health, disaster risk reduction, and cultural practices?</w:t>
      </w:r>
    </w:p>
    <w:p w:rsidR="00000000" w:rsidDel="00000000" w:rsidP="00000000" w:rsidRDefault="00000000" w:rsidRPr="00000000" w14:paraId="00000193">
      <w:pPr>
        <w:shd w:fill="ffffff" w:val="clear"/>
        <w:rPr/>
      </w:pPr>
      <w:commentRangeStart w:id="299"/>
      <w:r w:rsidDel="00000000" w:rsidR="00000000" w:rsidRPr="00000000">
        <w:rPr>
          <w:rtl w:val="0"/>
        </w:rPr>
        <w:t xml:space="preserve">Similarly</w:t>
      </w:r>
      <w:commentRangeEnd w:id="299"/>
      <w:r w:rsidDel="00000000" w:rsidR="00000000" w:rsidRPr="00000000">
        <w:commentReference w:id="299"/>
      </w:r>
      <w:r w:rsidDel="00000000" w:rsidR="00000000" w:rsidRPr="00000000">
        <w:rPr>
          <w:rtl w:val="0"/>
        </w:rPr>
        <w:t xml:space="preserve"> to Section 3.3.1, process-based and agent-based models will be used to quantify the impacts of changes in disturbance regimes on hyper-diverse tropical forests, and the consequences for ecosystem provisions and services that may impact economic activities and the livelihood of Indigenous Peoples and Local Communities. For process-based models, PANGEA will use the same process described in Section 3.3.1 to generate initial and boundary conditions. Likewise, emergent relationships between functional diversity and recovery rates will be derived using data from airborne campaigns and combined with data streams from SIF (</w:t>
      </w:r>
      <w:r w:rsidDel="00000000" w:rsidR="00000000" w:rsidRPr="00000000">
        <w:rPr>
          <w:b w:val="1"/>
          <w:rtl w:val="0"/>
        </w:rPr>
        <w:t xml:space="preserve">TROPOMI</w:t>
      </w:r>
      <w:r w:rsidDel="00000000" w:rsidR="00000000" w:rsidRPr="00000000">
        <w:rPr>
          <w:rtl w:val="0"/>
        </w:rPr>
        <w:t xml:space="preserve">, </w:t>
      </w:r>
      <w:r w:rsidDel="00000000" w:rsidR="00000000" w:rsidRPr="00000000">
        <w:rPr>
          <w:b w:val="1"/>
          <w:rtl w:val="0"/>
        </w:rPr>
        <w:t xml:space="preserve">OCO-2/3, FLEX*</w:t>
      </w:r>
      <w:r w:rsidDel="00000000" w:rsidR="00000000" w:rsidRPr="00000000">
        <w:rPr>
          <w:rtl w:val="0"/>
        </w:rPr>
        <w:t xml:space="preserve">), thermal infrared measurements (</w:t>
      </w:r>
      <w:r w:rsidDel="00000000" w:rsidR="00000000" w:rsidRPr="00000000">
        <w:rPr>
          <w:b w:val="1"/>
          <w:rtl w:val="0"/>
        </w:rPr>
        <w:t xml:space="preserve">ECOSTRESS, GOES-R</w:t>
      </w:r>
      <w:r w:rsidDel="00000000" w:rsidR="00000000" w:rsidRPr="00000000">
        <w:rPr>
          <w:rtl w:val="0"/>
        </w:rPr>
        <w:t xml:space="preserve">, </w:t>
      </w:r>
      <w:r w:rsidDel="00000000" w:rsidR="00000000" w:rsidRPr="00000000">
        <w:rPr>
          <w:b w:val="1"/>
          <w:rtl w:val="0"/>
        </w:rPr>
        <w:t xml:space="preserve">MTG-I</w:t>
      </w:r>
      <w:r w:rsidDel="00000000" w:rsidR="00000000" w:rsidRPr="00000000">
        <w:rPr>
          <w:rtl w:val="0"/>
        </w:rPr>
        <w:t xml:space="preserve">) and the remote-sensing based chronosequences of ecosystem recovery (Section 3.2.3). To quantify the impacts of tropical forests on social-ecological co-benefits, PANGEA will conduct integrated social-ecological systems research to better understand the patterns and influence of land use and its change, including deforestation, degradation, restoration, and fire regimes across tropical biomes. PANGEA will also study the feedbacks between social and ecological systems, spanning modern industrial systems to traditional, local, and Indigenous forest management, and how these systems affect ecosystem resilience and the provision of ecosystem services. PANGEA will integrate social and ecological data into existing and new models to capture the feedbacks within social-ecological systems under different economic, cultural, environmental, and governance conditions. </w:t>
      </w:r>
      <w:r w:rsidDel="00000000" w:rsidR="00000000" w:rsidRPr="00000000">
        <w:rPr>
          <w:rtl w:val="0"/>
        </w:rPr>
      </w:r>
    </w:p>
    <w:p w:rsidR="00000000" w:rsidDel="00000000" w:rsidP="00000000" w:rsidRDefault="00000000" w:rsidRPr="00000000" w14:paraId="00000194">
      <w:pPr>
        <w:pStyle w:val="Heading2"/>
        <w:rPr>
          <w:color w:val="ff0000"/>
        </w:rPr>
      </w:pPr>
      <w:bookmarkStart w:colFirst="0" w:colLast="0" w:name="_103rddclnjs1" w:id="28"/>
      <w:bookmarkEnd w:id="28"/>
      <w:r w:rsidDel="00000000" w:rsidR="00000000" w:rsidRPr="00000000">
        <w:rPr>
          <w:rtl w:val="0"/>
        </w:rPr>
        <w:t xml:space="preserve">4. </w:t>
      </w:r>
      <w:commentRangeStart w:id="300"/>
      <w:r w:rsidDel="00000000" w:rsidR="00000000" w:rsidRPr="00000000">
        <w:rPr>
          <w:rtl w:val="0"/>
        </w:rPr>
        <w:t xml:space="preserve">Scientific</w:t>
      </w:r>
      <w:commentRangeEnd w:id="300"/>
      <w:r w:rsidDel="00000000" w:rsidR="00000000" w:rsidRPr="00000000">
        <w:commentReference w:id="300"/>
      </w:r>
      <w:r w:rsidDel="00000000" w:rsidR="00000000" w:rsidRPr="00000000">
        <w:rPr>
          <w:rtl w:val="0"/>
        </w:rPr>
        <w:t xml:space="preserve"> and Technical Advancement </w:t>
      </w:r>
      <w:ins w:author="Jill Thompson" w:id="108" w:date="2024-11-07T16:12:18Z">
        <w:r w:rsidDel="00000000" w:rsidR="00000000" w:rsidRPr="00000000">
          <w:rPr>
            <w:rtl w:val="0"/>
          </w:rPr>
          <w:t xml:space="preserve">through </w:t>
        </w:r>
      </w:ins>
      <w:del w:author="Jill Thompson" w:id="108" w:date="2024-11-07T16:12:18Z">
        <w:r w:rsidDel="00000000" w:rsidR="00000000" w:rsidRPr="00000000">
          <w:rPr>
            <w:rtl w:val="0"/>
          </w:rPr>
          <w:delText xml:space="preserve">from </w:delText>
        </w:r>
      </w:del>
      <w:r w:rsidDel="00000000" w:rsidR="00000000" w:rsidRPr="00000000">
        <w:rPr>
          <w:rtl w:val="0"/>
        </w:rPr>
        <w:t xml:space="preserve">PANGEA</w: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PANGEA </w:t>
      </w:r>
      <w:r w:rsidDel="00000000" w:rsidR="00000000" w:rsidRPr="00000000">
        <w:rPr>
          <w:rtl w:val="0"/>
        </w:rPr>
        <w:t xml:space="preserve">will leverage decades of scientific efforts, including large </w:t>
      </w:r>
      <w:r w:rsidDel="00000000" w:rsidR="00000000" w:rsidRPr="00000000">
        <w:rPr>
          <w:rtl w:val="0"/>
        </w:rPr>
        <w:t xml:space="preserve">programs such as</w:t>
      </w:r>
      <w:r w:rsidDel="00000000" w:rsidR="00000000" w:rsidRPr="00000000">
        <w:rPr>
          <w:rtl w:val="0"/>
        </w:rPr>
        <w:t xml:space="preserve"> LBA (</w:t>
      </w:r>
      <w:r w:rsidDel="00000000" w:rsidR="00000000" w:rsidRPr="00000000">
        <w:rPr>
          <w:shd w:fill="c9daf8" w:val="clear"/>
          <w:rtl w:val="0"/>
        </w:rPr>
        <w:t xml:space="preserve">Avissar et al. 2002</w:t>
      </w:r>
      <w:r w:rsidDel="00000000" w:rsidR="00000000" w:rsidRPr="00000000">
        <w:rPr>
          <w:shd w:fill="c9daf8" w:val="clear"/>
          <w:rtl w:val="0"/>
        </w:rPr>
        <w:t xml:space="preserve">, </w:t>
      </w:r>
      <w:r w:rsidDel="00000000" w:rsidR="00000000" w:rsidRPr="00000000">
        <w:rPr>
          <w:shd w:fill="c9daf8" w:val="clear"/>
          <w:rtl w:val="0"/>
        </w:rPr>
        <w:t xml:space="preserve">Davidson et al., 2012</w:t>
      </w:r>
      <w:r w:rsidDel="00000000" w:rsidR="00000000" w:rsidRPr="00000000">
        <w:rPr>
          <w:rtl w:val="0"/>
        </w:rPr>
        <w:t xml:space="preserve">),  international forest inventory plot networks (</w:t>
      </w:r>
      <w:r w:rsidDel="00000000" w:rsidR="00000000" w:rsidRPr="00000000">
        <w:rPr>
          <w:shd w:fill="c9daf8" w:val="clear"/>
          <w:rtl w:val="0"/>
        </w:rPr>
        <w:t xml:space="preserve">ForestPlots.net et al., 2021</w:t>
      </w:r>
      <w:r w:rsidDel="00000000" w:rsidR="00000000" w:rsidRPr="00000000">
        <w:rPr>
          <w:rtl w:val="0"/>
        </w:rPr>
        <w:t xml:space="preserve">)</w:t>
      </w:r>
      <w:r w:rsidDel="00000000" w:rsidR="00000000" w:rsidRPr="00000000">
        <w:rPr>
          <w:rtl w:val="0"/>
        </w:rPr>
        <w:t xml:space="preserve">, and multiple model development efforts, including (but not restricted to) NASA’s Global Modeling and Assimilation Office (GMAO), NASA’s GISS BiomeE (</w:t>
      </w:r>
      <w:commentRangeStart w:id="301"/>
      <w:r w:rsidDel="00000000" w:rsidR="00000000" w:rsidRPr="00000000">
        <w:rPr>
          <w:highlight w:val="yellow"/>
          <w:rtl w:val="0"/>
        </w:rPr>
        <w:t xml:space="preserve">Weng et al., 2022</w:t>
      </w:r>
      <w:commentRangeEnd w:id="301"/>
      <w:r w:rsidDel="00000000" w:rsidR="00000000" w:rsidRPr="00000000">
        <w:commentReference w:id="301"/>
      </w:r>
      <w:r w:rsidDel="00000000" w:rsidR="00000000" w:rsidRPr="00000000">
        <w:rPr>
          <w:rtl w:val="0"/>
        </w:rPr>
        <w:t xml:space="preserve">)</w:t>
      </w:r>
      <w:r w:rsidDel="00000000" w:rsidR="00000000" w:rsidRPr="00000000">
        <w:rPr>
          <w:rtl w:val="0"/>
        </w:rPr>
        <w:t xml:space="preserve"> and NGEE-Tropics E3SM-FATES (</w:t>
      </w:r>
      <w:r w:rsidDel="00000000" w:rsidR="00000000" w:rsidRPr="00000000">
        <w:rPr>
          <w:shd w:fill="c9daf8" w:val="clear"/>
          <w:rtl w:val="0"/>
        </w:rPr>
        <w:t xml:space="preserve"> Koven et al., 2020</w:t>
      </w:r>
      <w:r w:rsidDel="00000000" w:rsidR="00000000" w:rsidRPr="00000000">
        <w:rPr>
          <w:shd w:fill="c9daf8" w:val="clear"/>
          <w:rtl w:val="0"/>
        </w:rPr>
        <w:t xml:space="preserve">; </w:t>
      </w:r>
      <w:commentRangeStart w:id="302"/>
      <w:r w:rsidDel="00000000" w:rsidR="00000000" w:rsidRPr="00000000">
        <w:rPr>
          <w:highlight w:val="yellow"/>
          <w:rtl w:val="0"/>
        </w:rPr>
        <w:t xml:space="preserve">Huang et al., 2020</w:t>
      </w:r>
      <w:commentRangeEnd w:id="302"/>
      <w:r w:rsidDel="00000000" w:rsidR="00000000" w:rsidRPr="00000000">
        <w:commentReference w:id="302"/>
      </w:r>
      <w:r w:rsidDel="00000000" w:rsidR="00000000" w:rsidRPr="00000000">
        <w:rPr>
          <w:highlight w:val="yellow"/>
          <w:rtl w:val="0"/>
        </w:rPr>
        <w:t xml:space="preserve">; </w:t>
      </w:r>
      <w:commentRangeStart w:id="303"/>
      <w:r w:rsidDel="00000000" w:rsidR="00000000" w:rsidRPr="00000000">
        <w:rPr>
          <w:highlight w:val="yellow"/>
          <w:rtl w:val="0"/>
        </w:rPr>
        <w:t xml:space="preserve">Xu et al., 2023</w:t>
      </w:r>
      <w:commentRangeEnd w:id="303"/>
      <w:r w:rsidDel="00000000" w:rsidR="00000000" w:rsidRPr="00000000">
        <w:commentReference w:id="303"/>
      </w:r>
      <w:r w:rsidDel="00000000" w:rsidR="00000000" w:rsidRPr="00000000">
        <w:rPr>
          <w:highlight w:val="yellow"/>
          <w:rtl w:val="0"/>
        </w:rPr>
        <w:t xml:space="preserve">; </w:t>
      </w:r>
      <w:commentRangeStart w:id="304"/>
      <w:r w:rsidDel="00000000" w:rsidR="00000000" w:rsidRPr="00000000">
        <w:rPr>
          <w:highlight w:val="yellow"/>
          <w:rtl w:val="0"/>
        </w:rPr>
        <w:t xml:space="preserve">Knox et al., 2024</w:t>
      </w:r>
      <w:commentRangeEnd w:id="304"/>
      <w:r w:rsidDel="00000000" w:rsidR="00000000" w:rsidRPr="00000000">
        <w:commentReference w:id="304"/>
      </w:r>
      <w:r w:rsidDel="00000000" w:rsidR="00000000" w:rsidRPr="00000000">
        <w:rPr>
          <w:highlight w:val="yellow"/>
          <w:rtl w:val="0"/>
        </w:rPr>
        <w:t xml:space="preserve">; </w:t>
      </w:r>
      <w:commentRangeStart w:id="305"/>
      <w:r w:rsidDel="00000000" w:rsidR="00000000" w:rsidRPr="00000000">
        <w:rPr>
          <w:highlight w:val="yellow"/>
          <w:rtl w:val="0"/>
        </w:rPr>
        <w:t xml:space="preserve">Shuman et al., 2024</w:t>
      </w:r>
      <w:commentRangeEnd w:id="305"/>
      <w:r w:rsidDel="00000000" w:rsidR="00000000" w:rsidRPr="00000000">
        <w:commentReference w:id="305"/>
      </w:r>
      <w:r w:rsidDel="00000000" w:rsidR="00000000" w:rsidRPr="00000000">
        <w:rPr>
          <w:rtl w:val="0"/>
        </w:rPr>
        <w:t xml:space="preserve">). Despite these efforts, attempts to assess the </w:t>
      </w:r>
      <w:r w:rsidDel="00000000" w:rsidR="00000000" w:rsidRPr="00000000">
        <w:rPr>
          <w:rtl w:val="0"/>
        </w:rPr>
        <w:t xml:space="preserve">resistance</w:t>
      </w:r>
      <w:r w:rsidDel="00000000" w:rsidR="00000000" w:rsidRPr="00000000">
        <w:rPr>
          <w:rtl w:val="0"/>
        </w:rPr>
        <w:t xml:space="preserve"> and resilience of tropical forests to disturbance have garnered inconsistent results. Field studies suggest Central African forests may be more </w:t>
      </w:r>
      <w:commentRangeStart w:id="306"/>
      <w:r w:rsidDel="00000000" w:rsidR="00000000" w:rsidRPr="00000000">
        <w:rPr>
          <w:rtl w:val="0"/>
        </w:rPr>
        <w:t xml:space="preserve">resistant</w:t>
      </w:r>
      <w:commentRangeEnd w:id="306"/>
      <w:r w:rsidDel="00000000" w:rsidR="00000000" w:rsidRPr="00000000">
        <w:commentReference w:id="306"/>
      </w:r>
      <w:r w:rsidDel="00000000" w:rsidR="00000000" w:rsidRPr="00000000">
        <w:rPr>
          <w:rtl w:val="0"/>
        </w:rPr>
        <w:t xml:space="preserve"> or resilient to changing climatic conditions and may offer a longer-term carbon sink compared to other tropical forests (</w:t>
      </w:r>
      <w:r w:rsidDel="00000000" w:rsidR="00000000" w:rsidRPr="00000000">
        <w:rPr>
          <w:shd w:fill="c9daf8" w:val="clear"/>
          <w:rtl w:val="0"/>
        </w:rPr>
        <w:t xml:space="preserve">Hubau et al., 2020</w:t>
      </w:r>
      <w:r w:rsidDel="00000000" w:rsidR="00000000" w:rsidRPr="00000000">
        <w:rPr>
          <w:shd w:fill="c9daf8" w:val="clear"/>
          <w:rtl w:val="0"/>
        </w:rPr>
        <w:t xml:space="preserve">; </w:t>
      </w:r>
      <w:r w:rsidDel="00000000" w:rsidR="00000000" w:rsidRPr="00000000">
        <w:rPr>
          <w:shd w:fill="c9daf8" w:val="clear"/>
          <w:rtl w:val="0"/>
        </w:rPr>
        <w:t xml:space="preserve">Bennett et al., 2021</w:t>
      </w:r>
      <w:r w:rsidDel="00000000" w:rsidR="00000000" w:rsidRPr="00000000">
        <w:rPr>
          <w:rtl w:val="0"/>
        </w:rPr>
        <w:t xml:space="preserve">). However, satellite remote sensing studies indicate that Central African forests are just as sensitive to climate anomalies as the Amazon and other tropical forest regions (</w:t>
      </w:r>
      <w:r w:rsidDel="00000000" w:rsidR="00000000" w:rsidRPr="00000000">
        <w:rPr>
          <w:shd w:fill="c9daf8" w:val="clear"/>
          <w:rtl w:val="0"/>
        </w:rPr>
        <w:t xml:space="preserve">Liu et al., 2017; Palmer et al., 2019</w:t>
      </w:r>
      <w:r w:rsidDel="00000000" w:rsidR="00000000" w:rsidRPr="00000000">
        <w:rPr>
          <w:rtl w:val="0"/>
        </w:rPr>
        <w:t xml:space="preserve">). Inconsistencies between field measurements and satellite observations must be reconciled to predict the impact of climate change on the role of these forests in global carbon and water cycles. Among the </w:t>
      </w:r>
      <w:commentRangeStart w:id="307"/>
      <w:r w:rsidDel="00000000" w:rsidR="00000000" w:rsidRPr="00000000">
        <w:rPr>
          <w:rtl w:val="0"/>
        </w:rPr>
        <w:t xml:space="preserve">hypotheses</w:t>
      </w:r>
      <w:commentRangeEnd w:id="307"/>
      <w:r w:rsidDel="00000000" w:rsidR="00000000" w:rsidRPr="00000000">
        <w:commentReference w:id="307"/>
      </w:r>
      <w:r w:rsidDel="00000000" w:rsidR="00000000" w:rsidRPr="00000000">
        <w:rPr>
          <w:rtl w:val="0"/>
        </w:rPr>
        <w:t xml:space="preserve"> that may explain these inconsistencies are: 1) changing rates of tree mortality, 2) different sensitivity of photosynthesis, respiration rates, and other ecosystem processes, (which alter net carbon and water fluxes), to natural and anthropogenic disturbances, 3) differing intensities and patterns of deforestation and degradation on ecosystem structure and function, and 4) different evolutionary trajectories that have resulted in unique biodiversity and species interactions that directly influence ecosystem resilience (e.g., varying megafauna abundances across tropical forests).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PANGEA will investigate t</w:t>
      </w:r>
      <w:r w:rsidDel="00000000" w:rsidR="00000000" w:rsidRPr="00000000">
        <w:rPr>
          <w:rtl w:val="0"/>
        </w:rPr>
        <w:t xml:space="preserve">hese hypotheses</w:t>
      </w:r>
      <w:r w:rsidDel="00000000" w:rsidR="00000000" w:rsidRPr="00000000">
        <w:rPr>
          <w:rtl w:val="0"/>
        </w:rPr>
        <w:t xml:space="preserve">, and others to be determined by the PANGEA community, by adding a pan-tropical view gaining new knowledge from enhanced multidimensional remote sensing measurements and analyses. The PANGEA view emphasizes integration of ground measurements, remote sensing datasets, and models, supporting remote sensing algorithm development and model-data integration in tropical forests. We foresee significant </w:t>
      </w:r>
      <w:r w:rsidDel="00000000" w:rsidR="00000000" w:rsidRPr="00000000">
        <w:rPr>
          <w:rtl w:val="0"/>
        </w:rPr>
        <w:t xml:space="preserve">scientific advances</w:t>
      </w:r>
      <w:r w:rsidDel="00000000" w:rsidR="00000000" w:rsidRPr="00000000">
        <w:rPr>
          <w:rtl w:val="0"/>
        </w:rPr>
        <w:t xml:space="preserve"> from a coordinated campaign of collocated remote and ground measurements of </w:t>
      </w:r>
      <w:commentRangeStart w:id="308"/>
      <w:r w:rsidDel="00000000" w:rsidR="00000000" w:rsidRPr="00000000">
        <w:rPr>
          <w:highlight w:val="yellow"/>
          <w:rtl w:val="0"/>
        </w:rPr>
        <w:t xml:space="preserve">…</w:t>
      </w:r>
      <w:commentRangeEnd w:id="308"/>
      <w:r w:rsidDel="00000000" w:rsidR="00000000" w:rsidRPr="00000000">
        <w:commentReference w:id="308"/>
      </w:r>
      <w:r w:rsidDel="00000000" w:rsidR="00000000" w:rsidRPr="00000000">
        <w:rPr>
          <w:highlight w:val="yellow"/>
          <w:rtl w:val="0"/>
        </w:rPr>
        <w:t xml:space="preserve">.. </w:t>
      </w:r>
      <w:r w:rsidDel="00000000" w:rsidR="00000000" w:rsidRPr="00000000">
        <w:rPr>
          <w:rtl w:val="0"/>
        </w:rPr>
        <w:t xml:space="preserve">PANGEA </w:t>
      </w:r>
      <w:commentRangeStart w:id="309"/>
      <w:r w:rsidDel="00000000" w:rsidR="00000000" w:rsidRPr="00000000">
        <w:rPr>
          <w:rtl w:val="0"/>
        </w:rPr>
        <w:t xml:space="preserve">will</w:t>
      </w:r>
      <w:commentRangeEnd w:id="309"/>
      <w:r w:rsidDel="00000000" w:rsidR="00000000" w:rsidRPr="00000000">
        <w:commentReference w:id="309"/>
      </w:r>
      <w:r w:rsidDel="00000000" w:rsidR="00000000" w:rsidRPr="00000000">
        <w:rPr>
          <w:rtl w:val="0"/>
        </w:rPr>
        <w:t xml:space="preserve">: </w:t>
      </w:r>
    </w:p>
    <w:p w:rsidR="00000000" w:rsidDel="00000000" w:rsidP="00000000" w:rsidRDefault="00000000" w:rsidRPr="00000000" w14:paraId="00000198">
      <w:pPr>
        <w:numPr>
          <w:ilvl w:val="0"/>
          <w:numId w:val="13"/>
        </w:numPr>
        <w:spacing w:after="120" w:before="120" w:lineRule="auto"/>
        <w:ind w:left="720" w:hanging="360"/>
        <w:rPr>
          <w:b w:val="1"/>
          <w:i w:val="1"/>
        </w:rPr>
      </w:pPr>
      <w:r w:rsidDel="00000000" w:rsidR="00000000" w:rsidRPr="00000000">
        <w:rPr>
          <w:b w:val="1"/>
          <w:rtl w:val="0"/>
        </w:rPr>
        <w:t xml:space="preserve">E</w:t>
      </w:r>
      <w:r w:rsidDel="00000000" w:rsidR="00000000" w:rsidRPr="00000000">
        <w:rPr>
          <w:b w:val="1"/>
          <w:rtl w:val="0"/>
        </w:rPr>
        <w:t xml:space="preserve">lucidate</w:t>
      </w:r>
      <w:r w:rsidDel="00000000" w:rsidR="00000000" w:rsidRPr="00000000">
        <w:rPr>
          <w:rtl w:val="0"/>
        </w:rPr>
        <w:t xml:space="preserve"> the patterns of recent (5-30 years) and ongoing change in tropical forest landscapes, dynamics, and feedbacks, and their geographic variation with an emphasis on comparisons between the Americas and Africa.   </w:t>
      </w:r>
      <w:r w:rsidDel="00000000" w:rsidR="00000000" w:rsidRPr="00000000">
        <w:rPr>
          <w:rtl w:val="0"/>
        </w:rPr>
      </w:r>
    </w:p>
    <w:p w:rsidR="00000000" w:rsidDel="00000000" w:rsidP="00000000" w:rsidRDefault="00000000" w:rsidRPr="00000000" w14:paraId="00000199">
      <w:pPr>
        <w:numPr>
          <w:ilvl w:val="0"/>
          <w:numId w:val="13"/>
        </w:numPr>
        <w:spacing w:after="120" w:before="120" w:lineRule="auto"/>
        <w:ind w:left="720" w:hanging="360"/>
        <w:rPr>
          <w:b w:val="1"/>
          <w:i w:val="1"/>
          <w:u w:val="none"/>
        </w:rPr>
      </w:pPr>
      <w:r w:rsidDel="00000000" w:rsidR="00000000" w:rsidRPr="00000000">
        <w:rPr>
          <w:b w:val="1"/>
          <w:rtl w:val="0"/>
        </w:rPr>
        <w:t xml:space="preserve">Increase</w:t>
      </w:r>
      <w:r w:rsidDel="00000000" w:rsidR="00000000" w:rsidRPr="00000000">
        <w:rPr>
          <w:b w:val="1"/>
          <w:i w:val="1"/>
          <w:rtl w:val="0"/>
        </w:rPr>
        <w:t xml:space="preserve"> </w:t>
      </w:r>
      <w:r w:rsidDel="00000000" w:rsidR="00000000" w:rsidRPr="00000000">
        <w:rPr>
          <w:rtl w:val="0"/>
        </w:rPr>
        <w:t xml:space="preserve">our understanding of </w:t>
      </w:r>
      <w:r w:rsidDel="00000000" w:rsidR="00000000" w:rsidRPr="00000000">
        <w:rPr>
          <w:rtl w:val="0"/>
        </w:rPr>
        <w:t xml:space="preserve">processes that control</w:t>
      </w:r>
      <w:r w:rsidDel="00000000" w:rsidR="00000000" w:rsidRPr="00000000">
        <w:rPr>
          <w:rtl w:val="0"/>
        </w:rPr>
        <w:t xml:space="preserve"> heterogeneity in the vulnerability of tropical forest landscapes to structural and functional change.</w:t>
      </w:r>
    </w:p>
    <w:p w:rsidR="00000000" w:rsidDel="00000000" w:rsidP="00000000" w:rsidRDefault="00000000" w:rsidRPr="00000000" w14:paraId="0000019A">
      <w:pPr>
        <w:numPr>
          <w:ilvl w:val="0"/>
          <w:numId w:val="13"/>
        </w:numPr>
        <w:spacing w:after="120" w:before="120" w:lineRule="auto"/>
        <w:ind w:left="720" w:hanging="360"/>
        <w:rPr>
          <w:b w:val="1"/>
          <w:i w:val="1"/>
          <w:u w:val="none"/>
        </w:rPr>
      </w:pPr>
      <w:r w:rsidDel="00000000" w:rsidR="00000000" w:rsidRPr="00000000">
        <w:rPr>
          <w:b w:val="1"/>
          <w:rtl w:val="0"/>
        </w:rPr>
        <w:t xml:space="preserve">Provide</w:t>
      </w:r>
      <w:r w:rsidDel="00000000" w:rsidR="00000000" w:rsidRPr="00000000">
        <w:rPr>
          <w:b w:val="1"/>
          <w:i w:val="1"/>
          <w:rtl w:val="0"/>
        </w:rPr>
        <w:t xml:space="preserve"> </w:t>
      </w:r>
      <w:r w:rsidDel="00000000" w:rsidR="00000000" w:rsidRPr="00000000">
        <w:rPr>
          <w:rtl w:val="0"/>
        </w:rPr>
        <w:t xml:space="preserve">improved projections of future changes in tropical forest landscapes encompassing the feedbacks in local, regional, and global climates and social-ecological systems.</w:t>
      </w:r>
    </w:p>
    <w:p w:rsidR="00000000" w:rsidDel="00000000" w:rsidP="00000000" w:rsidRDefault="00000000" w:rsidRPr="00000000" w14:paraId="0000019B">
      <w:pPr>
        <w:spacing w:after="120" w:before="120" w:lineRule="auto"/>
        <w:rPr/>
      </w:pPr>
      <w:r w:rsidDel="00000000" w:rsidR="00000000" w:rsidRPr="00000000">
        <w:rPr>
          <w:i w:val="1"/>
          <w:rtl w:val="0"/>
        </w:rPr>
        <w:t xml:space="preserve">These scientific advances will be enable</w:t>
      </w:r>
      <w:r w:rsidDel="00000000" w:rsidR="00000000" w:rsidRPr="00000000">
        <w:rPr>
          <w:rtl w:val="0"/>
        </w:rPr>
        <w:t xml:space="preserve">d by technical advances </w:t>
      </w:r>
      <w:commentRangeStart w:id="310"/>
      <w:r w:rsidDel="00000000" w:rsidR="00000000" w:rsidRPr="00000000">
        <w:rPr>
          <w:rtl w:val="0"/>
        </w:rPr>
        <w:t xml:space="preserve">in</w:t>
      </w:r>
      <w:commentRangeEnd w:id="310"/>
      <w:r w:rsidDel="00000000" w:rsidR="00000000" w:rsidRPr="00000000">
        <w:commentReference w:id="31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C">
      <w:pPr>
        <w:numPr>
          <w:ilvl w:val="0"/>
          <w:numId w:val="13"/>
        </w:numPr>
        <w:spacing w:after="120" w:before="120" w:lineRule="auto"/>
        <w:ind w:left="720" w:hanging="360"/>
        <w:rPr/>
      </w:pPr>
      <w:r w:rsidDel="00000000" w:rsidR="00000000" w:rsidRPr="00000000">
        <w:rPr>
          <w:b w:val="1"/>
          <w:rtl w:val="0"/>
        </w:rPr>
        <w:t xml:space="preserve">I</w:t>
      </w:r>
      <w:r w:rsidDel="00000000" w:rsidR="00000000" w:rsidRPr="00000000">
        <w:rPr>
          <w:b w:val="1"/>
          <w:rtl w:val="0"/>
        </w:rPr>
        <w:t xml:space="preserve">ntegration</w:t>
      </w:r>
      <w:r w:rsidDel="00000000" w:rsidR="00000000" w:rsidRPr="00000000">
        <w:rPr>
          <w:rtl w:val="0"/>
        </w:rPr>
        <w:t xml:space="preserve"> of ground and remote sensing measurements leading to more reliable calibrations of remote sensed variables;</w:t>
      </w:r>
    </w:p>
    <w:p w:rsidR="00000000" w:rsidDel="00000000" w:rsidP="00000000" w:rsidRDefault="00000000" w:rsidRPr="00000000" w14:paraId="0000019D">
      <w:pPr>
        <w:numPr>
          <w:ilvl w:val="0"/>
          <w:numId w:val="13"/>
        </w:numPr>
        <w:spacing w:after="120" w:before="120" w:lineRule="auto"/>
        <w:ind w:left="720" w:hanging="360"/>
        <w:rPr>
          <w:b w:val="1"/>
          <w:i w:val="1"/>
        </w:rPr>
      </w:pPr>
      <w:r w:rsidDel="00000000" w:rsidR="00000000" w:rsidRPr="00000000">
        <w:rPr>
          <w:b w:val="1"/>
          <w:rtl w:val="0"/>
        </w:rPr>
        <w:t xml:space="preserve">Development</w:t>
      </w:r>
      <w:r w:rsidDel="00000000" w:rsidR="00000000" w:rsidRPr="00000000">
        <w:rPr>
          <w:b w:val="1"/>
          <w:i w:val="1"/>
          <w:rtl w:val="0"/>
        </w:rPr>
        <w:t xml:space="preserve"> </w:t>
      </w:r>
      <w:r w:rsidDel="00000000" w:rsidR="00000000" w:rsidRPr="00000000">
        <w:rPr>
          <w:rtl w:val="0"/>
        </w:rPr>
        <w:t xml:space="preserve">of data-model-integration that </w:t>
      </w:r>
      <w:r w:rsidDel="00000000" w:rsidR="00000000" w:rsidRPr="00000000">
        <w:rPr>
          <w:rtl w:val="0"/>
        </w:rPr>
        <w:t xml:space="preserve">improves</w:t>
      </w:r>
      <w:r w:rsidDel="00000000" w:rsidR="00000000" w:rsidRPr="00000000">
        <w:rPr>
          <w:rtl w:val="0"/>
        </w:rPr>
        <w:t xml:space="preserve"> the representation of the functionally important components of tropical forest diversity that are scalable with remote sensing.</w:t>
      </w: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PANGEA will characterize ecosystem structure and function across multiple dimensions, from intact to degraded and low- to high-diversity tropical forest ecosystems. PANGEA will measure floristic and phylogenetic diversity as well as vegetation demographic rates, using existing ground data from </w:t>
      </w:r>
      <w:commentRangeStart w:id="311"/>
      <w:r w:rsidDel="00000000" w:rsidR="00000000" w:rsidRPr="00000000">
        <w:rPr>
          <w:rtl w:val="0"/>
        </w:rPr>
        <w:t xml:space="preserve">permanent</w:t>
      </w:r>
      <w:commentRangeEnd w:id="311"/>
      <w:r w:rsidDel="00000000" w:rsidR="00000000" w:rsidRPr="00000000">
        <w:commentReference w:id="311"/>
      </w:r>
      <w:r w:rsidDel="00000000" w:rsidR="00000000" w:rsidRPr="00000000">
        <w:rPr>
          <w:rtl w:val="0"/>
        </w:rPr>
        <w:t xml:space="preserve"> forest inventory plots, and functional and structural diversity using airborne lidar. Coincident airborne VSWIR data and in situ leaf trait measurements will map canopy traits and distinct functional communities, in addition to evaluating scalable models leveraging satellite measurements. Using this output, we will characterize differences across abiotic, land-use, and </w:t>
      </w:r>
      <w:commentRangeStart w:id="312"/>
      <w:r w:rsidDel="00000000" w:rsidR="00000000" w:rsidRPr="00000000">
        <w:rPr>
          <w:rtl w:val="0"/>
        </w:rPr>
        <w:t xml:space="preserve">animal abundance gradients</w:t>
      </w:r>
      <w:commentRangeEnd w:id="312"/>
      <w:r w:rsidDel="00000000" w:rsidR="00000000" w:rsidRPr="00000000">
        <w:commentReference w:id="312"/>
      </w:r>
      <w:r w:rsidDel="00000000" w:rsidR="00000000" w:rsidRPr="00000000">
        <w:rPr>
          <w:rtl w:val="0"/>
        </w:rPr>
        <w:t xml:space="preserve">. The resulting improvements in our understanding of trait distributions will improve our models of ecosystem fluxes under climate change and land-use change forcings and evaluate differences in ecosystem responses. </w:t>
      </w:r>
      <w:r w:rsidDel="00000000" w:rsidR="00000000" w:rsidRPr="00000000">
        <w:rPr>
          <w:rtl w:val="0"/>
        </w:rPr>
        <w:t xml:space="preserve">With this combination of measurements and models, PANGEA will address how varying tropical forest structure and function influences tropical forest stability in the face of land-use and climate change impacts. </w:t>
      </w: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commentRangeStart w:id="313"/>
      <w:r w:rsidDel="00000000" w:rsidR="00000000" w:rsidRPr="00000000">
        <w:rPr>
          <w:rtl w:val="0"/>
        </w:rPr>
        <w:t xml:space="preserve">The</w:t>
      </w:r>
      <w:commentRangeEnd w:id="313"/>
      <w:r w:rsidDel="00000000" w:rsidR="00000000" w:rsidRPr="00000000">
        <w:commentReference w:id="313"/>
      </w:r>
      <w:r w:rsidDel="00000000" w:rsidR="00000000" w:rsidRPr="00000000">
        <w:rPr>
          <w:rtl w:val="0"/>
        </w:rPr>
        <w:t xml:space="preserve"> integration between field and remote sensing data with model development and assessment will be an integral part of PANGEA (</w:t>
      </w:r>
      <w:r w:rsidDel="00000000" w:rsidR="00000000" w:rsidRPr="00000000">
        <w:rPr>
          <w:i w:val="1"/>
          <w:rtl w:val="0"/>
        </w:rPr>
        <w:t xml:space="preserve">Section 6.4</w:t>
      </w:r>
      <w:r w:rsidDel="00000000" w:rsidR="00000000" w:rsidRPr="00000000">
        <w:rPr>
          <w:rtl w:val="0"/>
        </w:rPr>
        <w:t xml:space="preserve">). In situ and airborne remote sensing measurements across critical gradients will be used for reducing parameter uncertainty and providing initial and boundary conditions for process-based models. PANGEA’s teams will employ </w:t>
      </w:r>
      <w:commentRangeStart w:id="314"/>
      <w:r w:rsidDel="00000000" w:rsidR="00000000" w:rsidRPr="00000000">
        <w:rPr>
          <w:rtl w:val="0"/>
        </w:rPr>
        <w:t xml:space="preserve">artificial intelligence and machine learning models</w:t>
      </w:r>
      <w:commentRangeEnd w:id="314"/>
      <w:r w:rsidDel="00000000" w:rsidR="00000000" w:rsidRPr="00000000">
        <w:commentReference w:id="314"/>
      </w:r>
      <w:r w:rsidDel="00000000" w:rsidR="00000000" w:rsidRPr="00000000">
        <w:rPr>
          <w:rtl w:val="0"/>
        </w:rPr>
        <w:t xml:space="preserve"> to obtain synthesis datasets that scale measurements at intensive PANGEA sites and partner sites to the core and extended PANGEA domain using satellite remote sensing. These synthesis datasets will be used both for benchmarking process-based models at large scale and to provide boundary conditions for inverse models. </w:t>
      </w:r>
      <w:commentRangeStart w:id="315"/>
      <w:r w:rsidDel="00000000" w:rsidR="00000000" w:rsidRPr="00000000">
        <w:rPr>
          <w:color w:val="ff0000"/>
          <w:rtl w:val="0"/>
        </w:rPr>
        <w:t xml:space="preserve">[ADD A SENTENCE EXPLAINING HOW PANGEA DATA WILL BE USED BY AGENT-BASED MODELS, OR INCORPORATE AGENT-BASED MODELS IN THE TEXT ABOVE]</w:t>
      </w:r>
      <w:commentRangeEnd w:id="315"/>
      <w:r w:rsidDel="00000000" w:rsidR="00000000" w:rsidRPr="00000000">
        <w:commentReference w:id="315"/>
      </w:r>
      <w:r w:rsidDel="00000000" w:rsidR="00000000" w:rsidRPr="00000000">
        <w:rPr>
          <w:rtl w:val="0"/>
        </w:rPr>
        <w:t xml:space="preserve">. Model and data integration will be fundamental for answering PANGEA’s key questions (</w:t>
      </w:r>
      <w:r w:rsidDel="00000000" w:rsidR="00000000" w:rsidRPr="00000000">
        <w:rPr>
          <w:i w:val="1"/>
          <w:rtl w:val="0"/>
        </w:rPr>
        <w:t xml:space="preserve">Section 3</w:t>
      </w:r>
      <w:r w:rsidDel="00000000" w:rsidR="00000000" w:rsidRPr="00000000">
        <w:rPr>
          <w:rtl w:val="0"/>
        </w:rPr>
        <w:t xml:space="preserve">), which will serve as the basis for studies seeking to </w:t>
      </w:r>
      <w:commentRangeStart w:id="316"/>
      <w:commentRangeStart w:id="317"/>
      <w:r w:rsidDel="00000000" w:rsidR="00000000" w:rsidRPr="00000000">
        <w:rPr>
          <w:rtl w:val="0"/>
        </w:rPr>
        <w:t xml:space="preserve">(1) understand the role of structural and functional diversity in controlling the carbon, water, energy and nutrient cycles of tropical forests; (2) investigate how increased CO₂ levels and rising temperatures specifically affect carbon sequestration rates in tropical forests; (3) quantify the impacts of extreme events, such as severe droughts, on forest health and carbon emission; (4) advance understanding of the consequences of deforestation and forest degradation on biodiversity, biogeophysical and biogeochemical cycles, ecosystem services and hydroclimate; (5) evaluate the effectiveness of various forest restoration strategies in improving resilience and mitigating climate impacts essential for developing practical responses to ecosystem degradation and climate change; and (6) characterize the risk of tropical forests reaching critical transitions to alternative states due climate change, deforestation, and forest degradation, and determine the role of biodiversity in mitigating such vulnerabilities.</w:t>
      </w:r>
      <w:commentRangeEnd w:id="316"/>
      <w:r w:rsidDel="00000000" w:rsidR="00000000" w:rsidRPr="00000000">
        <w:commentReference w:id="316"/>
      </w:r>
      <w:commentRangeEnd w:id="317"/>
      <w:r w:rsidDel="00000000" w:rsidR="00000000" w:rsidRPr="00000000">
        <w:commentReference w:id="317"/>
      </w:r>
      <w:r w:rsidDel="00000000" w:rsidR="00000000" w:rsidRPr="00000000">
        <w:rPr>
          <w:rtl w:val="0"/>
        </w:rPr>
      </w:r>
    </w:p>
    <w:p w:rsidR="00000000" w:rsidDel="00000000" w:rsidP="00000000" w:rsidRDefault="00000000" w:rsidRPr="00000000" w14:paraId="000001A1">
      <w:pPr>
        <w:pStyle w:val="Heading2"/>
        <w:rPr/>
      </w:pPr>
      <w:bookmarkStart w:colFirst="0" w:colLast="0" w:name="_7t2ogl1w37ed" w:id="29"/>
      <w:bookmarkEnd w:id="29"/>
      <w:r w:rsidDel="00000000" w:rsidR="00000000" w:rsidRPr="00000000">
        <w:rPr>
          <w:rtl w:val="0"/>
        </w:rPr>
        <w:t xml:space="preserve">5</w:t>
      </w:r>
      <w:commentRangeStart w:id="318"/>
      <w:r w:rsidDel="00000000" w:rsidR="00000000" w:rsidRPr="00000000">
        <w:rPr>
          <w:rtl w:val="0"/>
        </w:rPr>
        <w:t xml:space="preserve">. </w:t>
      </w:r>
      <w:commentRangeStart w:id="319"/>
      <w:r w:rsidDel="00000000" w:rsidR="00000000" w:rsidRPr="00000000">
        <w:rPr>
          <w:rtl w:val="0"/>
        </w:rPr>
        <w:t xml:space="preserve">Critical</w:t>
      </w:r>
      <w:commentRangeEnd w:id="319"/>
      <w:r w:rsidDel="00000000" w:rsidR="00000000" w:rsidRPr="00000000">
        <w:commentReference w:id="319"/>
      </w:r>
      <w:r w:rsidDel="00000000" w:rsidR="00000000" w:rsidRPr="00000000">
        <w:rPr>
          <w:rtl w:val="0"/>
        </w:rPr>
        <w:t xml:space="preserve"> Role of NASA Remote Sensing</w:t>
      </w:r>
      <w:commentRangeEnd w:id="318"/>
      <w:r w:rsidDel="00000000" w:rsidR="00000000" w:rsidRPr="00000000">
        <w:commentReference w:id="318"/>
      </w:r>
      <w:r w:rsidDel="00000000" w:rsidR="00000000" w:rsidRPr="00000000">
        <w:rPr>
          <w:rtl w:val="0"/>
        </w:rPr>
      </w:r>
    </w:p>
    <w:p w:rsidR="00000000" w:rsidDel="00000000" w:rsidP="00000000" w:rsidRDefault="00000000" w:rsidRPr="00000000" w14:paraId="000001A2">
      <w:pPr>
        <w:ind w:left="0" w:firstLine="0"/>
        <w:rPr/>
      </w:pPr>
      <w:r w:rsidDel="00000000" w:rsidR="00000000" w:rsidRPr="00000000">
        <w:rPr>
          <w:b w:val="1"/>
          <w:i w:val="1"/>
          <w:rtl w:val="0"/>
        </w:rPr>
        <w:t xml:space="preserve">PANGEA</w:t>
      </w:r>
      <w:r w:rsidDel="00000000" w:rsidR="00000000" w:rsidRPr="00000000">
        <w:rPr>
          <w:b w:val="1"/>
          <w:i w:val="1"/>
          <w:rtl w:val="0"/>
        </w:rPr>
        <w:t xml:space="preserve"> </w:t>
      </w:r>
      <w:r w:rsidDel="00000000" w:rsidR="00000000" w:rsidRPr="00000000">
        <w:rPr>
          <w:b w:val="1"/>
          <w:i w:val="1"/>
          <w:shd w:fill="fff2cc" w:val="clear"/>
          <w:rtl w:val="0"/>
        </w:rPr>
        <w:t xml:space="preserve">aims</w:t>
      </w:r>
      <w:r w:rsidDel="00000000" w:rsidR="00000000" w:rsidRPr="00000000">
        <w:rPr>
          <w:b w:val="1"/>
          <w:i w:val="1"/>
          <w:rtl w:val="0"/>
        </w:rPr>
        <w:t xml:space="preserve"> to determine whether different tropical forests will share the same fate or vary in their responses to the effects of climate and land-use change, with a particular focus on Earth’s two largest tropical forests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t xml:space="preserve">Identifying processes that result in tropical forest stability is paramount for constraining uncertainty in predictions of future terrestrial carbon flux dynamics. To reconcile differences between ground and satellite measurements and improve scaling strategies to advance future monitoring, coordinated airborne measurements are necessary to characterize how and why Central African and American tropical forests </w:t>
      </w:r>
      <w:commentRangeStart w:id="320"/>
      <w:r w:rsidDel="00000000" w:rsidR="00000000" w:rsidRPr="00000000">
        <w:rPr>
          <w:rtl w:val="0"/>
        </w:rPr>
        <w:t xml:space="preserve">differ in their ability to remain stable</w:t>
      </w:r>
      <w:commentRangeEnd w:id="320"/>
      <w:r w:rsidDel="00000000" w:rsidR="00000000" w:rsidRPr="00000000">
        <w:commentReference w:id="320"/>
      </w:r>
      <w:r w:rsidDel="00000000" w:rsidR="00000000" w:rsidRPr="00000000">
        <w:rPr>
          <w:rtl w:val="0"/>
        </w:rPr>
        <w:t xml:space="preserve"> in the face of rapid climate change. For example, sufficiently high spatial resolution (~2-5 m) is needed to adequately scale organismal level leaf and tree dynamics to landscapes, serving as an intermediary between field and satellite observations (</w:t>
      </w:r>
      <w:r w:rsidDel="00000000" w:rsidR="00000000" w:rsidRPr="00000000">
        <w:rPr>
          <w:b w:val="1"/>
          <w:highlight w:val="yellow"/>
          <w:rtl w:val="0"/>
        </w:rPr>
        <w:t xml:space="preserve">Figure X</w:t>
      </w:r>
      <w:r w:rsidDel="00000000" w:rsidR="00000000" w:rsidRPr="00000000">
        <w:rPr>
          <w:rtl w:val="0"/>
        </w:rPr>
        <w:t xml:space="preserve">). PANGEA builds directly upon the scaling developments and successes from the NASA Arctic Boreal Vulnerability Experiment (ABoVE) in North America (e.g., </w:t>
      </w:r>
      <w:r w:rsidDel="00000000" w:rsidR="00000000" w:rsidRPr="00000000">
        <w:rPr>
          <w:shd w:fill="c9daf8" w:val="clear"/>
          <w:rtl w:val="0"/>
        </w:rPr>
        <w:t xml:space="preserve">Virkkala et al., 2021; Peltola et al., 2019; Braghiere et al., 2023</w:t>
      </w:r>
      <w:r w:rsidDel="00000000" w:rsidR="00000000" w:rsidRPr="00000000">
        <w:rPr>
          <w:rtl w:val="0"/>
        </w:rPr>
        <w:t xml:space="preserve">), which shed new light on previously understudied Arctic systems. </w:t>
      </w:r>
    </w:p>
    <w:p w:rsidR="00000000" w:rsidDel="00000000" w:rsidP="00000000" w:rsidRDefault="00000000" w:rsidRPr="00000000" w14:paraId="000001A5">
      <w:pPr>
        <w:ind w:left="0" w:firstLine="0"/>
        <w:rPr>
          <w:color w:val="ff0000"/>
        </w:rPr>
      </w:pP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rtl w:val="0"/>
        </w:rPr>
        <w:t xml:space="preserve">PANGEA will leverage NASA’s Airborne Science Program to obtain high-resolution data from VSWIR imaging spectroscopy, small footprint lidar, synthetic aperture radar (SAR), and other remote sensing systems over tropical forests in Central Africa and the Americas to address PANGEA’s science objectives. Obtaining high spatial and spectral resolution data in these regions supports unprecedented evaluation of forest dynamics, including fluxes, growth, mortality, and functional strategies (e.g., nutrient- and water-use efficiency, phenology) at the resolution of individual trees across large landscapes that vary in their species composition, soil characteristics, topography, disturbance regimes, and human interactions. </w:t>
      </w:r>
    </w:p>
    <w:p w:rsidR="00000000" w:rsidDel="00000000" w:rsidP="00000000" w:rsidRDefault="00000000" w:rsidRPr="00000000" w14:paraId="000001A7">
      <w:pPr>
        <w:spacing w:after="240" w:before="240" w:lineRule="auto"/>
        <w:rPr/>
      </w:pPr>
      <w:r w:rsidDel="00000000" w:rsidR="00000000" w:rsidRPr="00000000">
        <w:rPr>
          <w:rtl w:val="0"/>
        </w:rPr>
        <w:t xml:space="preserve">Persistent cloud coverage is a significant issue when using space-based XCO</w:t>
      </w:r>
      <w:r w:rsidDel="00000000" w:rsidR="00000000" w:rsidRPr="00000000">
        <w:rPr>
          <w:vertAlign w:val="subscript"/>
          <w:rtl w:val="0"/>
        </w:rPr>
        <w:t xml:space="preserve">2</w:t>
      </w:r>
      <w:r w:rsidDel="00000000" w:rsidR="00000000" w:rsidRPr="00000000">
        <w:rPr>
          <w:rtl w:val="0"/>
        </w:rPr>
        <w:t xml:space="preserve"> and XCH</w:t>
      </w:r>
      <w:r w:rsidDel="00000000" w:rsidR="00000000" w:rsidRPr="00000000">
        <w:rPr>
          <w:vertAlign w:val="subscript"/>
          <w:rtl w:val="0"/>
        </w:rPr>
        <w:t xml:space="preserve">4</w:t>
      </w:r>
      <w:r w:rsidDel="00000000" w:rsidR="00000000" w:rsidRPr="00000000">
        <w:rPr>
          <w:rtl w:val="0"/>
        </w:rPr>
        <w:t xml:space="preserve"> to constrain tropical </w:t>
      </w:r>
      <w:r w:rsidDel="00000000" w:rsidR="00000000" w:rsidRPr="00000000">
        <w:rPr>
          <w:rtl w:val="0"/>
        </w:rPr>
        <w:t xml:space="preserve">greenhouse</w:t>
      </w:r>
      <w:r w:rsidDel="00000000" w:rsidR="00000000" w:rsidRPr="00000000">
        <w:rPr>
          <w:rtl w:val="0"/>
        </w:rPr>
        <w:t xml:space="preserve"> gas fluxes (e.g., </w:t>
      </w:r>
      <w:r w:rsidDel="00000000" w:rsidR="00000000" w:rsidRPr="00000000">
        <w:rPr>
          <w:shd w:fill="c9daf8" w:val="clear"/>
          <w:rtl w:val="0"/>
        </w:rPr>
        <w:t xml:space="preserve">Rayner et al., 2002</w:t>
      </w:r>
      <w:r w:rsidDel="00000000" w:rsidR="00000000" w:rsidRPr="00000000">
        <w:rPr>
          <w:shd w:fill="c9daf8" w:val="clear"/>
          <w:rtl w:val="0"/>
        </w:rPr>
        <w:t xml:space="preserve">; </w:t>
      </w:r>
      <w:r w:rsidDel="00000000" w:rsidR="00000000" w:rsidRPr="00000000">
        <w:rPr>
          <w:shd w:fill="c9daf8" w:val="clear"/>
          <w:rtl w:val="0"/>
        </w:rPr>
        <w:t xml:space="preserve">Qu et al., 2021</w:t>
      </w:r>
      <w:r w:rsidDel="00000000" w:rsidR="00000000" w:rsidRPr="00000000">
        <w:rPr>
          <w:rtl w:val="0"/>
        </w:rPr>
        <w:t xml:space="preserve">).  Even at the higher spatial resolution of the current low earth orbiting satellite sensors retrieving XCH</w:t>
      </w:r>
      <w:r w:rsidDel="00000000" w:rsidR="00000000" w:rsidRPr="00000000">
        <w:rPr>
          <w:vertAlign w:val="subscript"/>
          <w:rtl w:val="0"/>
        </w:rPr>
        <w:t xml:space="preserve">4</w:t>
      </w:r>
      <w:r w:rsidDel="00000000" w:rsidR="00000000" w:rsidRPr="00000000">
        <w:rPr>
          <w:rtl w:val="0"/>
        </w:rPr>
        <w:t xml:space="preserve"> (e.g., TROPOMI [3.5 km x 7.0 km]) and XCO</w:t>
      </w:r>
      <w:r w:rsidDel="00000000" w:rsidR="00000000" w:rsidRPr="00000000">
        <w:rPr>
          <w:vertAlign w:val="subscript"/>
          <w:rtl w:val="0"/>
        </w:rPr>
        <w:t xml:space="preserve">2</w:t>
      </w:r>
      <w:r w:rsidDel="00000000" w:rsidR="00000000" w:rsidRPr="00000000">
        <w:rPr>
          <w:rtl w:val="0"/>
        </w:rPr>
        <w:t xml:space="preserve"> (e.g., OCO-2 [1.3 km x 2.2 km]) over 95% of retrieved information is filtered due to clouds in the tropics (</w:t>
      </w:r>
      <w:r w:rsidDel="00000000" w:rsidR="00000000" w:rsidRPr="00000000">
        <w:rPr>
          <w:shd w:fill="c9daf8" w:val="clear"/>
          <w:rtl w:val="0"/>
        </w:rPr>
        <w:t xml:space="preserve">Qu et al., 2021</w:t>
      </w:r>
      <w:r w:rsidDel="00000000" w:rsidR="00000000" w:rsidRPr="00000000">
        <w:rPr>
          <w:rtl w:val="0"/>
        </w:rPr>
        <w:t xml:space="preserve">). Higher spatial resolution XCO</w:t>
      </w:r>
      <w:r w:rsidDel="00000000" w:rsidR="00000000" w:rsidRPr="00000000">
        <w:rPr>
          <w:vertAlign w:val="subscript"/>
          <w:rtl w:val="0"/>
        </w:rPr>
        <w:t xml:space="preserve">2</w:t>
      </w:r>
      <w:r w:rsidDel="00000000" w:rsidR="00000000" w:rsidRPr="00000000">
        <w:rPr>
          <w:rtl w:val="0"/>
        </w:rPr>
        <w:t xml:space="preserve"> and XCH</w:t>
      </w:r>
      <w:r w:rsidDel="00000000" w:rsidR="00000000" w:rsidRPr="00000000">
        <w:rPr>
          <w:vertAlign w:val="subscript"/>
          <w:rtl w:val="0"/>
        </w:rPr>
        <w:t xml:space="preserve">4</w:t>
      </w:r>
      <w:r w:rsidDel="00000000" w:rsidR="00000000" w:rsidRPr="00000000">
        <w:rPr>
          <w:rtl w:val="0"/>
        </w:rPr>
        <w:t xml:space="preserve"> satellite sensors such as the recently launched MethaneSat (100 m x 400 m) will greatly improve the ability to retrieve tropical flux measurements through cloud gaps. Other point-source mapping satellite sensors (e.g., EMIT, GHGSat, Carbon Mapper, PRISMA) have been launched with very high spatial resolution (&lt;100 m x 100 m). However, these target mode observations will not provide the global coverage needed to constrain tropical greenhouse gas budgets. Cloud cover will likewise affect estimates of land surface surface temperature and evapotranspiration from thermal remote sensing, which will require bias correction approaches (</w:t>
      </w:r>
      <w:commentRangeStart w:id="321"/>
      <w:r w:rsidDel="00000000" w:rsidR="00000000" w:rsidRPr="00000000">
        <w:rPr>
          <w:highlight w:val="yellow"/>
          <w:rtl w:val="0"/>
        </w:rPr>
        <w:t xml:space="preserve">Van Niel et al., 2012</w:t>
      </w:r>
      <w:commentRangeEnd w:id="321"/>
      <w:r w:rsidDel="00000000" w:rsidR="00000000" w:rsidRPr="00000000">
        <w:commentReference w:id="321"/>
      </w:r>
      <w:r w:rsidDel="00000000" w:rsidR="00000000" w:rsidRPr="00000000">
        <w:rPr>
          <w:highlight w:val="yellow"/>
          <w:rtl w:val="0"/>
        </w:rPr>
        <w:t xml:space="preserve">)</w:t>
      </w:r>
      <w:r w:rsidDel="00000000" w:rsidR="00000000" w:rsidRPr="00000000">
        <w:rPr>
          <w:rtl w:val="0"/>
        </w:rPr>
        <w:t xml:space="preserve">.</w:t>
      </w:r>
    </w:p>
    <w:p w:rsidR="00000000" w:rsidDel="00000000" w:rsidP="00000000" w:rsidRDefault="00000000" w:rsidRPr="00000000" w14:paraId="000001A8">
      <w:pPr>
        <w:spacing w:after="240" w:before="240" w:lineRule="auto"/>
        <w:ind w:left="0" w:firstLine="0"/>
        <w:rPr>
          <w:color w:val="ff0000"/>
        </w:rPr>
      </w:pPr>
      <w:r w:rsidDel="00000000" w:rsidR="00000000" w:rsidRPr="00000000">
        <w:rPr>
          <w:rtl w:val="0"/>
        </w:rPr>
        <w:t xml:space="preserve">PANGEA will obtain a large variety of airborne and ground-based observations coincident with overpasses of existing NASA (e.g., OCO-2/3, EMIT, PACE, VIIRS, SMAP, GRACE, SWOT, AMSR-E, AMSR2, ICESat-2, Landsat, GEDI), international (e.g., TROPOMI, GOSAT, GOSAT-2, CO2M, RADARSAT, Envisat, PRISMA, DESIS, BIOMASS), and commercial (e.g., GHGSat, MethaneSat, WorldView, Quickbird/GeoEye, Planet) satellite products. These observations will aid in validation of these satellite’s retrievals of forest structure, foliar traits, forest diversity, inundation, precipitation, disturbance dynamics, and atmospheric composition. They will also assist in assessing the capability of future planned satellite sensors (e.g., NISAR, SBG, BIOMASS, CHIME, GLIMR, FLEX, Carbon Mapper, EDGE) and observation strategies. PANGEA will allow for investigating the required instrument characteristics (e.g., precision, accuracy, spatial/spectral resolution) and observational strategies (e.g., low Earth orbit versus geostationary) for monitoring greenhouse emissions and the many variables driving tropical source-sink dynamics. </w:t>
      </w:r>
      <w:r w:rsidDel="00000000" w:rsidR="00000000" w:rsidRPr="00000000">
        <w:rPr>
          <w:rtl w:val="0"/>
        </w:rPr>
      </w:r>
    </w:p>
    <w:p w:rsidR="00000000" w:rsidDel="00000000" w:rsidP="00000000" w:rsidRDefault="00000000" w:rsidRPr="00000000" w14:paraId="000001A9">
      <w:pPr>
        <w:pStyle w:val="Heading2"/>
        <w:rPr>
          <w:i w:val="1"/>
          <w:color w:val="ff0000"/>
        </w:rPr>
      </w:pPr>
      <w:bookmarkStart w:colFirst="0" w:colLast="0" w:name="_krtr9hnd65qf" w:id="30"/>
      <w:bookmarkEnd w:id="30"/>
      <w:commentRangeStart w:id="322"/>
      <w:r w:rsidDel="00000000" w:rsidR="00000000" w:rsidRPr="00000000">
        <w:rPr>
          <w:rtl w:val="0"/>
        </w:rPr>
        <w:t xml:space="preserve">6</w:t>
      </w:r>
      <w:r w:rsidDel="00000000" w:rsidR="00000000" w:rsidRPr="00000000">
        <w:rPr>
          <w:rtl w:val="0"/>
        </w:rPr>
        <w:t xml:space="preserve">. Research Strategy and Study Design</w:t>
      </w:r>
      <w:commentRangeEnd w:id="322"/>
      <w:r w:rsidDel="00000000" w:rsidR="00000000" w:rsidRPr="00000000">
        <w:commentReference w:id="322"/>
      </w:r>
      <w:r w:rsidDel="00000000" w:rsidR="00000000" w:rsidRPr="00000000">
        <w:rPr>
          <w:rtl w:val="0"/>
        </w:rPr>
      </w:r>
    </w:p>
    <w:p w:rsidR="00000000" w:rsidDel="00000000" w:rsidP="00000000" w:rsidRDefault="00000000" w:rsidRPr="00000000" w14:paraId="000001AA">
      <w:pPr>
        <w:pStyle w:val="Heading3"/>
        <w:rPr>
          <w:i w:val="1"/>
          <w:color w:val="ff0000"/>
        </w:rPr>
      </w:pPr>
      <w:bookmarkStart w:colFirst="0" w:colLast="0" w:name="_a7rsc2zcb4s" w:id="31"/>
      <w:bookmarkEnd w:id="31"/>
      <w:r w:rsidDel="00000000" w:rsidR="00000000" w:rsidRPr="00000000">
        <w:rPr>
          <w:rtl w:val="0"/>
        </w:rPr>
        <w:t xml:space="preserve">6.1 Overall Study Design </w:t>
      </w:r>
      <w:r w:rsidDel="00000000" w:rsidR="00000000" w:rsidRPr="00000000">
        <w:rPr>
          <w:rtl w:val="0"/>
        </w:rPr>
      </w:r>
    </w:p>
    <w:p w:rsidR="00000000" w:rsidDel="00000000" w:rsidP="00000000" w:rsidRDefault="00000000" w:rsidRPr="00000000" w14:paraId="000001AB">
      <w:pPr>
        <w:rPr>
          <w:color w:val="ff0000"/>
        </w:rPr>
      </w:pPr>
      <w:r w:rsidDel="00000000" w:rsidR="00000000" w:rsidRPr="00000000">
        <w:rPr>
          <w:color w:val="ff0000"/>
          <w:rtl w:val="0"/>
        </w:rPr>
        <w:t xml:space="preserve">[1-3 paragraphs</w:t>
      </w:r>
    </w:p>
    <w:p w:rsidR="00000000" w:rsidDel="00000000" w:rsidP="00000000" w:rsidRDefault="00000000" w:rsidRPr="00000000" w14:paraId="000001AC">
      <w:pPr>
        <w:numPr>
          <w:ilvl w:val="0"/>
          <w:numId w:val="4"/>
        </w:numPr>
        <w:ind w:left="720" w:hanging="360"/>
        <w:rPr>
          <w:color w:val="ff0000"/>
          <w:u w:val="none"/>
        </w:rPr>
      </w:pPr>
      <w:r w:rsidDel="00000000" w:rsidR="00000000" w:rsidRPr="00000000">
        <w:rPr>
          <w:color w:val="ff0000"/>
          <w:rtl w:val="0"/>
        </w:rPr>
        <w:t xml:space="preserve">emphasize and clearly articulate the need adn value of satellite remote sensing and using that effectively depends on integration</w:t>
      </w:r>
    </w:p>
    <w:p w:rsidR="00000000" w:rsidDel="00000000" w:rsidP="00000000" w:rsidRDefault="00000000" w:rsidRPr="00000000" w14:paraId="000001AD">
      <w:pPr>
        <w:numPr>
          <w:ilvl w:val="0"/>
          <w:numId w:val="20"/>
        </w:numPr>
        <w:ind w:left="720" w:hanging="360"/>
        <w:rPr>
          <w:color w:val="ff0000"/>
          <w:u w:val="none"/>
        </w:rPr>
      </w:pPr>
      <w:r w:rsidDel="00000000" w:rsidR="00000000" w:rsidRPr="00000000">
        <w:rPr>
          <w:color w:val="ff0000"/>
          <w:rtl w:val="0"/>
        </w:rPr>
        <w:t xml:space="preserve"> overview of scaling approach - and preface modeling by emphasizing need for RS data model integration - included nested sampling design figure here - all candidate landscapes and one zoom in wiht an example of the coordinated ground, tower, drone, aircraft measurements - RGB panel + clustered map panel - landscape at confluence of multiple clusters?)</w:t>
      </w:r>
    </w:p>
    <w:p w:rsidR="00000000" w:rsidDel="00000000" w:rsidP="00000000" w:rsidRDefault="00000000" w:rsidRPr="00000000" w14:paraId="000001AE">
      <w:pPr>
        <w:numPr>
          <w:ilvl w:val="0"/>
          <w:numId w:val="20"/>
        </w:numPr>
        <w:ind w:left="720" w:hanging="360"/>
        <w:rPr>
          <w:color w:val="ff0000"/>
          <w:u w:val="none"/>
        </w:rPr>
      </w:pPr>
      <w:r w:rsidDel="00000000" w:rsidR="00000000" w:rsidRPr="00000000">
        <w:rPr>
          <w:color w:val="ff0000"/>
          <w:rtl w:val="0"/>
        </w:rPr>
        <w:t xml:space="preserve">Specific example of the scaling of biodiversity - direct measures of veg diversity hyperspectral (EMIT, PACE, SBG, CHIME), and fusion (SWOT, structural diversity,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PANGEA stands on the shoulders of highly successful NASA field and airborne campaigns to Africa and South America, including SAFARI 2000, LBA, AfriSAR-1 and -2, BioSCape, and several Earth Venture Suborbital (EVS) programs.</w:t>
      </w:r>
      <w:commentRangeStart w:id="323"/>
      <w:commentRangeStart w:id="324"/>
      <w:r w:rsidDel="00000000" w:rsidR="00000000" w:rsidRPr="00000000">
        <w:rPr>
          <w:rtl w:val="0"/>
        </w:rPr>
        <w:t xml:space="preserve"> </w:t>
      </w:r>
      <w:ins w:author="Marcos Longo" w:id="109" w:date="2024-11-09T01:34:26Z">
        <w:r w:rsidDel="00000000" w:rsidR="00000000" w:rsidRPr="00000000">
          <w:rPr>
            <w:rtl w:val="0"/>
          </w:rPr>
          <w:t xml:space="preserve">Similarly to previous NASA campaigns, </w:t>
        </w:r>
      </w:ins>
      <w:r w:rsidDel="00000000" w:rsidR="00000000" w:rsidRPr="00000000">
        <w:rPr>
          <w:rtl w:val="0"/>
        </w:rPr>
        <w:t xml:space="preserve">PANGEA will </w:t>
      </w:r>
      <w:del w:author="Marcos Longo" w:id="110" w:date="2024-11-09T01:35:04Z">
        <w:r w:rsidDel="00000000" w:rsidR="00000000" w:rsidRPr="00000000">
          <w:rPr>
            <w:rtl w:val="0"/>
          </w:rPr>
          <w:delText xml:space="preserve">build on these precedents to </w:delText>
        </w:r>
      </w:del>
      <w:r w:rsidDel="00000000" w:rsidR="00000000" w:rsidRPr="00000000">
        <w:rPr>
          <w:rtl w:val="0"/>
        </w:rPr>
        <w:t xml:space="preserve">enable NASA-funded investigators to </w:t>
      </w:r>
      <w:ins w:author="Marcos Longo" w:id="111" w:date="2024-11-09T01:35:22Z">
        <w:r w:rsidDel="00000000" w:rsidR="00000000" w:rsidRPr="00000000">
          <w:rPr>
            <w:rtl w:val="0"/>
          </w:rPr>
          <w:t xml:space="preserve">investigate the main </w:t>
        </w:r>
      </w:ins>
      <w:del w:author="Marcos Longo" w:id="111" w:date="2024-11-09T01:35:22Z">
        <w:r w:rsidDel="00000000" w:rsidR="00000000" w:rsidRPr="00000000">
          <w:rPr>
            <w:rtl w:val="0"/>
          </w:rPr>
          <w:delText xml:space="preserve">answer crucial </w:delText>
        </w:r>
      </w:del>
      <w:r w:rsidDel="00000000" w:rsidR="00000000" w:rsidRPr="00000000">
        <w:rPr>
          <w:rtl w:val="0"/>
        </w:rPr>
        <w:t xml:space="preserve">scientific questions</w:t>
      </w:r>
      <w:ins w:author="Marcos Longo" w:id="112" w:date="2024-11-09T01:35:45Z">
        <w:r w:rsidDel="00000000" w:rsidR="00000000" w:rsidRPr="00000000">
          <w:rPr>
            <w:rtl w:val="0"/>
          </w:rPr>
          <w:t xml:space="preserve"> (Section 3) through competed calls for proposals</w:t>
        </w:r>
      </w:ins>
      <w:del w:author="Marcos Longo" w:id="112" w:date="2024-11-09T01:35:45Z">
        <w:r w:rsidDel="00000000" w:rsidR="00000000" w:rsidRPr="00000000">
          <w:rPr>
            <w:rtl w:val="0"/>
          </w:rPr>
          <w:delText xml:space="preserve"> across major tropical forest systems</w:delText>
        </w:r>
      </w:del>
      <w:r w:rsidDel="00000000" w:rsidR="00000000" w:rsidRPr="00000000">
        <w:rPr>
          <w:rtl w:val="0"/>
        </w:rPr>
        <w:t xml:space="preserve">. Research will integrate ground, airborne, and satellite-based science investigations</w:t>
      </w:r>
      <w:ins w:author="Marcos Longo" w:id="113" w:date="2024-11-09T01:36:36Z">
        <w:r w:rsidDel="00000000" w:rsidR="00000000" w:rsidRPr="00000000">
          <w:rPr>
            <w:rtl w:val="0"/>
          </w:rPr>
          <w:t xml:space="preserve"> and models</w:t>
        </w:r>
      </w:ins>
      <w:r w:rsidDel="00000000" w:rsidR="00000000" w:rsidRPr="00000000">
        <w:rPr>
          <w:rtl w:val="0"/>
        </w:rPr>
        <w:t xml:space="preserve"> to enable effective interpretation of present and future satellite-based data. </w:t>
      </w:r>
      <w:ins w:author="Marcos Longo" w:id="114" w:date="2024-11-09T01:37:15Z">
        <w:r w:rsidDel="00000000" w:rsidR="00000000" w:rsidRPr="00000000">
          <w:rPr>
            <w:rtl w:val="0"/>
          </w:rPr>
          <w:t xml:space="preserve">Building on former NASA campaigns in the tropics, the</w:t>
        </w:r>
      </w:ins>
      <w:del w:author="Marcos Longo" w:id="114" w:date="2024-11-09T01:37:15Z">
        <w:commentRangeStart w:id="325"/>
        <w:r w:rsidDel="00000000" w:rsidR="00000000" w:rsidRPr="00000000">
          <w:rPr>
            <w:rtl w:val="0"/>
          </w:rPr>
          <w:delText xml:space="preserve">The</w:delText>
        </w:r>
      </w:del>
      <w:r w:rsidDel="00000000" w:rsidR="00000000" w:rsidRPr="00000000">
        <w:rPr>
          <w:rtl w:val="0"/>
        </w:rPr>
        <w:t xml:space="preserve"> campaign will be co-designed with local institutions and partners to </w:t>
      </w:r>
      <w:del w:author="Marcos Longo" w:id="115" w:date="2024-11-09T01:38:35Z">
        <w:r w:rsidDel="00000000" w:rsidR="00000000" w:rsidRPr="00000000">
          <w:rPr>
            <w:rtl w:val="0"/>
          </w:rPr>
          <w:delText xml:space="preserve">collaboratively build upon decades of past, present, and ongoing research efforts. </w:delText>
        </w:r>
        <w:commentRangeEnd w:id="325"/>
        <w:r w:rsidDel="00000000" w:rsidR="00000000" w:rsidRPr="00000000">
          <w:commentReference w:id="325"/>
        </w:r>
        <w:r w:rsidDel="00000000" w:rsidR="00000000" w:rsidRPr="00000000">
          <w:rPr>
            <w:rtl w:val="0"/>
          </w:rPr>
          <w:delText xml:space="preserve">PANGEA aims to </w:delText>
        </w:r>
      </w:del>
      <w:r w:rsidDel="00000000" w:rsidR="00000000" w:rsidRPr="00000000">
        <w:rPr>
          <w:rtl w:val="0"/>
        </w:rPr>
        <w:t xml:space="preserve">facilitate collaborations and build new relationships within the scientific community, with a special emphasis on interactions among scientists from the US and  tropical forest countries. Throughout the science definition and campaign years, PANGEA will work to engage and train early career scientists, both from the US and local tropical forest institutions</w:t>
      </w:r>
      <w:del w:author="Marcos Longo" w:id="116" w:date="2024-11-09T01:42:10Z">
        <w:r w:rsidDel="00000000" w:rsidR="00000000" w:rsidRPr="00000000">
          <w:rPr>
            <w:rtl w:val="0"/>
          </w:rPr>
          <w:delText xml:space="preserve">, benefitting future investigations</w:delText>
        </w:r>
      </w:del>
      <w:r w:rsidDel="00000000" w:rsidR="00000000" w:rsidRPr="00000000">
        <w:rPr>
          <w:rtl w:val="0"/>
        </w:rPr>
        <w:t xml:space="preserve">. PANGEA will leave a legacy of open data, open science, </w:t>
      </w:r>
      <w:ins w:author="Marcos Longo" w:id="117" w:date="2024-11-09T01:42:17Z">
        <w:r w:rsidDel="00000000" w:rsidR="00000000" w:rsidRPr="00000000">
          <w:rPr>
            <w:rtl w:val="0"/>
          </w:rPr>
          <w:t xml:space="preserve">capacity building, </w:t>
        </w:r>
      </w:ins>
      <w:r w:rsidDel="00000000" w:rsidR="00000000" w:rsidRPr="00000000">
        <w:rPr>
          <w:rtl w:val="0"/>
        </w:rPr>
        <w:t xml:space="preserve">and strengthened partnerships</w:t>
      </w:r>
      <w:del w:author="Marcos Longo" w:id="118" w:date="2024-11-09T01:39:12Z">
        <w:commentRangeStart w:id="326"/>
        <w:r w:rsidDel="00000000" w:rsidR="00000000" w:rsidRPr="00000000">
          <w:rPr>
            <w:rtl w:val="0"/>
          </w:rPr>
          <w:delText xml:space="preserve"> between the US and tropical institutions</w:delText>
        </w:r>
      </w:del>
      <w:commentRangeEnd w:id="326"/>
      <w:r w:rsidDel="00000000" w:rsidR="00000000" w:rsidRPr="00000000">
        <w:commentReference w:id="326"/>
      </w:r>
      <w:r w:rsidDel="00000000" w:rsidR="00000000" w:rsidRPr="00000000">
        <w:rPr>
          <w:rtl w:val="0"/>
        </w:rPr>
        <w:t xml:space="preserve">, providing a strong basis for future research.</w:t>
      </w:r>
      <w:commentRangeEnd w:id="323"/>
      <w:r w:rsidDel="00000000" w:rsidR="00000000" w:rsidRPr="00000000">
        <w:commentReference w:id="323"/>
      </w:r>
      <w:commentRangeEnd w:id="324"/>
      <w:r w:rsidDel="00000000" w:rsidR="00000000" w:rsidRPr="00000000">
        <w:commentReference w:id="324"/>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commentRangeStart w:id="327"/>
      <w:r w:rsidDel="00000000" w:rsidR="00000000" w:rsidRPr="00000000">
        <w:rPr>
          <w:rtl w:val="0"/>
        </w:rPr>
        <w:t xml:space="preserve">To initiate PANGEA, </w:t>
      </w:r>
      <w:commentRangeEnd w:id="327"/>
      <w:r w:rsidDel="00000000" w:rsidR="00000000" w:rsidRPr="00000000">
        <w:commentReference w:id="327"/>
      </w:r>
      <w:r w:rsidDel="00000000" w:rsidR="00000000" w:rsidRPr="00000000">
        <w:rPr>
          <w:rtl w:val="0"/>
        </w:rPr>
        <w:t xml:space="preserve">we will define our Concise Experiment Plan during a 1 to 2 year </w:t>
      </w:r>
      <w:commentRangeStart w:id="328"/>
      <w:r w:rsidDel="00000000" w:rsidR="00000000" w:rsidRPr="00000000">
        <w:rPr>
          <w:rtl w:val="0"/>
        </w:rPr>
        <w:t xml:space="preserve">Science</w:t>
      </w:r>
      <w:commentRangeEnd w:id="328"/>
      <w:r w:rsidDel="00000000" w:rsidR="00000000" w:rsidRPr="00000000">
        <w:commentReference w:id="328"/>
      </w:r>
      <w:r w:rsidDel="00000000" w:rsidR="00000000" w:rsidRPr="00000000">
        <w:rPr>
          <w:rtl w:val="0"/>
        </w:rPr>
        <w:t xml:space="preserve"> Definition phase. T</w:t>
      </w:r>
      <w:r w:rsidDel="00000000" w:rsidR="00000000" w:rsidRPr="00000000">
        <w:rPr>
          <w:rtl w:val="0"/>
        </w:rPr>
        <w:t xml:space="preserve">his phase involves selecting priority landscapes, refining ground, airborne, and satellite measurement plans, defining analyses to address the campaign’s science questions, and determining a preliminary budget.</w:t>
      </w:r>
      <w:r w:rsidDel="00000000" w:rsidR="00000000" w:rsidRPr="00000000">
        <w:rPr>
          <w:rtl w:val="0"/>
        </w:rPr>
        <w:t xml:space="preserve"> This strategy will form the basis for a </w:t>
      </w:r>
      <w:r w:rsidDel="00000000" w:rsidR="00000000" w:rsidRPr="00000000">
        <w:rPr>
          <w:rtl w:val="0"/>
        </w:rPr>
        <w:t xml:space="preserve">NASA call for proposals to recruit the PANGEA campaign Phase 1 interdisciplinary science team</w:t>
      </w:r>
      <w:r w:rsidDel="00000000" w:rsidR="00000000" w:rsidRPr="00000000">
        <w:rPr>
          <w:rtl w:val="0"/>
        </w:rPr>
        <w:t xml:space="preserve"> to provide deeper insights into tropical systems</w:t>
      </w:r>
      <w:r w:rsidDel="00000000" w:rsidR="00000000" w:rsidRPr="00000000">
        <w:rPr>
          <w:rtl w:val="0"/>
        </w:rPr>
        <w:t xml:space="preserve">.</w:t>
      </w:r>
      <w:r w:rsidDel="00000000" w:rsidR="00000000" w:rsidRPr="00000000">
        <w:rPr>
          <w:rtl w:val="0"/>
        </w:rPr>
        <w:t xml:space="preserve"> We expect NASA will solicit proposals for science team participation every three years.</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highlight w:val="yellow"/>
        </w:rPr>
      </w:pPr>
      <w:r w:rsidDel="00000000" w:rsidR="00000000" w:rsidRPr="00000000">
        <w:rPr>
          <w:rtl w:val="0"/>
        </w:rPr>
        <w:t xml:space="preserve">Following the science definition phase and the selection of a </w:t>
      </w:r>
      <w:commentRangeStart w:id="329"/>
      <w:r w:rsidDel="00000000" w:rsidR="00000000" w:rsidRPr="00000000">
        <w:rPr>
          <w:rtl w:val="0"/>
        </w:rPr>
        <w:t xml:space="preserve">Phase</w:t>
      </w:r>
      <w:commentRangeEnd w:id="329"/>
      <w:r w:rsidDel="00000000" w:rsidR="00000000" w:rsidRPr="00000000">
        <w:commentReference w:id="329"/>
      </w:r>
      <w:r w:rsidDel="00000000" w:rsidR="00000000" w:rsidRPr="00000000">
        <w:rPr>
          <w:rtl w:val="0"/>
        </w:rPr>
        <w:t xml:space="preserve"> 1 science team, the PANGEA project will be executed over 6 to 9 years. </w:t>
      </w:r>
      <w:r w:rsidDel="00000000" w:rsidR="00000000" w:rsidRPr="00000000">
        <w:rPr>
          <w:rtl w:val="0"/>
        </w:rPr>
        <w:t xml:space="preserve">The initial focus will be on establishing and augmenting field sites with new instrumentation, as well as satellite-based data analyses </w:t>
      </w:r>
      <w:commentRangeStart w:id="330"/>
      <w:r w:rsidDel="00000000" w:rsidR="00000000" w:rsidRPr="00000000">
        <w:rPr>
          <w:rtl w:val="0"/>
        </w:rPr>
        <w:t xml:space="preserve">and</w:t>
      </w:r>
      <w:commentRangeStart w:id="331"/>
      <w:r w:rsidDel="00000000" w:rsidR="00000000" w:rsidRPr="00000000">
        <w:rPr>
          <w:rtl w:val="0"/>
        </w:rPr>
        <w:t xml:space="preserve"> models to optimize future measurement</w:t>
      </w:r>
      <w:commentRangeEnd w:id="331"/>
      <w:r w:rsidDel="00000000" w:rsidR="00000000" w:rsidRPr="00000000">
        <w:commentReference w:id="331"/>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Early model development analysis of existing data will reveal the greatest sensitivities that will guide the implementation details and scientific emphases of campaign measurements.</w:t>
      </w:r>
      <w:commentRangeEnd w:id="330"/>
      <w:r w:rsidDel="00000000" w:rsidR="00000000" w:rsidRPr="00000000">
        <w:commentReference w:id="330"/>
      </w:r>
      <w:r w:rsidDel="00000000" w:rsidR="00000000" w:rsidRPr="00000000">
        <w:rPr>
          <w:rtl w:val="0"/>
        </w:rPr>
        <w:t xml:space="preserve"> </w:t>
      </w:r>
      <w:r w:rsidDel="00000000" w:rsidR="00000000" w:rsidRPr="00000000">
        <w:rPr>
          <w:rtl w:val="0"/>
        </w:rPr>
        <w:t xml:space="preserve">Peak data acquisition would occur in Phase 2, which will happen during years 2</w:t>
      </w:r>
      <w:ins w:author="Marcos Longo" w:id="119" w:date="2024-11-09T01:43:18Z">
        <w:r w:rsidDel="00000000" w:rsidR="00000000" w:rsidRPr="00000000">
          <w:rPr>
            <w:rtl w:val="0"/>
          </w:rPr>
          <w:t xml:space="preserve">-</w:t>
        </w:r>
      </w:ins>
      <w:del w:author="Marcos Longo" w:id="119" w:date="2024-11-09T01:43:18Z">
        <w:r w:rsidDel="00000000" w:rsidR="00000000" w:rsidRPr="00000000">
          <w:rPr>
            <w:rtl w:val="0"/>
          </w:rPr>
          <w:delText xml:space="preserve"> to </w:delText>
        </w:r>
      </w:del>
      <w:r w:rsidDel="00000000" w:rsidR="00000000" w:rsidRPr="00000000">
        <w:rPr>
          <w:rtl w:val="0"/>
        </w:rPr>
        <w:t xml:space="preserve">4 of a six-year project or years 2</w:t>
      </w:r>
      <w:ins w:author="Marcos Longo" w:id="120" w:date="2024-11-09T01:43:22Z">
        <w:r w:rsidDel="00000000" w:rsidR="00000000" w:rsidRPr="00000000">
          <w:rPr>
            <w:rtl w:val="0"/>
          </w:rPr>
          <w:t xml:space="preserve">-</w:t>
        </w:r>
      </w:ins>
      <w:del w:author="Marcos Longo" w:id="120" w:date="2024-11-09T01:43:22Z">
        <w:r w:rsidDel="00000000" w:rsidR="00000000" w:rsidRPr="00000000">
          <w:rPr>
            <w:rtl w:val="0"/>
          </w:rPr>
          <w:delText xml:space="preserve"> to </w:delText>
        </w:r>
      </w:del>
      <w:r w:rsidDel="00000000" w:rsidR="00000000" w:rsidRPr="00000000">
        <w:rPr>
          <w:rtl w:val="0"/>
        </w:rPr>
        <w:t xml:space="preserve">7 of a nine-year project,</w:t>
      </w:r>
      <w:r w:rsidDel="00000000" w:rsidR="00000000" w:rsidRPr="00000000">
        <w:rPr>
          <w:rtl w:val="0"/>
        </w:rPr>
        <w:t xml:space="preserve"> </w:t>
      </w:r>
      <w:r w:rsidDel="00000000" w:rsidR="00000000" w:rsidRPr="00000000">
        <w:rPr>
          <w:rtl w:val="0"/>
        </w:rPr>
        <w:t xml:space="preserve">ensuring that resources are spent on measurements with the highest scientific return. In Phase 3, which will take place during years 5–6 of a six-year project or years 8–9 of a nine-year campaign, field campaigns will be kept at minimum. At this phase, the focus of PANGEA will shift from data acquisition to synthesis and modeling studies that extensively use the data acquired during Phases 1 and 2 and that directly contribute to answering PANGEA’s scientific questions. </w:t>
      </w:r>
      <w:r w:rsidDel="00000000" w:rsidR="00000000" w:rsidRPr="00000000">
        <w:rPr>
          <w:rtl w:val="0"/>
        </w:rPr>
        <w:t xml:space="preserve">Field and airborne remote sensing data, as well as derived data synthesis products and modeling results, will promptly be made available to the full team following NASA open science guidelines (</w:t>
      </w:r>
      <w:r w:rsidDel="00000000" w:rsidR="00000000" w:rsidRPr="00000000">
        <w:rPr>
          <w:i w:val="1"/>
          <w:rtl w:val="0"/>
        </w:rPr>
        <w:t xml:space="preserve">Section 7.4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5">
      <w:pPr>
        <w:pStyle w:val="Heading3"/>
        <w:rPr>
          <w:b w:val="1"/>
        </w:rPr>
      </w:pPr>
      <w:bookmarkStart w:colFirst="0" w:colLast="0" w:name="_kw1o5d63g5dw" w:id="32"/>
      <w:bookmarkEnd w:id="32"/>
      <w:r w:rsidDel="00000000" w:rsidR="00000000" w:rsidRPr="00000000">
        <w:rPr>
          <w:rtl w:val="0"/>
        </w:rPr>
        <w:t xml:space="preserve">6.2 Essential Scientific Measurements</w:t>
      </w: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tbl>
      <w:tblPr>
        <w:tblStyle w:val="Table7"/>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B7">
            <w:pPr>
              <w:jc w:val="center"/>
              <w:rPr>
                <w:b w:val="1"/>
              </w:rPr>
            </w:pPr>
            <w:commentRangeStart w:id="332"/>
            <w:r w:rsidDel="00000000" w:rsidR="00000000" w:rsidRPr="00000000">
              <w:rPr>
                <w:b w:val="1"/>
                <w:rtl w:val="0"/>
              </w:rPr>
              <w:t xml:space="preserve">Addressing</w:t>
            </w:r>
            <w:commentRangeEnd w:id="332"/>
            <w:r w:rsidDel="00000000" w:rsidR="00000000" w:rsidRPr="00000000">
              <w:commentReference w:id="332"/>
            </w:r>
            <w:r w:rsidDel="00000000" w:rsidR="00000000" w:rsidRPr="00000000">
              <w:rPr>
                <w:b w:val="1"/>
                <w:rtl w:val="0"/>
              </w:rPr>
              <w:t xml:space="preserve"> </w:t>
            </w:r>
            <w:commentRangeStart w:id="333"/>
            <w:r w:rsidDel="00000000" w:rsidR="00000000" w:rsidRPr="00000000">
              <w:rPr>
                <w:b w:val="1"/>
                <w:rtl w:val="0"/>
              </w:rPr>
              <w:t xml:space="preserve">this</w:t>
            </w:r>
            <w:commentRangeEnd w:id="333"/>
            <w:r w:rsidDel="00000000" w:rsidR="00000000" w:rsidRPr="00000000">
              <w:commentReference w:id="333"/>
            </w:r>
            <w:r w:rsidDel="00000000" w:rsidR="00000000" w:rsidRPr="00000000">
              <w:rPr>
                <w:b w:val="1"/>
                <w:rtl w:val="0"/>
              </w:rPr>
              <w:t xml:space="preserve"> gap requires a coordinated ground and airborne campaign spanning the two largest tropical forests in Africa and the Americas. </w:t>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PANGEA leverages NASA’s history of successful field and airborne campaigns in the tropics (</w:t>
      </w:r>
      <w:commentRangeStart w:id="334"/>
      <w:r w:rsidDel="00000000" w:rsidR="00000000" w:rsidRPr="00000000">
        <w:rPr>
          <w:b w:val="1"/>
          <w:highlight w:val="yellow"/>
          <w:rtl w:val="0"/>
        </w:rPr>
        <w:t xml:space="preserve">Figure X</w:t>
      </w:r>
      <w:commentRangeEnd w:id="334"/>
      <w:r w:rsidDel="00000000" w:rsidR="00000000" w:rsidRPr="00000000">
        <w:commentReference w:id="334"/>
      </w:r>
      <w:r w:rsidDel="00000000" w:rsidR="00000000" w:rsidRPr="00000000">
        <w:rPr>
          <w:rtl w:val="0"/>
        </w:rPr>
        <w:t xml:space="preserve">) to measure ecosystem dynamics and status at the onset (and end) of the dry season, when tropical forest systems are least (and most) stressed, </w:t>
      </w:r>
      <w:r w:rsidDel="00000000" w:rsidR="00000000" w:rsidRPr="00000000">
        <w:rPr>
          <w:rtl w:val="0"/>
        </w:rPr>
        <w:t xml:space="preserve">revealing</w:t>
      </w:r>
      <w:r w:rsidDel="00000000" w:rsidR="00000000" w:rsidRPr="00000000">
        <w:rPr>
          <w:rtl w:val="0"/>
        </w:rPr>
        <w:t xml:space="preserve"> functional differences (</w:t>
      </w:r>
      <w:r w:rsidDel="00000000" w:rsidR="00000000" w:rsidRPr="00000000">
        <w:rPr>
          <w:shd w:fill="c9daf8" w:val="clear"/>
          <w:rtl w:val="0"/>
        </w:rPr>
        <w:t xml:space="preserve">Yang et al., 2021</w:t>
      </w:r>
      <w:r w:rsidDel="00000000" w:rsidR="00000000" w:rsidRPr="00000000">
        <w:rPr>
          <w:rtl w:val="0"/>
        </w:rPr>
        <w:t xml:space="preserve">). </w:t>
      </w:r>
      <w:commentRangeStart w:id="335"/>
      <w:r w:rsidDel="00000000" w:rsidR="00000000" w:rsidRPr="00000000">
        <w:rPr>
          <w:rtl w:val="0"/>
        </w:rPr>
        <w:t xml:space="preserve">Recent</w:t>
      </w:r>
      <w:commentRangeEnd w:id="335"/>
      <w:r w:rsidDel="00000000" w:rsidR="00000000" w:rsidRPr="00000000">
        <w:commentReference w:id="335"/>
      </w:r>
      <w:r w:rsidDel="00000000" w:rsidR="00000000" w:rsidRPr="00000000">
        <w:rPr>
          <w:rtl w:val="0"/>
        </w:rPr>
        <w:t xml:space="preserve"> </w:t>
      </w:r>
      <w:r w:rsidDel="00000000" w:rsidR="00000000" w:rsidRPr="00000000">
        <w:rPr>
          <w:rtl w:val="0"/>
        </w:rPr>
        <w:t xml:space="preserve">achievements</w:t>
      </w:r>
      <w:r w:rsidDel="00000000" w:rsidR="00000000" w:rsidRPr="00000000">
        <w:rPr>
          <w:rtl w:val="0"/>
        </w:rPr>
        <w:t xml:space="preserve"> that demonstrate feasibility include the highly successful AfriSAR-2 campaign that collected airborne L- and P-band UAVSAR data over Cameroon, the Democratic Republic of Congo (DRC</w:t>
      </w:r>
      <w:r w:rsidDel="00000000" w:rsidR="00000000" w:rsidRPr="00000000">
        <w:rPr>
          <w:rtl w:val="0"/>
        </w:rPr>
        <w:t xml:space="preserve">), </w:t>
      </w:r>
      <w:r w:rsidDel="00000000" w:rsidR="00000000" w:rsidRPr="00000000">
        <w:rPr>
          <w:rtl w:val="0"/>
        </w:rPr>
        <w:t xml:space="preserve">Gabon, Ghana, the Republic of Congo, and Sao Tome and Principe</w:t>
      </w:r>
      <w:r w:rsidDel="00000000" w:rsidR="00000000" w:rsidRPr="00000000">
        <w:rPr>
          <w:rtl w:val="0"/>
        </w:rPr>
        <w:t xml:space="preserve">. Yet there remains a critical need for collocated and coincident measurements across the highly variable tropical landscapes, particularly in Africa, where data gaps are the greatest, and process-based understanding is poorest. Achieving PANGEA’s objectives therefore requires flight campaigns that meet the measurement requirements described in </w:t>
      </w:r>
      <w:r w:rsidDel="00000000" w:rsidR="00000000" w:rsidRPr="00000000">
        <w:rPr>
          <w:i w:val="1"/>
          <w:rtl w:val="0"/>
        </w:rPr>
        <w:t xml:space="preserve">Section 6.2.1</w:t>
      </w:r>
      <w:r w:rsidDel="00000000" w:rsidR="00000000" w:rsidRPr="00000000">
        <w:rPr>
          <w:rtl w:val="0"/>
        </w:rPr>
        <w:t xml:space="preserve">,</w:t>
      </w:r>
      <w:r w:rsidDel="00000000" w:rsidR="00000000" w:rsidRPr="00000000">
        <w:rPr>
          <w:rtl w:val="0"/>
        </w:rPr>
        <w:t xml:space="preserve"> based out of multiple countries in Central Africa and the tropical Americas, to span the range of environments present in these systems. These observations will link high resolution process measurements (forest plots, chamber measurements, flux towers, </w:t>
      </w:r>
      <w:commentRangeStart w:id="336"/>
      <w:r w:rsidDel="00000000" w:rsidR="00000000" w:rsidRPr="00000000">
        <w:rPr>
          <w:rtl w:val="0"/>
        </w:rPr>
        <w:t xml:space="preserve">eDNA, animal movement data</w:t>
      </w:r>
      <w:commentRangeEnd w:id="336"/>
      <w:r w:rsidDel="00000000" w:rsidR="00000000" w:rsidRPr="00000000">
        <w:commentReference w:id="336"/>
      </w:r>
      <w:r w:rsidDel="00000000" w:rsidR="00000000" w:rsidRPr="00000000">
        <w:rPr>
          <w:rtl w:val="0"/>
        </w:rPr>
        <w:t xml:space="preserve">, </w:t>
      </w:r>
      <w:commentRangeStart w:id="337"/>
      <w:r w:rsidDel="00000000" w:rsidR="00000000" w:rsidRPr="00000000">
        <w:rPr>
          <w:rtl w:val="0"/>
        </w:rPr>
        <w:t xml:space="preserve">Indigenous ecological knowledge</w:t>
      </w:r>
      <w:commentRangeEnd w:id="337"/>
      <w:r w:rsidDel="00000000" w:rsidR="00000000" w:rsidRPr="00000000">
        <w:commentReference w:id="337"/>
      </w:r>
      <w:r w:rsidDel="00000000" w:rsidR="00000000" w:rsidRPr="00000000">
        <w:rPr>
          <w:rtl w:val="0"/>
        </w:rPr>
        <w:t xml:space="preserve">) with extensive satellite data providing a baseline for ongoing field and spaceborne measurements, and allowing comparison with past studies.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PANGEA will establish a network of centrally coordinated field and airborne campaigns that are distributed across targeted tropical forest ecosystems to fill data gaps and enable scaling between field and remotely sensed datasets, as well as regional and pan-tropical scale modeling. </w:t>
      </w:r>
    </w:p>
    <w:p w:rsidR="00000000" w:rsidDel="00000000" w:rsidP="00000000" w:rsidRDefault="00000000" w:rsidRPr="00000000" w14:paraId="000001BC">
      <w:pPr>
        <w:rPr>
          <w:b w:val="1"/>
        </w:rPr>
      </w:pPr>
      <w:r w:rsidDel="00000000" w:rsidR="00000000" w:rsidRPr="00000000">
        <w:rPr>
          <w:rtl w:val="0"/>
        </w:rPr>
      </w:r>
    </w:p>
    <w:tbl>
      <w:tblPr>
        <w:tblStyle w:val="Table8"/>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1BD">
            <w:pPr>
              <w:jc w:val="center"/>
              <w:rPr>
                <w:b w:val="1"/>
              </w:rPr>
            </w:pPr>
            <w:commentRangeStart w:id="338"/>
            <w:commentRangeStart w:id="339"/>
            <w:commentRangeStart w:id="340"/>
            <w:r w:rsidDel="00000000" w:rsidR="00000000" w:rsidRPr="00000000">
              <w:rPr>
                <w:b w:val="1"/>
                <w:rtl w:val="0"/>
              </w:rPr>
              <w:t xml:space="preserve">PANGEA provides a framework for scaling and integrating airborne and satellite measurements with in-situ field observations, eddy-covariance flux tower measurements, and models to advance scientific understanding and remote sensing capabilities across thematic areas that directly address the goals of NASA’s Carbon Cycle and Ecosystems Focus Area, in alignment with the Water and Energy Cycle and Climate Variability and Change Focus Areas.</w:t>
            </w:r>
            <w:r w:rsidDel="00000000" w:rsidR="00000000" w:rsidRPr="00000000">
              <w:rPr>
                <w:rtl w:val="0"/>
              </w:rPr>
              <w:t xml:space="preserve"> </w:t>
            </w:r>
            <w:commentRangeEnd w:id="338"/>
            <w:r w:rsidDel="00000000" w:rsidR="00000000" w:rsidRPr="00000000">
              <w:commentReference w:id="338"/>
            </w:r>
            <w:commentRangeEnd w:id="339"/>
            <w:r w:rsidDel="00000000" w:rsidR="00000000" w:rsidRPr="00000000">
              <w:commentReference w:id="339"/>
            </w:r>
            <w:commentRangeEnd w:id="340"/>
            <w:r w:rsidDel="00000000" w:rsidR="00000000" w:rsidRPr="00000000">
              <w:commentReference w:id="340"/>
            </w:r>
            <w:r w:rsidDel="00000000" w:rsidR="00000000" w:rsidRPr="00000000">
              <w:rPr>
                <w:rtl w:val="0"/>
              </w:rPr>
            </w:r>
          </w:p>
        </w:tc>
      </w:tr>
    </w:tbl>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Using PANGEA measurements, differences will be characterized across biotic, abiotic, and land-use gradients. Integrated output from ground, airborne, and satellite measurements will then be used to model ecosystem structure, function, and fluxes under climate and land-use change scenarios to evaluate differences in ecosystem responses. In doing so, PANGEA addresses how varying tropical forest dynamics influences tropical forest stability in the face of climate and land-use change impacts.</w:t>
      </w:r>
    </w:p>
    <w:p w:rsidR="00000000" w:rsidDel="00000000" w:rsidP="00000000" w:rsidRDefault="00000000" w:rsidRPr="00000000" w14:paraId="000001C0">
      <w:pPr>
        <w:pStyle w:val="Heading4"/>
        <w:spacing w:after="240" w:before="240" w:lineRule="auto"/>
        <w:rPr/>
      </w:pPr>
      <w:bookmarkStart w:colFirst="0" w:colLast="0" w:name="_t9glepy2ttwu" w:id="33"/>
      <w:bookmarkEnd w:id="33"/>
      <w:r w:rsidDel="00000000" w:rsidR="00000000" w:rsidRPr="00000000">
        <w:rPr>
          <w:rtl w:val="0"/>
        </w:rPr>
        <w:t xml:space="preserve">6.2.1 </w:t>
      </w:r>
      <w:commentRangeStart w:id="341"/>
      <w:r w:rsidDel="00000000" w:rsidR="00000000" w:rsidRPr="00000000">
        <w:rPr>
          <w:rtl w:val="0"/>
        </w:rPr>
        <w:t xml:space="preserve">Optimal,</w:t>
      </w:r>
      <w:commentRangeEnd w:id="341"/>
      <w:r w:rsidDel="00000000" w:rsidR="00000000" w:rsidRPr="00000000">
        <w:commentReference w:id="341"/>
      </w:r>
      <w:r w:rsidDel="00000000" w:rsidR="00000000" w:rsidRPr="00000000">
        <w:rPr>
          <w:rtl w:val="0"/>
        </w:rPr>
        <w:t xml:space="preserve"> Baseline, and Threshold Measurements</w:t>
      </w:r>
    </w:p>
    <w:p w:rsidR="00000000" w:rsidDel="00000000" w:rsidP="00000000" w:rsidRDefault="00000000" w:rsidRPr="00000000" w14:paraId="000001C1">
      <w:pPr>
        <w:spacing w:after="240" w:before="240" w:lineRule="auto"/>
        <w:rPr/>
      </w:pPr>
      <w:r w:rsidDel="00000000" w:rsidR="00000000" w:rsidRPr="00000000">
        <w:rPr>
          <w:rtl w:val="0"/>
        </w:rPr>
        <w:t xml:space="preserve">We derive </w:t>
      </w:r>
      <w:r w:rsidDel="00000000" w:rsidR="00000000" w:rsidRPr="00000000">
        <w:rPr>
          <w:rtl w:val="0"/>
        </w:rPr>
        <w:t xml:space="preserve">the </w:t>
      </w:r>
      <w:r w:rsidDel="00000000" w:rsidR="00000000" w:rsidRPr="00000000">
        <w:rPr>
          <w:b w:val="1"/>
          <w:rtl w:val="0"/>
        </w:rPr>
        <w:t xml:space="preserve">Optimal</w:t>
      </w:r>
      <w:r w:rsidDel="00000000" w:rsidR="00000000" w:rsidRPr="00000000">
        <w:rPr>
          <w:rtl w:val="0"/>
        </w:rPr>
        <w:t xml:space="preserve">, </w:t>
      </w:r>
      <w:r w:rsidDel="00000000" w:rsidR="00000000" w:rsidRPr="00000000">
        <w:rPr>
          <w:b w:val="1"/>
          <w:rtl w:val="0"/>
        </w:rPr>
        <w:t xml:space="preserve">Baseline, and Threshold Essential Scientific Measurements</w:t>
      </w:r>
      <w:r w:rsidDel="00000000" w:rsidR="00000000" w:rsidRPr="00000000">
        <w:rPr>
          <w:rtl w:val="0"/>
        </w:rPr>
        <w:t xml:space="preserve"> from the PANGEA Science Objectives to: 1) understand differe</w:t>
      </w:r>
      <w:r w:rsidDel="00000000" w:rsidR="00000000" w:rsidRPr="00000000">
        <w:rPr>
          <w:rtl w:val="0"/>
        </w:rPr>
        <w:t xml:space="preserve">nces in tropical </w:t>
      </w:r>
      <w:r w:rsidDel="00000000" w:rsidR="00000000" w:rsidRPr="00000000">
        <w:rPr>
          <w:highlight w:val="white"/>
          <w:rtl w:val="0"/>
        </w:rPr>
        <w:t xml:space="preserve">carbon stocks and fluxes and the forces driving heterogeneity</w:t>
      </w:r>
      <w:r w:rsidDel="00000000" w:rsidR="00000000" w:rsidRPr="00000000">
        <w:rPr>
          <w:rtl w:val="0"/>
        </w:rPr>
        <w:t xml:space="preserve">, 2) resolve scaling issues between field and satellite data by advancing process understanding and scaling methods, and 3) forecast varying tropical forest ecosystem responses to climate and land-use change. The PANGEA Investigation Functional Requirements are described below. </w:t>
      </w: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The </w:t>
      </w:r>
      <w:r w:rsidDel="00000000" w:rsidR="00000000" w:rsidRPr="00000000">
        <w:rPr>
          <w:b w:val="1"/>
          <w:rtl w:val="0"/>
        </w:rPr>
        <w:t xml:space="preserve">Optimal Investigation </w:t>
      </w:r>
      <w:r w:rsidDel="00000000" w:rsidR="00000000" w:rsidRPr="00000000">
        <w:rPr>
          <w:rtl w:val="0"/>
        </w:rPr>
        <w:t xml:space="preserve">fulfills all Science Objectives (</w:t>
      </w:r>
      <w:r w:rsidDel="00000000" w:rsidR="00000000" w:rsidRPr="00000000">
        <w:rPr>
          <w:i w:val="1"/>
          <w:highlight w:val="yellow"/>
          <w:rtl w:val="0"/>
        </w:rPr>
        <w:t xml:space="preserve">Section 1.1</w:t>
      </w:r>
      <w:r w:rsidDel="00000000" w:rsidR="00000000" w:rsidRPr="00000000">
        <w:rPr>
          <w:highlight w:val="yellow"/>
          <w:rtl w:val="0"/>
        </w:rPr>
        <w:t xml:space="preserve">) </w:t>
      </w:r>
      <w:r w:rsidDel="00000000" w:rsidR="00000000" w:rsidRPr="00000000">
        <w:rPr>
          <w:rtl w:val="0"/>
        </w:rPr>
        <w:t xml:space="preserve">and all Science Questions </w:t>
      </w:r>
      <w:r w:rsidDel="00000000" w:rsidR="00000000" w:rsidRPr="00000000">
        <w:rPr>
          <w:highlight w:val="yellow"/>
          <w:rtl w:val="0"/>
        </w:rPr>
        <w:t xml:space="preserve">(</w:t>
      </w:r>
      <w:r w:rsidDel="00000000" w:rsidR="00000000" w:rsidRPr="00000000">
        <w:rPr>
          <w:i w:val="1"/>
          <w:highlight w:val="yellow"/>
          <w:rtl w:val="0"/>
        </w:rPr>
        <w:t xml:space="preserve">Section 3</w:t>
      </w:r>
      <w:r w:rsidDel="00000000" w:rsidR="00000000" w:rsidRPr="00000000">
        <w:rPr>
          <w:rtl w:val="0"/>
        </w:rPr>
        <w:t xml:space="preserve">) </w:t>
      </w:r>
      <w:commentRangeStart w:id="342"/>
      <w:r w:rsidDel="00000000" w:rsidR="00000000" w:rsidRPr="00000000">
        <w:rPr>
          <w:rtl w:val="0"/>
        </w:rPr>
        <w:t xml:space="preserve">at</w:t>
      </w:r>
      <w:commentRangeEnd w:id="342"/>
      <w:r w:rsidDel="00000000" w:rsidR="00000000" w:rsidRPr="00000000">
        <w:commentReference w:id="342"/>
      </w:r>
      <w:r w:rsidDel="00000000" w:rsidR="00000000" w:rsidRPr="00000000">
        <w:rPr>
          <w:rtl w:val="0"/>
        </w:rPr>
        <w:t xml:space="preserve"> a minimum of 2 American and 2 African tropical forest landscapes. To meet these Optimal Investigation Objectives,</w:t>
      </w:r>
      <w:commentRangeStart w:id="343"/>
      <w:commentRangeStart w:id="344"/>
      <w:r w:rsidDel="00000000" w:rsidR="00000000" w:rsidRPr="00000000">
        <w:rPr>
          <w:rtl w:val="0"/>
        </w:rPr>
        <w:t xml:space="preserve"> we establish the following </w:t>
      </w:r>
      <w:commentRangeStart w:id="345"/>
      <w:r w:rsidDel="00000000" w:rsidR="00000000" w:rsidRPr="00000000">
        <w:rPr>
          <w:rtl w:val="0"/>
        </w:rPr>
        <w:t xml:space="preserve">requirements</w:t>
      </w:r>
      <w:commentRangeEnd w:id="345"/>
      <w:r w:rsidDel="00000000" w:rsidR="00000000" w:rsidRPr="00000000">
        <w:commentReference w:id="345"/>
      </w:r>
      <w:r w:rsidDel="00000000" w:rsidR="00000000" w:rsidRPr="00000000">
        <w:rPr>
          <w:rtl w:val="0"/>
        </w:rPr>
        <w:t xml:space="preserve">:</w:t>
      </w:r>
      <w:commentRangeEnd w:id="343"/>
      <w:r w:rsidDel="00000000" w:rsidR="00000000" w:rsidRPr="00000000">
        <w:commentReference w:id="343"/>
      </w:r>
      <w:commentRangeEnd w:id="344"/>
      <w:r w:rsidDel="00000000" w:rsidR="00000000" w:rsidRPr="00000000">
        <w:commentReference w:id="344"/>
      </w: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numPr>
          <w:ilvl w:val="0"/>
          <w:numId w:val="24"/>
        </w:numPr>
        <w:spacing w:line="276" w:lineRule="auto"/>
        <w:ind w:left="720" w:hanging="360"/>
        <w:rPr/>
      </w:pPr>
      <w:r w:rsidDel="00000000" w:rsidR="00000000" w:rsidRPr="00000000">
        <w:rPr>
          <w:rtl w:val="0"/>
        </w:rPr>
        <w:t xml:space="preserve">Collect aircraft measurements via wall-to-wall flightline mosaics and sampling transects over a minimum of two priority landscapes in Africa and two priority landscapes in the Americas. </w:t>
      </w:r>
    </w:p>
    <w:p w:rsidR="00000000" w:rsidDel="00000000" w:rsidP="00000000" w:rsidRDefault="00000000" w:rsidRPr="00000000" w14:paraId="000001C5">
      <w:pPr>
        <w:numPr>
          <w:ilvl w:val="1"/>
          <w:numId w:val="24"/>
        </w:numPr>
        <w:spacing w:after="0" w:afterAutospacing="0" w:line="276" w:lineRule="auto"/>
        <w:ind w:left="1440" w:hanging="360"/>
        <w:rPr>
          <w:color w:val="ff0000"/>
        </w:rPr>
      </w:pPr>
      <w:r w:rsidDel="00000000" w:rsidR="00000000" w:rsidRPr="00000000">
        <w:rPr>
          <w:b w:val="1"/>
          <w:color w:val="ff0000"/>
          <w:rtl w:val="0"/>
        </w:rPr>
        <w:t xml:space="preserve">Note: </w:t>
      </w:r>
      <w:r w:rsidDel="00000000" w:rsidR="00000000" w:rsidRPr="00000000">
        <w:rPr>
          <w:color w:val="ff0000"/>
          <w:rtl w:val="0"/>
        </w:rPr>
        <w:t xml:space="preserve">Landscapes will be selected from candidate sites during the development of</w:t>
      </w:r>
      <w:commentRangeStart w:id="346"/>
      <w:r w:rsidDel="00000000" w:rsidR="00000000" w:rsidRPr="00000000">
        <w:rPr>
          <w:color w:val="ff0000"/>
          <w:rtl w:val="0"/>
        </w:rPr>
        <w:t xml:space="preserve"> the Concise Experiment Plan</w:t>
      </w:r>
      <w:commentRangeEnd w:id="346"/>
      <w:r w:rsidDel="00000000" w:rsidR="00000000" w:rsidRPr="00000000">
        <w:commentReference w:id="346"/>
      </w:r>
      <w:r w:rsidDel="00000000" w:rsidR="00000000" w:rsidRPr="00000000">
        <w:rPr>
          <w:color w:val="ff0000"/>
          <w:rtl w:val="0"/>
        </w:rPr>
        <w:t xml:space="preserve">. </w:t>
      </w:r>
    </w:p>
    <w:p w:rsidR="00000000" w:rsidDel="00000000" w:rsidP="00000000" w:rsidRDefault="00000000" w:rsidRPr="00000000" w14:paraId="000001C6">
      <w:pPr>
        <w:numPr>
          <w:ilvl w:val="1"/>
          <w:numId w:val="24"/>
        </w:numPr>
        <w:spacing w:after="0" w:afterAutospacing="0" w:before="0" w:beforeAutospacing="0" w:line="276" w:lineRule="auto"/>
        <w:ind w:left="1440" w:hanging="360"/>
        <w:rPr>
          <w:color w:val="ff0000"/>
        </w:rPr>
      </w:pPr>
      <w:r w:rsidDel="00000000" w:rsidR="00000000" w:rsidRPr="00000000">
        <w:rPr>
          <w:color w:val="ff0000"/>
          <w:rtl w:val="0"/>
        </w:rPr>
        <w:t xml:space="preserve">Airborne measurements will include one successful capture of the wet-to-dry transition and one successful capture of dry-to-wet transition at each landscape. Wet-to-dry and dry-to-wet captures can occur in different years on different continents. </w:t>
      </w:r>
    </w:p>
    <w:p w:rsidR="00000000" w:rsidDel="00000000" w:rsidP="00000000" w:rsidRDefault="00000000" w:rsidRPr="00000000" w14:paraId="000001C7">
      <w:pPr>
        <w:numPr>
          <w:ilvl w:val="1"/>
          <w:numId w:val="24"/>
        </w:numPr>
        <w:spacing w:after="0" w:afterAutospacing="0" w:before="0" w:beforeAutospacing="0" w:line="276" w:lineRule="auto"/>
        <w:ind w:left="1440" w:hanging="360"/>
        <w:rPr>
          <w:color w:val="ff0000"/>
        </w:rPr>
      </w:pPr>
      <w:r w:rsidDel="00000000" w:rsidR="00000000" w:rsidRPr="00000000">
        <w:rPr>
          <w:b w:val="1"/>
          <w:color w:val="ff0000"/>
          <w:rtl w:val="0"/>
        </w:rPr>
        <w:t xml:space="preserve">Note: </w:t>
      </w:r>
      <w:r w:rsidDel="00000000" w:rsidR="00000000" w:rsidRPr="00000000">
        <w:rPr>
          <w:color w:val="ff0000"/>
          <w:rtl w:val="0"/>
        </w:rPr>
        <w:t xml:space="preserve">A variability analysis is underway, which will inform important endmembers to capture. This will be included in the final white paper, and will contribute to landscape selection during the </w:t>
      </w:r>
      <w:commentRangeStart w:id="347"/>
      <w:commentRangeStart w:id="348"/>
      <w:r w:rsidDel="00000000" w:rsidR="00000000" w:rsidRPr="00000000">
        <w:rPr>
          <w:color w:val="ff0000"/>
          <w:rtl w:val="0"/>
        </w:rPr>
        <w:t xml:space="preserve">development of the Concise Experiment Plan.</w:t>
      </w:r>
      <w:commentRangeEnd w:id="347"/>
      <w:r w:rsidDel="00000000" w:rsidR="00000000" w:rsidRPr="00000000">
        <w:commentReference w:id="347"/>
      </w:r>
      <w:commentRangeEnd w:id="348"/>
      <w:r w:rsidDel="00000000" w:rsidR="00000000" w:rsidRPr="00000000">
        <w:commentReference w:id="348"/>
      </w:r>
      <w:r w:rsidDel="00000000" w:rsidR="00000000" w:rsidRPr="00000000">
        <w:rPr>
          <w:rtl w:val="0"/>
        </w:rPr>
      </w:r>
    </w:p>
    <w:p w:rsidR="00000000" w:rsidDel="00000000" w:rsidP="00000000" w:rsidRDefault="00000000" w:rsidRPr="00000000" w14:paraId="000001C8">
      <w:pPr>
        <w:numPr>
          <w:ilvl w:val="0"/>
          <w:numId w:val="24"/>
        </w:numPr>
        <w:spacing w:line="276" w:lineRule="auto"/>
        <w:ind w:left="720" w:hanging="360"/>
        <w:rPr/>
      </w:pPr>
      <w:r w:rsidDel="00000000" w:rsidR="00000000" w:rsidRPr="00000000">
        <w:rPr>
          <w:rtl w:val="0"/>
        </w:rPr>
        <w:t xml:space="preserve">Collect coincident and collocated ground measurements during airborne acquisitions for required measurements (e.g., chemical leaf traits, chamber flux measurements).</w:t>
      </w:r>
    </w:p>
    <w:p w:rsidR="00000000" w:rsidDel="00000000" w:rsidP="00000000" w:rsidRDefault="00000000" w:rsidRPr="00000000" w14:paraId="000001C9">
      <w:pPr>
        <w:numPr>
          <w:ilvl w:val="0"/>
          <w:numId w:val="24"/>
        </w:numPr>
        <w:spacing w:line="276" w:lineRule="auto"/>
        <w:ind w:left="720" w:hanging="360"/>
        <w:rPr>
          <w:ins w:author="Marcos Longo" w:id="121" w:date="2024-11-09T01:53:19Z"/>
        </w:rPr>
      </w:pPr>
      <w:r w:rsidDel="00000000" w:rsidR="00000000" w:rsidRPr="00000000">
        <w:rPr>
          <w:rtl w:val="0"/>
        </w:rPr>
        <w:t xml:space="preserve">Collect ongoing ground measurements at required temporal frequencies throughout the campaign (e.g., monthly drone- and ground-based tree mortality and phenology acquisitions, sub-hourly flux measurements)</w:t>
      </w:r>
      <w:ins w:author="Marcos Longo" w:id="121" w:date="2024-11-09T01:53:19Z">
        <w:r w:rsidDel="00000000" w:rsidR="00000000" w:rsidRPr="00000000">
          <w:rPr>
            <w:rtl w:val="0"/>
          </w:rPr>
          <w:t xml:space="preserve">.</w:t>
        </w:r>
      </w:ins>
    </w:p>
    <w:p w:rsidR="00000000" w:rsidDel="00000000" w:rsidP="00000000" w:rsidRDefault="00000000" w:rsidRPr="00000000" w14:paraId="000001CA">
      <w:pPr>
        <w:numPr>
          <w:ilvl w:val="0"/>
          <w:numId w:val="24"/>
        </w:numPr>
        <w:spacing w:line="276" w:lineRule="auto"/>
        <w:ind w:left="720" w:hanging="360"/>
        <w:rPr/>
      </w:pPr>
      <w:ins w:author="Marcos Longo" w:id="121" w:date="2024-11-09T01:53:19Z">
        <w:r w:rsidDel="00000000" w:rsidR="00000000" w:rsidRPr="00000000">
          <w:rPr>
            <w:rtl w:val="0"/>
          </w:rPr>
          <w:t xml:space="preserve">Develop and apply data synthesis approaches to scale field and airborne observations to the PANGEA’s core domain using satellite data, to obtain constrained estimates (and uncertainties) of variables of interest.</w:t>
        </w:r>
      </w:ins>
      <w:del w:author="Marcos Longo" w:id="121" w:date="2024-11-09T01:53:19Z">
        <w:r w:rsidDel="00000000" w:rsidR="00000000" w:rsidRPr="00000000">
          <w:rPr>
            <w:rtl w:val="0"/>
          </w:rPr>
          <w:delText xml:space="preserve"> </w:delText>
        </w:r>
      </w:del>
      <w:r w:rsidDel="00000000" w:rsidR="00000000" w:rsidRPr="00000000">
        <w:rPr>
          <w:rtl w:val="0"/>
        </w:rPr>
      </w:r>
    </w:p>
    <w:p w:rsidR="00000000" w:rsidDel="00000000" w:rsidP="00000000" w:rsidRDefault="00000000" w:rsidRPr="00000000" w14:paraId="000001CB">
      <w:pPr>
        <w:numPr>
          <w:ilvl w:val="0"/>
          <w:numId w:val="24"/>
        </w:numPr>
        <w:ind w:left="720" w:hanging="360"/>
        <w:rPr/>
      </w:pPr>
      <w:ins w:author="Marcos Longo" w:id="122" w:date="2024-11-09T01:58:52Z">
        <w:r w:rsidDel="00000000" w:rsidR="00000000" w:rsidRPr="00000000">
          <w:rPr>
            <w:highlight w:val="yellow"/>
            <w:rtl w:val="0"/>
          </w:rPr>
          <w:t xml:space="preserve">Evaluate the </w:t>
        </w:r>
        <w:r w:rsidDel="00000000" w:rsidR="00000000" w:rsidRPr="00000000">
          <w:rPr>
            <w:highlight w:val="yellow"/>
            <w:rtl w:val="0"/>
          </w:rPr>
          <w:t xml:space="preserve">transferability</w:t>
        </w:r>
        <w:r w:rsidDel="00000000" w:rsidR="00000000" w:rsidRPr="00000000">
          <w:rPr>
            <w:highlight w:val="yellow"/>
            <w:rtl w:val="0"/>
          </w:rPr>
          <w:t xml:space="preserve"> of data synthesis products across the domain through cross-validation. </w:t>
        </w:r>
      </w:ins>
      <w:del w:author="Marcos Longo" w:id="122" w:date="2024-11-09T01:58:52Z">
        <w:r w:rsidDel="00000000" w:rsidR="00000000" w:rsidRPr="00000000">
          <w:rPr>
            <w:rtl w:val="0"/>
          </w:rPr>
          <w:delText xml:space="preserve">Develop data-model integration algorithms for scaling and evaluate</w:delText>
        </w:r>
        <w:r w:rsidDel="00000000" w:rsidR="00000000" w:rsidRPr="00000000">
          <w:rPr>
            <w:rtl w:val="0"/>
          </w:rPr>
          <w:delText xml:space="preserve"> model generalizability. </w:delText>
        </w:r>
      </w:del>
      <w:r w:rsidDel="00000000" w:rsidR="00000000" w:rsidRPr="00000000">
        <w:rPr>
          <w:rtl w:val="0"/>
        </w:rPr>
      </w:r>
    </w:p>
    <w:p w:rsidR="00000000" w:rsidDel="00000000" w:rsidP="00000000" w:rsidRDefault="00000000" w:rsidRPr="00000000" w14:paraId="000001CC">
      <w:pPr>
        <w:numPr>
          <w:ilvl w:val="0"/>
          <w:numId w:val="24"/>
        </w:numPr>
        <w:ind w:left="720" w:hanging="360"/>
        <w:rPr/>
      </w:pPr>
      <w:r w:rsidDel="00000000" w:rsidR="00000000" w:rsidRPr="00000000">
        <w:rPr>
          <w:rtl w:val="0"/>
        </w:rPr>
        <w:t xml:space="preserve">Model carbon, water, and energy fluxes, </w:t>
      </w:r>
      <w:ins w:author="Marcos Longo" w:id="123" w:date="2024-11-09T02:09:02Z">
        <w:r w:rsidDel="00000000" w:rsidR="00000000" w:rsidRPr="00000000">
          <w:rPr>
            <w:rtl w:val="0"/>
          </w:rPr>
          <w:t xml:space="preserve">as well as vegetation dynamics, </w:t>
        </w:r>
      </w:ins>
      <w:r w:rsidDel="00000000" w:rsidR="00000000" w:rsidRPr="00000000">
        <w:rPr>
          <w:rtl w:val="0"/>
        </w:rPr>
        <w:t xml:space="preserve">using terrestrial biosphere models </w:t>
      </w:r>
      <w:ins w:author="Marcos Longo" w:id="124" w:date="2024-11-09T02:06:53Z">
        <w:r w:rsidDel="00000000" w:rsidR="00000000" w:rsidRPr="00000000">
          <w:rPr>
            <w:rtl w:val="0"/>
          </w:rPr>
          <w:t xml:space="preserve">initialized, </w:t>
        </w:r>
      </w:ins>
      <w:r w:rsidDel="00000000" w:rsidR="00000000" w:rsidRPr="00000000">
        <w:rPr>
          <w:rtl w:val="0"/>
        </w:rPr>
        <w:t xml:space="preserve">parameterized</w:t>
      </w:r>
      <w:ins w:author="Marcos Longo" w:id="125" w:date="2024-11-09T02:07:02Z">
        <w:r w:rsidDel="00000000" w:rsidR="00000000" w:rsidRPr="00000000">
          <w:rPr>
            <w:rtl w:val="0"/>
          </w:rPr>
          <w:t xml:space="preserve">,</w:t>
        </w:r>
      </w:ins>
      <w:r w:rsidDel="00000000" w:rsidR="00000000" w:rsidRPr="00000000">
        <w:rPr>
          <w:rtl w:val="0"/>
        </w:rPr>
        <w:t xml:space="preserve"> and benchmarked with </w:t>
      </w:r>
      <w:ins w:author="Marcos Longo" w:id="126" w:date="2024-11-09T02:05:40Z">
        <w:commentRangeStart w:id="349"/>
        <w:r w:rsidDel="00000000" w:rsidR="00000000" w:rsidRPr="00000000">
          <w:rPr>
            <w:rtl w:val="0"/>
          </w:rPr>
          <w:t xml:space="preserve">the remote-sensing based data synthesis products</w:t>
        </w:r>
      </w:ins>
      <w:del w:author="Marcos Longo" w:id="126" w:date="2024-11-09T02:05:40Z">
        <w:commentRangeEnd w:id="349"/>
        <w:r w:rsidDel="00000000" w:rsidR="00000000" w:rsidRPr="00000000">
          <w:commentReference w:id="349"/>
        </w:r>
        <w:r w:rsidDel="00000000" w:rsidR="00000000" w:rsidRPr="00000000">
          <w:rPr>
            <w:rtl w:val="0"/>
          </w:rPr>
          <w:delText xml:space="preserve">airborne and satellite data, at regional scales under future climate scenarios</w:delText>
        </w:r>
      </w:del>
      <w:r w:rsidDel="00000000" w:rsidR="00000000" w:rsidRPr="00000000">
        <w:rPr>
          <w:rtl w:val="0"/>
        </w:rPr>
        <w:t xml:space="preserve">. </w:t>
      </w:r>
    </w:p>
    <w:p w:rsidR="00000000" w:rsidDel="00000000" w:rsidP="00000000" w:rsidRDefault="00000000" w:rsidRPr="00000000" w14:paraId="000001CD">
      <w:pPr>
        <w:numPr>
          <w:ilvl w:val="0"/>
          <w:numId w:val="24"/>
        </w:numPr>
        <w:ind w:left="720" w:hanging="360"/>
        <w:rPr/>
      </w:pPr>
      <w:ins w:author="Marcos Longo" w:id="127" w:date="2024-11-09T02:08:37Z">
        <w:r w:rsidDel="00000000" w:rsidR="00000000" w:rsidRPr="00000000">
          <w:rPr>
            <w:rtl w:val="0"/>
          </w:rPr>
          <w:t xml:space="preserve">Apply optimized models to test </w:t>
        </w:r>
      </w:ins>
      <w:del w:author="Marcos Longo" w:id="127" w:date="2024-11-09T02:08:37Z">
        <w:r w:rsidDel="00000000" w:rsidR="00000000" w:rsidRPr="00000000">
          <w:rPr>
            <w:rtl w:val="0"/>
          </w:rPr>
          <w:delText xml:space="preserve">Model </w:delText>
        </w:r>
      </w:del>
      <w:r w:rsidDel="00000000" w:rsidR="00000000" w:rsidRPr="00000000">
        <w:rPr>
          <w:rtl w:val="0"/>
        </w:rPr>
        <w:t xml:space="preserve">tropical forest stability within and among all investigation landscapes and regionally based on terrestrial biosphere and social-ecological systems model results. </w:t>
      </w:r>
    </w:p>
    <w:p w:rsidR="00000000" w:rsidDel="00000000" w:rsidP="00000000" w:rsidRDefault="00000000" w:rsidRPr="00000000" w14:paraId="000001CE">
      <w:pPr>
        <w:numPr>
          <w:ilvl w:val="0"/>
          <w:numId w:val="24"/>
        </w:numPr>
        <w:ind w:left="720" w:hanging="360"/>
        <w:rPr/>
      </w:pPr>
      <w:r w:rsidDel="00000000" w:rsidR="00000000" w:rsidRPr="00000000">
        <w:rPr>
          <w:rtl w:val="0"/>
        </w:rPr>
        <w:t xml:space="preserve">Model the relative role of climate, soils, and divergent evolutionary histories in determining variation in tropical forests’ stability in the face of climate change impacts. </w:t>
      </w: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The </w:t>
      </w:r>
      <w:r w:rsidDel="00000000" w:rsidR="00000000" w:rsidRPr="00000000">
        <w:rPr>
          <w:b w:val="1"/>
          <w:rtl w:val="0"/>
        </w:rPr>
        <w:t xml:space="preserve">Baseline Investigation </w:t>
      </w:r>
      <w:r w:rsidDel="00000000" w:rsidR="00000000" w:rsidRPr="00000000">
        <w:rPr>
          <w:rtl w:val="0"/>
        </w:rPr>
        <w:t xml:space="preserve">fulfills all Science </w:t>
      </w:r>
      <w:r w:rsidDel="00000000" w:rsidR="00000000" w:rsidRPr="00000000">
        <w:rPr>
          <w:highlight w:val="yellow"/>
          <w:rtl w:val="0"/>
        </w:rPr>
        <w:t xml:space="preserve">Objectives (</w:t>
      </w:r>
      <w:r w:rsidDel="00000000" w:rsidR="00000000" w:rsidRPr="00000000">
        <w:rPr>
          <w:i w:val="1"/>
          <w:highlight w:val="yellow"/>
          <w:rtl w:val="0"/>
        </w:rPr>
        <w:t xml:space="preserve">Section 1.1</w:t>
      </w:r>
      <w:r w:rsidDel="00000000" w:rsidR="00000000" w:rsidRPr="00000000">
        <w:rPr>
          <w:highlight w:val="yellow"/>
          <w:rtl w:val="0"/>
        </w:rPr>
        <w:t xml:space="preserve">) and the core Science Questions (TBD) </w:t>
      </w:r>
      <w:r w:rsidDel="00000000" w:rsidR="00000000" w:rsidRPr="00000000">
        <w:rPr>
          <w:rtl w:val="0"/>
        </w:rPr>
        <w:t xml:space="preserve">at </w:t>
      </w:r>
      <w:ins w:author="Marcos Longo" w:id="128" w:date="2024-11-09T02:10:06Z">
        <w:r w:rsidDel="00000000" w:rsidR="00000000" w:rsidRPr="00000000">
          <w:rPr>
            <w:rtl w:val="0"/>
          </w:rPr>
          <w:t xml:space="preserve">exactly</w:t>
        </w:r>
      </w:ins>
      <w:del w:author="Marcos Longo" w:id="128" w:date="2024-11-09T02:10:06Z">
        <w:r w:rsidDel="00000000" w:rsidR="00000000" w:rsidRPr="00000000">
          <w:rPr>
            <w:rtl w:val="0"/>
          </w:rPr>
          <w:delText xml:space="preserve">only</w:delText>
        </w:r>
      </w:del>
      <w:r w:rsidDel="00000000" w:rsidR="00000000" w:rsidRPr="00000000">
        <w:rPr>
          <w:rtl w:val="0"/>
        </w:rPr>
        <w:t xml:space="preserve"> 2 American and 2 African tropical forest landscapes.</w:t>
      </w:r>
      <w:r w:rsidDel="00000000" w:rsidR="00000000" w:rsidRPr="00000000">
        <w:rPr>
          <w:b w:val="1"/>
          <w:rtl w:val="0"/>
        </w:rPr>
        <w:t xml:space="preserve"> </w:t>
      </w:r>
      <w:r w:rsidDel="00000000" w:rsidR="00000000" w:rsidRPr="00000000">
        <w:rPr>
          <w:b w:val="1"/>
          <w:color w:val="ff0000"/>
          <w:highlight w:val="yellow"/>
          <w:rtl w:val="0"/>
          <w:rPrChange w:author="Marcos Longo" w:id="129" w:date="2024-11-09T02:10:18Z">
            <w:rPr>
              <w:b w:val="1"/>
            </w:rPr>
          </w:rPrChange>
        </w:rPr>
        <w:t xml:space="preserve">(Note:</w:t>
      </w:r>
      <w:r w:rsidDel="00000000" w:rsidR="00000000" w:rsidRPr="00000000">
        <w:rPr>
          <w:color w:val="ff0000"/>
          <w:highlight w:val="yellow"/>
          <w:rtl w:val="0"/>
          <w:rPrChange w:author="Marcos Longo" w:id="129" w:date="2024-11-09T02:10:18Z">
            <w:rPr/>
          </w:rPrChange>
        </w:rPr>
        <w:t xml:space="preserve"> The core Science Questions are actively being selected among the Science Questions outlined in </w:t>
      </w:r>
      <w:r w:rsidDel="00000000" w:rsidR="00000000" w:rsidRPr="00000000">
        <w:rPr>
          <w:i w:val="1"/>
          <w:color w:val="ff0000"/>
          <w:highlight w:val="yellow"/>
          <w:rtl w:val="0"/>
          <w:rPrChange w:author="Marcos Longo" w:id="129" w:date="2024-11-09T02:10:18Z">
            <w:rPr>
              <w:i w:val="1"/>
            </w:rPr>
          </w:rPrChange>
        </w:rPr>
        <w:t xml:space="preserve">Section 3</w:t>
      </w:r>
      <w:r w:rsidDel="00000000" w:rsidR="00000000" w:rsidRPr="00000000">
        <w:rPr>
          <w:color w:val="ff0000"/>
          <w:highlight w:val="yellow"/>
          <w:rtl w:val="0"/>
          <w:rPrChange w:author="Marcos Longo" w:id="129" w:date="2024-11-09T02:10:18Z">
            <w:rPr/>
          </w:rPrChange>
        </w:rPr>
        <w:t xml:space="preserve"> and will be included in the final white paper)</w:t>
      </w:r>
      <w:r w:rsidDel="00000000" w:rsidR="00000000" w:rsidRPr="00000000">
        <w:rPr>
          <w:rtl w:val="0"/>
        </w:rPr>
        <w:t xml:space="preserve">. The Baseline Investigation requires one successful airborne capture of the wet-to-dry transition and one successful airborne capture of the dry-to-wet transition at each landscape. </w:t>
      </w:r>
      <w:r w:rsidDel="00000000" w:rsidR="00000000" w:rsidRPr="00000000">
        <w:rPr>
          <w:color w:val="ff0000"/>
          <w:highlight w:val="yellow"/>
          <w:rtl w:val="0"/>
        </w:rPr>
        <w:t xml:space="preserve">Our investigation requirements drive our Measurement, Model, and Functional Requirements (see Tables A1 &amp; A2).</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1D1">
      <w:pPr>
        <w:rPr>
          <w:color w:val="ff0000"/>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Our </w:t>
      </w:r>
      <w:r w:rsidDel="00000000" w:rsidR="00000000" w:rsidRPr="00000000">
        <w:rPr>
          <w:b w:val="1"/>
          <w:rtl w:val="0"/>
        </w:rPr>
        <w:t xml:space="preserve">Threshold Investigation</w:t>
      </w:r>
      <w:r w:rsidDel="00000000" w:rsidR="00000000" w:rsidRPr="00000000">
        <w:rPr>
          <w:rtl w:val="0"/>
        </w:rPr>
        <w:t xml:space="preserve"> fulfills </w:t>
      </w:r>
      <w:r w:rsidDel="00000000" w:rsidR="00000000" w:rsidRPr="00000000">
        <w:rPr>
          <w:rtl w:val="0"/>
        </w:rPr>
        <w:t xml:space="preserve">all Science </w:t>
      </w:r>
      <w:commentRangeStart w:id="350"/>
      <w:r w:rsidDel="00000000" w:rsidR="00000000" w:rsidRPr="00000000">
        <w:rPr>
          <w:highlight w:val="yellow"/>
          <w:rtl w:val="0"/>
        </w:rPr>
        <w:t xml:space="preserve">Objectives (</w:t>
      </w:r>
      <w:r w:rsidDel="00000000" w:rsidR="00000000" w:rsidRPr="00000000">
        <w:rPr>
          <w:i w:val="1"/>
          <w:highlight w:val="yellow"/>
          <w:rtl w:val="0"/>
        </w:rPr>
        <w:t xml:space="preserve">Section 1.1</w:t>
      </w:r>
      <w:r w:rsidDel="00000000" w:rsidR="00000000" w:rsidRPr="00000000">
        <w:rPr>
          <w:highlight w:val="yellow"/>
          <w:rtl w:val="0"/>
        </w:rPr>
        <w:t xml:space="preserve">) and the core Science Questions (TBD)</w:t>
      </w:r>
      <w:commentRangeEnd w:id="350"/>
      <w:r w:rsidDel="00000000" w:rsidR="00000000" w:rsidRPr="00000000">
        <w:commentReference w:id="350"/>
      </w:r>
      <w:r w:rsidDel="00000000" w:rsidR="00000000" w:rsidRPr="00000000">
        <w:rPr>
          <w:highlight w:val="yellow"/>
          <w:rtl w:val="0"/>
        </w:rPr>
        <w:t xml:space="preserve"> </w:t>
      </w:r>
      <w:r w:rsidDel="00000000" w:rsidR="00000000" w:rsidRPr="00000000">
        <w:rPr>
          <w:rtl w:val="0"/>
        </w:rPr>
        <w:t xml:space="preserve">at</w:t>
      </w:r>
      <w:r w:rsidDel="00000000" w:rsidR="00000000" w:rsidRPr="00000000">
        <w:rPr>
          <w:rtl w:val="0"/>
        </w:rPr>
        <w:t xml:space="preserve"> two landscapes in Africa only. </w:t>
      </w:r>
      <w:r w:rsidDel="00000000" w:rsidR="00000000" w:rsidRPr="00000000">
        <w:rPr>
          <w:rtl w:val="0"/>
        </w:rPr>
        <w:t xml:space="preserve">Our Threshold Investigation will rely on existing data, planned missions in the American tropics (see </w:t>
      </w:r>
      <w:r w:rsidDel="00000000" w:rsidR="00000000" w:rsidRPr="00000000">
        <w:rPr>
          <w:i w:val="1"/>
          <w:highlight w:val="yellow"/>
          <w:rtl w:val="0"/>
        </w:rPr>
        <w:t xml:space="preserve">Section 6.2.3</w:t>
      </w:r>
      <w:r w:rsidDel="00000000" w:rsidR="00000000" w:rsidRPr="00000000">
        <w:rPr>
          <w:rtl w:val="0"/>
        </w:rPr>
        <w:t xml:space="preserve">), commercial data-buys, and deployable drones, to utilize satellite data over the Americas for comparisons. </w:t>
      </w:r>
    </w:p>
    <w:p w:rsidR="00000000" w:rsidDel="00000000" w:rsidP="00000000" w:rsidRDefault="00000000" w:rsidRPr="00000000" w14:paraId="000001D3">
      <w:pPr>
        <w:spacing w:after="240" w:before="240" w:lineRule="auto"/>
        <w:rPr/>
      </w:pPr>
      <w:r w:rsidDel="00000000" w:rsidR="00000000" w:rsidRPr="00000000">
        <w:rPr>
          <w:b w:val="1"/>
          <w:rtl w:val="0"/>
        </w:rPr>
        <w:t xml:space="preserve">Temporal revisit requirements</w:t>
      </w:r>
      <w:r w:rsidDel="00000000" w:rsidR="00000000" w:rsidRPr="00000000">
        <w:rPr>
          <w:b w:val="1"/>
          <w:rtl w:val="0"/>
        </w:rPr>
        <w:t xml:space="preserve">: </w:t>
      </w:r>
      <w:r w:rsidDel="00000000" w:rsidR="00000000" w:rsidRPr="00000000">
        <w:rPr>
          <w:rtl w:val="0"/>
        </w:rPr>
        <w:t xml:space="preserve">Two focused airborne campaigns with wall-to-wall mosaics and transects across multiple landscapes are necessary to capture seasonal transitions (wet-to-dry and dry-to-wet</w:t>
      </w:r>
      <w:ins w:author="Marcos Longo" w:id="130" w:date="2024-11-09T02:18:05Z">
        <w:commentRangeStart w:id="351"/>
        <w:r w:rsidDel="00000000" w:rsidR="00000000" w:rsidRPr="00000000">
          <w:rPr>
            <w:rtl w:val="0"/>
          </w:rPr>
          <w:t xml:space="preserve">, which will be defined for each landscape</w:t>
        </w:r>
      </w:ins>
      <w:commentRangeEnd w:id="351"/>
      <w:r w:rsidDel="00000000" w:rsidR="00000000" w:rsidRPr="00000000">
        <w:commentReference w:id="351"/>
      </w:r>
      <w:r w:rsidDel="00000000" w:rsidR="00000000" w:rsidRPr="00000000">
        <w:rPr>
          <w:rtl w:val="0"/>
        </w:rPr>
        <w:t xml:space="preserve">) and account for both within- and among-continental heterogeneity in a standardized way. Single airborne campaigns during these transition seasons will capture necessary endmembers for scaling seasonal differences in fluxes, stocks, traits, plant-animal interactions, hydrodynamics, land-atmosphere interactions, and fire and agricultural land-use activities. The time elapsed between the two captures and between different landscapes will not affect the ability to capture these endmembers, building in valuable airborne campaign flexibility. </w:t>
      </w:r>
      <w:r w:rsidDel="00000000" w:rsidR="00000000" w:rsidRPr="00000000">
        <w:rPr>
          <w:rtl w:val="0"/>
        </w:rPr>
        <w:t xml:space="preserve">Within landscape level subsections of these airborne acquisitions </w:t>
      </w:r>
      <w:r w:rsidDel="00000000" w:rsidR="00000000" w:rsidRPr="00000000">
        <w:rPr>
          <w:rtl w:val="0"/>
        </w:rPr>
        <w:t xml:space="preserve">(e.g., 10-20 km</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 high-frequency (≤ monthly) drone measurements of forest structure and spectra will allow for quantification of fine-scale temporal trends (e.g., mortality, phenology) and provide calibration and validation data for the development of satellite methods to monitor these dynamics.</w:t>
      </w:r>
      <w:r w:rsidDel="00000000" w:rsidR="00000000" w:rsidRPr="00000000">
        <w:rPr>
          <w:rtl w:val="0"/>
        </w:rPr>
        <w:t xml:space="preserve"> In addition, over a 6- to 9-year campaign, it is highly likely that extreme events, such as </w:t>
      </w:r>
      <w:r w:rsidDel="00000000" w:rsidR="00000000" w:rsidRPr="00000000">
        <w:rPr>
          <w:rtl w:val="0"/>
        </w:rPr>
        <w:t xml:space="preserve">a major fire, drought, or an </w:t>
      </w:r>
      <w:commentRangeStart w:id="352"/>
      <w:r w:rsidDel="00000000" w:rsidR="00000000" w:rsidRPr="00000000">
        <w:rPr>
          <w:rtl w:val="0"/>
        </w:rPr>
        <w:t xml:space="preserve">El Niño </w:t>
      </w:r>
      <w:ins w:author="Marcos Longo" w:id="131" w:date="2024-11-09T02:21:25Z">
        <w:r w:rsidDel="00000000" w:rsidR="00000000" w:rsidRPr="00000000">
          <w:rPr>
            <w:rtl w:val="0"/>
          </w:rPr>
          <w:t xml:space="preserve">event</w:t>
        </w:r>
      </w:ins>
      <w:del w:author="Marcos Longo" w:id="131" w:date="2024-11-09T02:21:25Z">
        <w:r w:rsidDel="00000000" w:rsidR="00000000" w:rsidRPr="00000000">
          <w:rPr>
            <w:rtl w:val="0"/>
          </w:rPr>
          <w:delText xml:space="preserve">Southern Oscillation</w:delText>
        </w:r>
      </w:del>
      <w:commentRangeEnd w:id="352"/>
      <w:r w:rsidDel="00000000" w:rsidR="00000000" w:rsidRPr="00000000">
        <w:commentReference w:id="352"/>
      </w:r>
      <w:r w:rsidDel="00000000" w:rsidR="00000000" w:rsidRPr="00000000">
        <w:rPr>
          <w:rtl w:val="0"/>
        </w:rPr>
        <w:t xml:space="preserve">, will occur, providing further opportunities for </w:t>
      </w:r>
      <w:r w:rsidDel="00000000" w:rsidR="00000000" w:rsidRPr="00000000">
        <w:rPr>
          <w:rtl w:val="0"/>
        </w:rPr>
        <w:t xml:space="preserve">analysis. </w:t>
      </w:r>
    </w:p>
    <w:p w:rsidR="00000000" w:rsidDel="00000000" w:rsidP="00000000" w:rsidRDefault="00000000" w:rsidRPr="00000000" w14:paraId="000001D4">
      <w:pPr>
        <w:spacing w:after="240" w:before="240" w:lineRule="auto"/>
        <w:rPr>
          <w:color w:val="ff0000"/>
        </w:rPr>
      </w:pPr>
      <w:r w:rsidDel="00000000" w:rsidR="00000000" w:rsidRPr="00000000">
        <w:rPr>
          <w:b w:val="1"/>
          <w:rtl w:val="0"/>
        </w:rPr>
        <w:t xml:space="preserve">Spatial variability requirements: </w:t>
      </w:r>
      <w:r w:rsidDel="00000000" w:rsidR="00000000" w:rsidRPr="00000000">
        <w:rPr>
          <w:rtl w:val="0"/>
        </w:rPr>
        <w:t xml:space="preserve">Ecosystem structure, function, fluxes, and biodiversity are characterized across multi-dimensional gradients of intact to degraded, low- to high-diversity, and low- to high-carbon stock tropical forest systems. </w:t>
      </w:r>
      <w:r w:rsidDel="00000000" w:rsidR="00000000" w:rsidRPr="00000000">
        <w:rPr>
          <w:b w:val="1"/>
          <w:rtl w:val="0"/>
        </w:rPr>
        <w:t xml:space="preserve">PANGEA implements a sampling-to-scale approach, with a </w:t>
      </w:r>
      <w:r w:rsidDel="00000000" w:rsidR="00000000" w:rsidRPr="00000000">
        <w:rPr>
          <w:b w:val="1"/>
          <w:highlight w:val="white"/>
          <w:rtl w:val="0"/>
        </w:rPr>
        <w:t xml:space="preserve">nested sampling design.</w:t>
      </w:r>
      <w:r w:rsidDel="00000000" w:rsidR="00000000" w:rsidRPr="00000000">
        <w:rPr>
          <w:highlight w:val="white"/>
          <w:rtl w:val="0"/>
        </w:rPr>
        <w:t xml:space="preserve"> Ground and airborne measurements will span gradients within a landscape, and landscapes span climatic and biodiversity gradients within a continent (</w:t>
      </w:r>
      <w:r w:rsidDel="00000000" w:rsidR="00000000" w:rsidRPr="00000000">
        <w:rPr>
          <w:b w:val="1"/>
          <w:highlight w:val="yellow"/>
          <w:rtl w:val="0"/>
        </w:rPr>
        <w:t xml:space="preserve">Figure TBD</w:t>
      </w:r>
      <w:r w:rsidDel="00000000" w:rsidR="00000000" w:rsidRPr="00000000">
        <w:rPr>
          <w:highlight w:val="white"/>
          <w:rtl w:val="0"/>
        </w:rPr>
        <w:t xml:space="preserve">). </w:t>
      </w:r>
      <w:r w:rsidDel="00000000" w:rsidR="00000000" w:rsidRPr="00000000">
        <w:rPr>
          <w:rtl w:val="0"/>
        </w:rPr>
        <w:t xml:space="preserve">PANGEA data collection </w:t>
      </w:r>
      <w:r w:rsidDel="00000000" w:rsidR="00000000" w:rsidRPr="00000000">
        <w:rPr>
          <w:rtl w:val="0"/>
        </w:rPr>
        <w:t xml:space="preserve">will be conducted at landscapes that encompass intact, disturbed, and degraded conditions across forests, peatland and wetland ecosystems (and mangroves where nearby coastal data acquisition allows), as well as adjacent agro-ecosystems. Coordinated, coincident </w:t>
      </w:r>
      <w:r w:rsidDel="00000000" w:rsidR="00000000" w:rsidRPr="00000000">
        <w:rPr>
          <w:rtl w:val="0"/>
        </w:rPr>
        <w:t xml:space="preserve">ground data collection on fluxes, foliar traits, forest structure, tree mortality, faunal diversity, species interactions, soil moisture, and more will be collected across these gradients within each landscape. See </w:t>
      </w:r>
      <w:r w:rsidDel="00000000" w:rsidR="00000000" w:rsidRPr="00000000">
        <w:rPr>
          <w:i w:val="1"/>
          <w:highlight w:val="yellow"/>
          <w:rtl w:val="0"/>
        </w:rPr>
        <w:t xml:space="preserve">Section for 6.3 Candidate Landscapes </w:t>
      </w:r>
      <w:r w:rsidDel="00000000" w:rsidR="00000000" w:rsidRPr="00000000">
        <w:rPr>
          <w:highlight w:val="yellow"/>
          <w:rtl w:val="0"/>
        </w:rPr>
        <w:t xml:space="preserve">and </w:t>
      </w:r>
      <w:r w:rsidDel="00000000" w:rsidR="00000000" w:rsidRPr="00000000">
        <w:rPr>
          <w:i w:val="1"/>
          <w:highlight w:val="yellow"/>
          <w:rtl w:val="0"/>
        </w:rPr>
        <w:t xml:space="preserve">Section 6.2.4 Field Observations and Studies </w:t>
      </w:r>
      <w:r w:rsidDel="00000000" w:rsidR="00000000" w:rsidRPr="00000000">
        <w:rPr>
          <w:rtl w:val="0"/>
        </w:rPr>
        <w:t xml:space="preserve">for more information. </w:t>
      </w:r>
      <w:r w:rsidDel="00000000" w:rsidR="00000000" w:rsidRPr="00000000">
        <w:rPr>
          <w:rtl w:val="0"/>
        </w:rPr>
      </w:r>
    </w:p>
    <w:p w:rsidR="00000000" w:rsidDel="00000000" w:rsidP="00000000" w:rsidRDefault="00000000" w:rsidRPr="00000000" w14:paraId="000001D5">
      <w:pPr>
        <w:spacing w:after="80" w:before="80" w:line="240" w:lineRule="auto"/>
        <w:rPr>
          <w:color w:val="ff0000"/>
        </w:rPr>
        <w:sectPr>
          <w:type w:val="nextPage"/>
          <w:pgSz w:h="15840" w:w="12240" w:orient="portrait"/>
          <w:pgMar w:bottom="1440" w:top="1440" w:left="1530" w:right="1440" w:header="720" w:footer="720"/>
          <w:pgNumType w:start="1"/>
        </w:sectPr>
      </w:pPr>
      <w:r w:rsidDel="00000000" w:rsidR="00000000" w:rsidRPr="00000000">
        <w:rPr>
          <w:rtl w:val="0"/>
        </w:rPr>
      </w:r>
    </w:p>
    <w:p w:rsidR="00000000" w:rsidDel="00000000" w:rsidP="00000000" w:rsidRDefault="00000000" w:rsidRPr="00000000" w14:paraId="000001D6">
      <w:pPr>
        <w:spacing w:after="80" w:before="80" w:line="240" w:lineRule="auto"/>
        <w:rPr>
          <w:color w:val="ff0000"/>
        </w:rPr>
      </w:pPr>
      <w:r w:rsidDel="00000000" w:rsidR="00000000" w:rsidRPr="00000000">
        <w:rPr>
          <w:rtl w:val="0"/>
        </w:rPr>
      </w:r>
    </w:p>
    <w:tbl>
      <w:tblPr>
        <w:tblStyle w:val="Table9"/>
        <w:tblW w:w="12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320"/>
        <w:gridCol w:w="2565"/>
        <w:gridCol w:w="1650"/>
        <w:gridCol w:w="3390"/>
        <w:gridCol w:w="2190"/>
        <w:tblGridChange w:id="0">
          <w:tblGrid>
            <w:gridCol w:w="1590"/>
            <w:gridCol w:w="1320"/>
            <w:gridCol w:w="2565"/>
            <w:gridCol w:w="1650"/>
            <w:gridCol w:w="3390"/>
            <w:gridCol w:w="2190"/>
          </w:tblGrid>
        </w:tblGridChange>
      </w:tblGrid>
      <w:tr>
        <w:trPr>
          <w:cantSplit w:val="0"/>
          <w:trHeight w:val="720" w:hRule="atLeast"/>
          <w:tblHeader w:val="0"/>
        </w:trPr>
        <w:tc>
          <w:tcPr>
            <w:gridSpan w:val="6"/>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commentRangeStart w:id="353"/>
            <w:r w:rsidDel="00000000" w:rsidR="00000000" w:rsidRPr="00000000">
              <w:rPr>
                <w:rFonts w:ascii="Avenir" w:cs="Avenir" w:eastAsia="Avenir" w:hAnsi="Avenir"/>
                <w:b w:val="1"/>
                <w:sz w:val="18"/>
                <w:szCs w:val="18"/>
                <w:rtl w:val="0"/>
              </w:rPr>
              <w:t xml:space="preserve">Table X. Description of ecological and geophysical variables relevant to this campaign, with corresponding observing requirements and existing or forthcoming Earth Observation assets. ET: evapotranspiration; LST: land surface temperature; SIF: solar-induced fluorescence. Purple text indicates satellites from non-US federal agencies. *Indicates missions that have not yet launched and/or may still be under competitive consideration. ** Indicates recently ended missions.</w:t>
            </w:r>
            <w:r w:rsidDel="00000000" w:rsidR="00000000" w:rsidRPr="00000000">
              <w:rPr>
                <w:rtl w:val="0"/>
              </w:rPr>
            </w:r>
          </w:p>
        </w:tc>
      </w:tr>
      <w:tr>
        <w:trPr>
          <w:cantSplit w:val="0"/>
          <w:trHeight w:val="345" w:hRule="atLeast"/>
          <w:tblHeader w:val="0"/>
        </w:trPr>
        <w:tc>
          <w:tcPr>
            <w:vMerge w:val="restart"/>
            <w:tcBorders>
              <w:top w:color="cccccc" w:space="0" w:sz="5" w:val="single"/>
              <w:left w:color="000000"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1DD">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Variable(s)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1DE">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Science Q’s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1DF">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Ground Measurements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E0">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Observing Technology</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E1">
            <w:pPr>
              <w:widowControl w:val="0"/>
              <w:jc w:val="center"/>
              <w:rPr>
                <w:sz w:val="20"/>
                <w:szCs w:val="20"/>
              </w:rPr>
            </w:pPr>
            <w:r w:rsidDel="00000000" w:rsidR="00000000" w:rsidRPr="00000000">
              <w:rPr>
                <w:rFonts w:ascii="Calibri" w:cs="Calibri" w:eastAsia="Calibri" w:hAnsi="Calibri"/>
                <w:b w:val="1"/>
                <w:rtl w:val="0"/>
              </w:rPr>
              <w:t xml:space="preserve">Earth Observation Assets</w:t>
            </w:r>
            <w:r w:rsidDel="00000000" w:rsidR="00000000" w:rsidRPr="00000000">
              <w:rPr>
                <w:rtl w:val="0"/>
              </w:rPr>
            </w:r>
          </w:p>
        </w:tc>
      </w:tr>
      <w:tr>
        <w:trPr>
          <w:cantSplit w:val="0"/>
          <w:trHeight w:val="57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E7">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Satellite</w:t>
            </w:r>
          </w:p>
          <w:p w:rsidR="00000000" w:rsidDel="00000000" w:rsidP="00000000" w:rsidRDefault="00000000" w:rsidRPr="00000000" w14:paraId="000001E8">
            <w:pPr>
              <w:widowControl w:val="0"/>
              <w:jc w:val="center"/>
              <w:rPr>
                <w:sz w:val="20"/>
                <w:szCs w:val="20"/>
              </w:rPr>
            </w:pPr>
            <w:r w:rsidDel="00000000" w:rsidR="00000000" w:rsidRPr="00000000">
              <w:rPr>
                <w:rFonts w:ascii="Calibri" w:cs="Calibri" w:eastAsia="Calibri" w:hAnsi="Calibri"/>
                <w:b w:val="1"/>
                <w:rtl w:val="0"/>
              </w:rPr>
              <w:t xml:space="preserve">(planned/proposed*)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E9">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Airborne</w:t>
            </w:r>
          </w:p>
          <w:p w:rsidR="00000000" w:rsidDel="00000000" w:rsidP="00000000" w:rsidRDefault="00000000" w:rsidRPr="00000000" w14:paraId="000001EA">
            <w:pPr>
              <w:widowControl w:val="0"/>
              <w:jc w:val="center"/>
              <w:rPr>
                <w:sz w:val="20"/>
                <w:szCs w:val="20"/>
              </w:rPr>
            </w:pPr>
            <w:r w:rsidDel="00000000" w:rsidR="00000000" w:rsidRPr="00000000">
              <w:rPr>
                <w:rFonts w:ascii="Calibri" w:cs="Calibri" w:eastAsia="Calibri" w:hAnsi="Calibri"/>
                <w:b w:val="1"/>
                <w:rtl w:val="0"/>
              </w:rPr>
              <w:t xml:space="preserve">(drone &amp; aircraft)</w:t>
            </w:r>
            <w:r w:rsidDel="00000000" w:rsidR="00000000" w:rsidRPr="00000000">
              <w:rPr>
                <w:rtl w:val="0"/>
              </w:rPr>
            </w:r>
          </w:p>
        </w:tc>
      </w:tr>
      <w:tr>
        <w:trPr>
          <w:cantSplit w:val="0"/>
          <w:trHeight w:val="9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B">
            <w:pPr>
              <w:widowControl w:val="0"/>
              <w:jc w:val="center"/>
              <w:rPr>
                <w:sz w:val="20"/>
                <w:szCs w:val="20"/>
              </w:rPr>
            </w:pPr>
            <w:r w:rsidDel="00000000" w:rsidR="00000000" w:rsidRPr="00000000">
              <w:rPr>
                <w:rFonts w:ascii="Calibri" w:cs="Calibri" w:eastAsia="Calibri" w:hAnsi="Calibri"/>
                <w:b w:val="1"/>
                <w:rtl w:val="0"/>
              </w:rPr>
              <w:t xml:space="preserve">GPP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C">
            <w:pPr>
              <w:widowControl w:val="0"/>
              <w:jc w:val="center"/>
              <w:rPr>
                <w:sz w:val="20"/>
                <w:szCs w:val="20"/>
              </w:rPr>
            </w:pPr>
            <w:r w:rsidDel="00000000" w:rsidR="00000000" w:rsidRPr="00000000">
              <w:rPr>
                <w:rFonts w:ascii="Avenir" w:cs="Avenir" w:eastAsia="Avenir" w:hAnsi="Avenir"/>
                <w:sz w:val="16"/>
                <w:szCs w:val="16"/>
                <w:rtl w:val="0"/>
              </w:rPr>
              <w:t xml:space="preserve">Q1, Q2, Q4-Q8, Q10, Q11, Q13-Q15, Q17, Q18, Q20, Q22, Q26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D">
            <w:pPr>
              <w:widowControl w:val="0"/>
              <w:jc w:val="center"/>
              <w:rPr>
                <w:sz w:val="20"/>
                <w:szCs w:val="20"/>
              </w:rPr>
            </w:pPr>
            <w:r w:rsidDel="00000000" w:rsidR="00000000" w:rsidRPr="00000000">
              <w:rPr>
                <w:rFonts w:ascii="Avenir" w:cs="Avenir" w:eastAsia="Avenir" w:hAnsi="Avenir"/>
                <w:sz w:val="20"/>
                <w:szCs w:val="20"/>
                <w:rtl w:val="0"/>
              </w:rPr>
              <w:t xml:space="preserve">Flux towers, leaf-level spectra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E">
            <w:pPr>
              <w:widowControl w:val="0"/>
              <w:jc w:val="center"/>
              <w:rPr>
                <w:sz w:val="20"/>
                <w:szCs w:val="20"/>
              </w:rPr>
            </w:pPr>
            <w:r w:rsidDel="00000000" w:rsidR="00000000" w:rsidRPr="00000000">
              <w:rPr>
                <w:rFonts w:ascii="Avenir" w:cs="Avenir" w:eastAsia="Avenir" w:hAnsi="Avenir"/>
                <w:sz w:val="20"/>
                <w:szCs w:val="20"/>
                <w:rtl w:val="0"/>
              </w:rPr>
              <w:t xml:space="preserve">Infrared Spectroscopy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EF">
            <w:pPr>
              <w:widowControl w:val="0"/>
              <w:jc w:val="center"/>
              <w:rPr>
                <w:sz w:val="20"/>
                <w:szCs w:val="20"/>
              </w:rPr>
            </w:pPr>
            <w:r w:rsidDel="00000000" w:rsidR="00000000" w:rsidRPr="00000000">
              <w:rPr>
                <w:rFonts w:ascii="Avenir" w:cs="Avenir" w:eastAsia="Avenir" w:hAnsi="Avenir"/>
                <w:sz w:val="20"/>
                <w:szCs w:val="20"/>
                <w:rtl w:val="0"/>
              </w:rPr>
              <w:t xml:space="preserve">OCO-2/3, </w:t>
            </w:r>
            <w:r w:rsidDel="00000000" w:rsidR="00000000" w:rsidRPr="00000000">
              <w:rPr>
                <w:rFonts w:ascii="Avenir" w:cs="Avenir" w:eastAsia="Avenir" w:hAnsi="Avenir"/>
                <w:color w:val="9900ff"/>
                <w:sz w:val="20"/>
                <w:szCs w:val="20"/>
                <w:rtl w:val="0"/>
              </w:rPr>
              <w:t xml:space="preserve">TROPOMI</w:t>
            </w:r>
            <w:r w:rsidDel="00000000" w:rsidR="00000000" w:rsidRPr="00000000">
              <w:rPr>
                <w:rFonts w:ascii="Avenir" w:cs="Avenir" w:eastAsia="Avenir" w:hAnsi="Avenir"/>
                <w:sz w:val="20"/>
                <w:szCs w:val="20"/>
                <w:rtl w:val="0"/>
              </w:rPr>
              <w:t xml:space="preserve">, GOES-R ABI, AHI, MTG-I, NASA GHG ESE*, </w:t>
            </w:r>
            <w:r w:rsidDel="00000000" w:rsidR="00000000" w:rsidRPr="00000000">
              <w:rPr>
                <w:rFonts w:ascii="Avenir" w:cs="Avenir" w:eastAsia="Avenir" w:hAnsi="Avenir"/>
                <w:color w:val="9900ff"/>
                <w:sz w:val="20"/>
                <w:szCs w:val="20"/>
                <w:rtl w:val="0"/>
              </w:rPr>
              <w:t xml:space="preserve">Sentinel 5P/5</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CO2M</w:t>
            </w:r>
            <w:r w:rsidDel="00000000" w:rsidR="00000000" w:rsidRPr="00000000">
              <w:rPr>
                <w:rFonts w:ascii="Avenir" w:cs="Avenir" w:eastAsia="Avenir" w:hAnsi="Avenir"/>
                <w:sz w:val="20"/>
                <w:szCs w:val="20"/>
                <w:rtl w:val="0"/>
              </w:rPr>
              <w:t xml:space="preserve">*, GOSAT-2, GOSAT-GW*</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F0">
            <w:pPr>
              <w:widowControl w:val="0"/>
              <w:jc w:val="center"/>
              <w:rPr>
                <w:sz w:val="20"/>
                <w:szCs w:val="20"/>
              </w:rPr>
            </w:pPr>
            <w:r w:rsidDel="00000000" w:rsidR="00000000" w:rsidRPr="00000000">
              <w:rPr>
                <w:rFonts w:ascii="Avenir" w:cs="Avenir" w:eastAsia="Avenir" w:hAnsi="Avenir"/>
                <w:sz w:val="20"/>
                <w:szCs w:val="20"/>
                <w:rtl w:val="0"/>
              </w:rPr>
              <w:t xml:space="preserve">NASA AVIRIS-NG/3 + HyTES, MASTER</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1F1">
            <w:pPr>
              <w:widowControl w:val="0"/>
              <w:jc w:val="center"/>
              <w:rPr>
                <w:sz w:val="20"/>
                <w:szCs w:val="20"/>
              </w:rPr>
            </w:pPr>
            <w:r w:rsidDel="00000000" w:rsidR="00000000" w:rsidRPr="00000000">
              <w:rPr>
                <w:rFonts w:ascii="Calibri" w:cs="Calibri" w:eastAsia="Calibri" w:hAnsi="Calibri"/>
                <w:b w:val="1"/>
                <w:rtl w:val="0"/>
              </w:rPr>
              <w:t xml:space="preserve">ET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1F2">
            <w:pPr>
              <w:widowControl w:val="0"/>
              <w:jc w:val="center"/>
              <w:rPr>
                <w:sz w:val="20"/>
                <w:szCs w:val="20"/>
              </w:rPr>
            </w:pPr>
            <w:r w:rsidDel="00000000" w:rsidR="00000000" w:rsidRPr="00000000">
              <w:rPr>
                <w:rFonts w:ascii="Avenir" w:cs="Avenir" w:eastAsia="Avenir" w:hAnsi="Avenir"/>
                <w:sz w:val="16"/>
                <w:szCs w:val="16"/>
                <w:rtl w:val="0"/>
              </w:rPr>
              <w:t xml:space="preserve">Q1, Q2, Q4-Q8, Q10, Q11, Q13-Q15, Q17, Q18, Q20, Q22, Q24-Q26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1F3">
            <w:pPr>
              <w:widowControl w:val="0"/>
              <w:jc w:val="center"/>
              <w:rPr>
                <w:sz w:val="20"/>
                <w:szCs w:val="20"/>
              </w:rPr>
            </w:pPr>
            <w:r w:rsidDel="00000000" w:rsidR="00000000" w:rsidRPr="00000000">
              <w:rPr>
                <w:rFonts w:ascii="Avenir" w:cs="Avenir" w:eastAsia="Avenir" w:hAnsi="Avenir"/>
                <w:sz w:val="20"/>
                <w:szCs w:val="20"/>
                <w:rtl w:val="0"/>
              </w:rPr>
              <w:t xml:space="preserve">Flux towers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1F4">
            <w:pPr>
              <w:widowControl w:val="0"/>
              <w:jc w:val="center"/>
              <w:rPr>
                <w:sz w:val="20"/>
                <w:szCs w:val="20"/>
              </w:rPr>
            </w:pPr>
            <w:r w:rsidDel="00000000" w:rsidR="00000000" w:rsidRPr="00000000">
              <w:rPr>
                <w:rFonts w:ascii="Avenir" w:cs="Avenir" w:eastAsia="Avenir" w:hAnsi="Avenir"/>
                <w:sz w:val="20"/>
                <w:szCs w:val="20"/>
                <w:rtl w:val="0"/>
              </w:rPr>
              <w:t xml:space="preserve">Thermal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1F5">
            <w:pPr>
              <w:widowControl w:val="0"/>
              <w:jc w:val="center"/>
              <w:rPr>
                <w:sz w:val="20"/>
                <w:szCs w:val="20"/>
              </w:rPr>
            </w:pPr>
            <w:r w:rsidDel="00000000" w:rsidR="00000000" w:rsidRPr="00000000">
              <w:rPr>
                <w:rFonts w:ascii="Avenir" w:cs="Avenir" w:eastAsia="Avenir" w:hAnsi="Avenir"/>
                <w:sz w:val="20"/>
                <w:szCs w:val="20"/>
                <w:rtl w:val="0"/>
              </w:rPr>
              <w:t xml:space="preserve">Landsat, ECOSTRESS,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TRISHNA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LSTM</w:t>
            </w:r>
            <w:r w:rsidDel="00000000" w:rsidR="00000000" w:rsidRPr="00000000">
              <w:rPr>
                <w:rFonts w:ascii="Avenir" w:cs="Avenir" w:eastAsia="Avenir" w:hAnsi="Avenir"/>
                <w:sz w:val="20"/>
                <w:szCs w:val="20"/>
                <w:rtl w:val="0"/>
              </w:rPr>
              <w:t xml:space="preserve">*, VIIRS, </w:t>
            </w:r>
            <w:r w:rsidDel="00000000" w:rsidR="00000000" w:rsidRPr="00000000">
              <w:rPr>
                <w:rFonts w:ascii="Avenir" w:cs="Avenir" w:eastAsia="Avenir" w:hAnsi="Avenir"/>
                <w:color w:val="9900ff"/>
                <w:sz w:val="20"/>
                <w:szCs w:val="20"/>
                <w:rtl w:val="0"/>
              </w:rPr>
              <w:t xml:space="preserve">Sentinel-3</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Commercial</w:t>
            </w:r>
            <w:r w:rsidDel="00000000" w:rsidR="00000000" w:rsidRPr="00000000">
              <w:rPr>
                <w:rFonts w:ascii="Avenir" w:cs="Avenir" w:eastAsia="Avenir" w:hAnsi="Avenir"/>
                <w:sz w:val="20"/>
                <w:szCs w:val="20"/>
                <w:rtl w:val="0"/>
              </w:rPr>
              <w:t xml:space="preserve">*, GEO weather satellites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1F6">
            <w:pPr>
              <w:widowControl w:val="0"/>
              <w:jc w:val="center"/>
              <w:rPr>
                <w:sz w:val="20"/>
                <w:szCs w:val="20"/>
              </w:rPr>
            </w:pPr>
            <w:r w:rsidDel="00000000" w:rsidR="00000000" w:rsidRPr="00000000">
              <w:rPr>
                <w:rFonts w:ascii="Avenir" w:cs="Avenir" w:eastAsia="Avenir" w:hAnsi="Avenir"/>
                <w:sz w:val="20"/>
                <w:szCs w:val="20"/>
                <w:rtl w:val="0"/>
              </w:rPr>
              <w:t xml:space="preserve">NASA HyTES, MASTER</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F7">
            <w:pPr>
              <w:widowControl w:val="0"/>
              <w:jc w:val="center"/>
              <w:rPr>
                <w:sz w:val="20"/>
                <w:szCs w:val="20"/>
              </w:rPr>
            </w:pPr>
            <w:r w:rsidDel="00000000" w:rsidR="00000000" w:rsidRPr="00000000">
              <w:rPr>
                <w:rFonts w:ascii="Calibri" w:cs="Calibri" w:eastAsia="Calibri" w:hAnsi="Calibri"/>
                <w:b w:val="1"/>
                <w:rtl w:val="0"/>
              </w:rPr>
              <w:t xml:space="preserve">Ecosystem Respiration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F8">
            <w:pPr>
              <w:widowControl w:val="0"/>
              <w:jc w:val="center"/>
              <w:rPr>
                <w:sz w:val="20"/>
                <w:szCs w:val="20"/>
              </w:rPr>
            </w:pPr>
            <w:r w:rsidDel="00000000" w:rsidR="00000000" w:rsidRPr="00000000">
              <w:rPr>
                <w:rFonts w:ascii="Avenir" w:cs="Avenir" w:eastAsia="Avenir" w:hAnsi="Avenir"/>
                <w:sz w:val="16"/>
                <w:szCs w:val="16"/>
                <w:rtl w:val="0"/>
              </w:rPr>
              <w:t xml:space="preserve">Q1, Q2, Q4-Q8, Q10, Q13, Q15, Q17, Q18, Q20, Q22, Q26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F9">
            <w:pPr>
              <w:widowControl w:val="0"/>
              <w:jc w:val="center"/>
              <w:rPr>
                <w:sz w:val="20"/>
                <w:szCs w:val="20"/>
              </w:rPr>
            </w:pPr>
            <w:r w:rsidDel="00000000" w:rsidR="00000000" w:rsidRPr="00000000">
              <w:rPr>
                <w:rFonts w:ascii="Avenir" w:cs="Avenir" w:eastAsia="Avenir" w:hAnsi="Avenir"/>
                <w:sz w:val="20"/>
                <w:szCs w:val="20"/>
                <w:rtl w:val="0"/>
              </w:rPr>
              <w:t xml:space="preserve">Flux towers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FA">
            <w:pPr>
              <w:widowControl w:val="0"/>
              <w:jc w:val="center"/>
              <w:rPr>
                <w:sz w:val="20"/>
                <w:szCs w:val="20"/>
              </w:rPr>
            </w:pPr>
            <w:r w:rsidDel="00000000" w:rsidR="00000000" w:rsidRPr="00000000">
              <w:rPr>
                <w:rFonts w:ascii="Avenir" w:cs="Avenir" w:eastAsia="Avenir" w:hAnsi="Avenir"/>
                <w:sz w:val="20"/>
                <w:szCs w:val="20"/>
                <w:rtl w:val="0"/>
              </w:rPr>
              <w:t xml:space="preserve">Infrared Spectroscopy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FB">
            <w:pPr>
              <w:widowControl w:val="0"/>
              <w:jc w:val="center"/>
              <w:rPr>
                <w:sz w:val="20"/>
                <w:szCs w:val="20"/>
              </w:rPr>
            </w:pPr>
            <w:r w:rsidDel="00000000" w:rsidR="00000000" w:rsidRPr="00000000">
              <w:rPr>
                <w:rFonts w:ascii="Avenir" w:cs="Avenir" w:eastAsia="Avenir" w:hAnsi="Avenir"/>
                <w:sz w:val="20"/>
                <w:szCs w:val="20"/>
                <w:rtl w:val="0"/>
              </w:rPr>
              <w:t xml:space="preserve">GOES-R ABI, AHI, MTG-I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1FC">
            <w:pPr>
              <w:widowControl w:val="0"/>
              <w:jc w:val="center"/>
              <w:rPr>
                <w:sz w:val="20"/>
                <w:szCs w:val="20"/>
              </w:rPr>
            </w:pPr>
            <w:r w:rsidDel="00000000" w:rsidR="00000000" w:rsidRPr="00000000">
              <w:rPr>
                <w:rFonts w:ascii="Avenir" w:cs="Avenir" w:eastAsia="Avenir" w:hAnsi="Avenir"/>
                <w:sz w:val="20"/>
                <w:szCs w:val="20"/>
                <w:rtl w:val="0"/>
              </w:rPr>
              <w:t xml:space="preserve">NASA AVIRIS-NG/3 + HyTES, MASTER</w:t>
            </w:r>
            <w:r w:rsidDel="00000000" w:rsidR="00000000" w:rsidRPr="00000000">
              <w:rPr>
                <w:rtl w:val="0"/>
              </w:rPr>
            </w:r>
          </w:p>
        </w:tc>
      </w:tr>
      <w:tr>
        <w:trPr>
          <w:cantSplit w:val="0"/>
          <w:trHeight w:val="750" w:hRule="atLeast"/>
          <w:tblHeader w:val="0"/>
        </w:trPr>
        <w:tc>
          <w:tcPr>
            <w:vMerge w:val="restart"/>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1FD">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CO2 &amp; CH4 Fluxes</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1FE">
            <w:pPr>
              <w:widowControl w:val="0"/>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 Q2, Q4-Q8, Q10, Q11, Q13, Q14, Q18, Q20, Q22, Q26</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1FF">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Flux towers, chamber measurements</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00">
            <w:pPr>
              <w:widowControl w:val="0"/>
              <w:jc w:val="center"/>
              <w:rPr>
                <w:sz w:val="20"/>
                <w:szCs w:val="20"/>
              </w:rPr>
            </w:pPr>
            <w:r w:rsidDel="00000000" w:rsidR="00000000" w:rsidRPr="00000000">
              <w:rPr>
                <w:rFonts w:ascii="Avenir" w:cs="Avenir" w:eastAsia="Avenir" w:hAnsi="Avenir"/>
                <w:sz w:val="20"/>
                <w:szCs w:val="20"/>
                <w:rtl w:val="0"/>
              </w:rPr>
              <w:t xml:space="preserve">Imaging Spectroscopy</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01">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EMIT, </w:t>
            </w:r>
            <w:r w:rsidDel="00000000" w:rsidR="00000000" w:rsidRPr="00000000">
              <w:rPr>
                <w:rFonts w:ascii="Avenir" w:cs="Avenir" w:eastAsia="Avenir" w:hAnsi="Avenir"/>
                <w:color w:val="9900ff"/>
                <w:sz w:val="20"/>
                <w:szCs w:val="20"/>
                <w:rtl w:val="0"/>
              </w:rPr>
              <w:t xml:space="preserve">MethaneSat</w:t>
            </w:r>
            <w:r w:rsidDel="00000000" w:rsidR="00000000" w:rsidRPr="00000000">
              <w:rPr>
                <w:rFonts w:ascii="Avenir" w:cs="Avenir" w:eastAsia="Avenir" w:hAnsi="Avenir"/>
                <w:sz w:val="20"/>
                <w:szCs w:val="20"/>
                <w:rtl w:val="0"/>
              </w:rPr>
              <w:t xml:space="preserve">, SBG*, Carbon-i*, </w:t>
            </w:r>
            <w:r w:rsidDel="00000000" w:rsidR="00000000" w:rsidRPr="00000000">
              <w:rPr>
                <w:rFonts w:ascii="Avenir" w:cs="Avenir" w:eastAsia="Avenir" w:hAnsi="Avenir"/>
                <w:color w:val="9900ff"/>
                <w:sz w:val="20"/>
                <w:szCs w:val="20"/>
                <w:rtl w:val="0"/>
              </w:rPr>
              <w:t xml:space="preserve">CarbonMapper</w:t>
            </w:r>
            <w:r w:rsidDel="00000000" w:rsidR="00000000" w:rsidRPr="00000000">
              <w:rPr>
                <w:rFonts w:ascii="Avenir" w:cs="Avenir" w:eastAsia="Avenir" w:hAnsi="Avenir"/>
                <w:sz w:val="20"/>
                <w:szCs w:val="20"/>
                <w:rtl w:val="0"/>
              </w:rPr>
              <w:t xml:space="preserve">*</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02">
            <w:pPr>
              <w:widowControl w:val="0"/>
              <w:jc w:val="center"/>
              <w:rPr>
                <w:sz w:val="20"/>
                <w:szCs w:val="20"/>
              </w:rPr>
            </w:pPr>
            <w:r w:rsidDel="00000000" w:rsidR="00000000" w:rsidRPr="00000000">
              <w:rPr>
                <w:rFonts w:ascii="Avenir" w:cs="Avenir" w:eastAsia="Avenir" w:hAnsi="Avenir"/>
                <w:sz w:val="20"/>
                <w:szCs w:val="20"/>
                <w:rtl w:val="0"/>
              </w:rPr>
              <w:t xml:space="preserve">NASA AVIRIS-NG/3, UZH ARES, NEON AOP, GAO</w:t>
            </w:r>
            <w:r w:rsidDel="00000000" w:rsidR="00000000" w:rsidRPr="00000000">
              <w:rPr>
                <w:rtl w:val="0"/>
              </w:rPr>
            </w:r>
          </w:p>
        </w:tc>
      </w:tr>
      <w:tr>
        <w:trPr>
          <w:cantSplit w:val="0"/>
          <w:trHeight w:val="52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06">
            <w:pPr>
              <w:widowControl w:val="0"/>
              <w:jc w:val="center"/>
              <w:rPr>
                <w:sz w:val="20"/>
                <w:szCs w:val="20"/>
              </w:rPr>
            </w:pPr>
            <w:r w:rsidDel="00000000" w:rsidR="00000000" w:rsidRPr="00000000">
              <w:rPr>
                <w:rFonts w:ascii="Avenir" w:cs="Avenir" w:eastAsia="Avenir" w:hAnsi="Avenir"/>
                <w:sz w:val="20"/>
                <w:szCs w:val="20"/>
                <w:rtl w:val="0"/>
              </w:rPr>
              <w:t xml:space="preserve">Airborne Eddy Covariance (AEC)</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sz w:val="20"/>
                <w:szCs w:val="20"/>
              </w:rPr>
            </w:pPr>
            <w:r w:rsidDel="00000000" w:rsidR="00000000" w:rsidRPr="00000000">
              <w:rPr>
                <w:rFonts w:ascii="Avenir" w:cs="Avenir" w:eastAsia="Avenir" w:hAnsi="Avenir"/>
                <w:sz w:val="20"/>
                <w:szCs w:val="20"/>
                <w:rtl w:val="0"/>
              </w:rPr>
              <w:t xml:space="preserve">EMIT, SBG*, Carbon-i*, </w:t>
            </w:r>
            <w:r w:rsidDel="00000000" w:rsidR="00000000" w:rsidRPr="00000000">
              <w:rPr>
                <w:rFonts w:ascii="Avenir" w:cs="Avenir" w:eastAsia="Avenir" w:hAnsi="Avenir"/>
                <w:color w:val="9900ff"/>
                <w:sz w:val="20"/>
                <w:szCs w:val="20"/>
                <w:rtl w:val="0"/>
              </w:rPr>
              <w:t xml:space="preserve">CarbonMapper</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08">
            <w:pPr>
              <w:widowControl w:val="0"/>
              <w:jc w:val="center"/>
              <w:rPr>
                <w:sz w:val="20"/>
                <w:szCs w:val="20"/>
              </w:rPr>
            </w:pPr>
            <w:r w:rsidDel="00000000" w:rsidR="00000000" w:rsidRPr="00000000">
              <w:rPr>
                <w:rFonts w:ascii="Avenir" w:cs="Avenir" w:eastAsia="Avenir" w:hAnsi="Avenir"/>
                <w:sz w:val="20"/>
                <w:szCs w:val="20"/>
                <w:rtl w:val="0"/>
              </w:rPr>
              <w:t xml:space="preserve">NASA CARAFE</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09">
            <w:pPr>
              <w:widowControl w:val="0"/>
              <w:jc w:val="center"/>
              <w:rPr>
                <w:sz w:val="20"/>
                <w:szCs w:val="20"/>
              </w:rPr>
            </w:pPr>
            <w:r w:rsidDel="00000000" w:rsidR="00000000" w:rsidRPr="00000000">
              <w:rPr>
                <w:rFonts w:ascii="Calibri" w:cs="Calibri" w:eastAsia="Calibri" w:hAnsi="Calibri"/>
                <w:b w:val="1"/>
                <w:rtl w:val="0"/>
              </w:rPr>
              <w:t xml:space="preserve">Column CO2/CH4/CO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0A">
            <w:pPr>
              <w:widowControl w:val="0"/>
              <w:jc w:val="center"/>
              <w:rPr>
                <w:sz w:val="20"/>
                <w:szCs w:val="20"/>
              </w:rPr>
            </w:pPr>
            <w:r w:rsidDel="00000000" w:rsidR="00000000" w:rsidRPr="00000000">
              <w:rPr>
                <w:rFonts w:ascii="Avenir" w:cs="Avenir" w:eastAsia="Avenir" w:hAnsi="Avenir"/>
                <w:sz w:val="16"/>
                <w:szCs w:val="16"/>
                <w:rtl w:val="0"/>
              </w:rPr>
              <w:t xml:space="preserve">Q1, Q2, Q4-Q8, Q10, Q11, Q13, Q14, Q18, Q20, Q22, Q26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0B">
            <w:pPr>
              <w:widowControl w:val="0"/>
              <w:jc w:val="center"/>
              <w:rPr>
                <w:sz w:val="20"/>
                <w:szCs w:val="20"/>
              </w:rPr>
            </w:pPr>
            <w:r w:rsidDel="00000000" w:rsidR="00000000" w:rsidRPr="00000000">
              <w:rPr>
                <w:rFonts w:ascii="Avenir" w:cs="Avenir" w:eastAsia="Avenir" w:hAnsi="Avenir"/>
                <w:sz w:val="20"/>
                <w:szCs w:val="20"/>
                <w:rtl w:val="0"/>
              </w:rPr>
              <w:t xml:space="preserve">TCCON, COCCON, EM27/SUN Spectrometers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0C">
            <w:pPr>
              <w:widowControl w:val="0"/>
              <w:jc w:val="center"/>
              <w:rPr>
                <w:sz w:val="20"/>
                <w:szCs w:val="20"/>
              </w:rPr>
            </w:pPr>
            <w:r w:rsidDel="00000000" w:rsidR="00000000" w:rsidRPr="00000000">
              <w:rPr>
                <w:rFonts w:ascii="Avenir" w:cs="Avenir" w:eastAsia="Avenir" w:hAnsi="Avenir"/>
                <w:sz w:val="20"/>
                <w:szCs w:val="20"/>
                <w:rtl w:val="0"/>
              </w:rPr>
              <w:t xml:space="preserve">Infrared Spectroscopy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0D">
            <w:pPr>
              <w:widowControl w:val="0"/>
              <w:jc w:val="center"/>
              <w:rPr>
                <w:sz w:val="20"/>
                <w:szCs w:val="20"/>
              </w:rPr>
            </w:pPr>
            <w:r w:rsidDel="00000000" w:rsidR="00000000" w:rsidRPr="00000000">
              <w:rPr>
                <w:rFonts w:ascii="Avenir" w:cs="Avenir" w:eastAsia="Avenir" w:hAnsi="Avenir"/>
                <w:sz w:val="20"/>
                <w:szCs w:val="20"/>
                <w:rtl w:val="0"/>
              </w:rPr>
              <w:t xml:space="preserve">OCO-2/3, NASA GHG ESE*, </w:t>
            </w:r>
            <w:r w:rsidDel="00000000" w:rsidR="00000000" w:rsidRPr="00000000">
              <w:rPr>
                <w:rFonts w:ascii="Avenir" w:cs="Avenir" w:eastAsia="Avenir" w:hAnsi="Avenir"/>
                <w:color w:val="9900ff"/>
                <w:sz w:val="20"/>
                <w:szCs w:val="20"/>
                <w:rtl w:val="0"/>
              </w:rPr>
              <w:t xml:space="preserve">Sentinel 5P/5</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CO2M</w:t>
            </w:r>
            <w:r w:rsidDel="00000000" w:rsidR="00000000" w:rsidRPr="00000000">
              <w:rPr>
                <w:rFonts w:ascii="Avenir" w:cs="Avenir" w:eastAsia="Avenir" w:hAnsi="Avenir"/>
                <w:sz w:val="20"/>
                <w:szCs w:val="20"/>
                <w:rtl w:val="0"/>
              </w:rPr>
              <w:t xml:space="preserve">*, GOSAT-2, GOSAT-GW*</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0E">
            <w:pPr>
              <w:widowControl w:val="0"/>
              <w:jc w:val="center"/>
              <w:rPr>
                <w:sz w:val="20"/>
                <w:szCs w:val="20"/>
              </w:rPr>
            </w:pPr>
            <w:r w:rsidDel="00000000" w:rsidR="00000000" w:rsidRPr="00000000">
              <w:rPr>
                <w:rFonts w:ascii="Avenir" w:cs="Avenir" w:eastAsia="Avenir" w:hAnsi="Avenir"/>
                <w:sz w:val="20"/>
                <w:szCs w:val="20"/>
                <w:rtl w:val="0"/>
              </w:rPr>
              <w:t xml:space="preserve">NASA CFIS (SIF), DLR CoMet (CO2/CH4)</w:t>
            </w:r>
            <w:r w:rsidDel="00000000" w:rsidR="00000000" w:rsidRPr="00000000">
              <w:rPr>
                <w:rtl w:val="0"/>
              </w:rPr>
            </w:r>
          </w:p>
        </w:tc>
      </w:tr>
      <w:tr>
        <w:trPr>
          <w:cantSplit w:val="0"/>
          <w:trHeight w:val="750" w:hRule="atLeast"/>
          <w:tblHeader w:val="0"/>
        </w:trPr>
        <w:tc>
          <w:tcPr>
            <w:vMerge w:val="restart"/>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0F">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Aboveground Biomass</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0">
            <w:pPr>
              <w:widowControl w:val="0"/>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Q1, Q2, Q4-Q8, Q10, Q11, Q13, Q15, Q18, Q20, Q22</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1">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Forest inventory plot data, terrestrial laser scanning</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2">
            <w:pPr>
              <w:widowControl w:val="0"/>
              <w:jc w:val="center"/>
              <w:rPr>
                <w:sz w:val="20"/>
                <w:szCs w:val="20"/>
              </w:rPr>
            </w:pPr>
            <w:r w:rsidDel="00000000" w:rsidR="00000000" w:rsidRPr="00000000">
              <w:rPr>
                <w:rFonts w:ascii="Avenir" w:cs="Avenir" w:eastAsia="Avenir" w:hAnsi="Avenir"/>
                <w:sz w:val="20"/>
                <w:szCs w:val="20"/>
                <w:rtl w:val="0"/>
              </w:rPr>
              <w:t xml:space="preserve">Lidar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3">
            <w:pPr>
              <w:widowControl w:val="0"/>
              <w:jc w:val="center"/>
              <w:rPr>
                <w:sz w:val="20"/>
                <w:szCs w:val="20"/>
              </w:rPr>
            </w:pPr>
            <w:r w:rsidDel="00000000" w:rsidR="00000000" w:rsidRPr="00000000">
              <w:rPr>
                <w:rFonts w:ascii="Avenir" w:cs="Avenir" w:eastAsia="Avenir" w:hAnsi="Avenir"/>
                <w:sz w:val="20"/>
                <w:szCs w:val="20"/>
                <w:rtl w:val="0"/>
              </w:rPr>
              <w:t xml:space="preserve">GEDI, Icesat-2, </w:t>
            </w:r>
            <w:r w:rsidDel="00000000" w:rsidR="00000000" w:rsidRPr="00000000">
              <w:rPr>
                <w:rFonts w:ascii="Avenir" w:cs="Avenir" w:eastAsia="Avenir" w:hAnsi="Avenir"/>
                <w:color w:val="9900ff"/>
                <w:sz w:val="20"/>
                <w:szCs w:val="20"/>
                <w:rtl w:val="0"/>
              </w:rPr>
              <w:t xml:space="preserve">MOLI</w:t>
            </w:r>
            <w:r w:rsidDel="00000000" w:rsidR="00000000" w:rsidRPr="00000000">
              <w:rPr>
                <w:rFonts w:ascii="Avenir" w:cs="Avenir" w:eastAsia="Avenir" w:hAnsi="Avenir"/>
                <w:sz w:val="20"/>
                <w:szCs w:val="20"/>
                <w:rtl w:val="0"/>
              </w:rPr>
              <w:t xml:space="preserve">*, EDGE*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4">
            <w:pPr>
              <w:widowControl w:val="0"/>
              <w:jc w:val="center"/>
              <w:rPr>
                <w:sz w:val="20"/>
                <w:szCs w:val="20"/>
              </w:rPr>
            </w:pPr>
            <w:r w:rsidDel="00000000" w:rsidR="00000000" w:rsidRPr="00000000">
              <w:rPr>
                <w:rFonts w:ascii="Avenir" w:cs="Avenir" w:eastAsia="Avenir" w:hAnsi="Avenir"/>
                <w:sz w:val="20"/>
                <w:szCs w:val="20"/>
                <w:rtl w:val="0"/>
              </w:rPr>
              <w:t xml:space="preserve">NASA LVIS, small-footprint lidar (drone and aircraft)</w:t>
            </w: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8">
            <w:pPr>
              <w:widowControl w:val="0"/>
              <w:jc w:val="center"/>
              <w:rPr>
                <w:sz w:val="20"/>
                <w:szCs w:val="20"/>
              </w:rPr>
            </w:pPr>
            <w:r w:rsidDel="00000000" w:rsidR="00000000" w:rsidRPr="00000000">
              <w:rPr>
                <w:rFonts w:ascii="Avenir" w:cs="Avenir" w:eastAsia="Avenir" w:hAnsi="Avenir"/>
                <w:sz w:val="20"/>
                <w:szCs w:val="20"/>
                <w:rtl w:val="0"/>
              </w:rPr>
              <w:t xml:space="preserve">Radar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9">
            <w:pPr>
              <w:widowControl w:val="0"/>
              <w:jc w:val="center"/>
              <w:rPr>
                <w:sz w:val="20"/>
                <w:szCs w:val="20"/>
              </w:rPr>
            </w:pPr>
            <w:r w:rsidDel="00000000" w:rsidR="00000000" w:rsidRPr="00000000">
              <w:rPr>
                <w:rFonts w:ascii="Avenir" w:cs="Avenir" w:eastAsia="Avenir" w:hAnsi="Avenir"/>
                <w:color w:val="9900ff"/>
                <w:sz w:val="20"/>
                <w:szCs w:val="20"/>
                <w:rtl w:val="0"/>
              </w:rPr>
              <w:t xml:space="preserve">Sentinel-1</w:t>
            </w:r>
            <w:r w:rsidDel="00000000" w:rsidR="00000000" w:rsidRPr="00000000">
              <w:rPr>
                <w:rFonts w:ascii="Avenir" w:cs="Avenir" w:eastAsia="Avenir" w:hAnsi="Avenir"/>
                <w:sz w:val="20"/>
                <w:szCs w:val="20"/>
                <w:rtl w:val="0"/>
              </w:rPr>
              <w:t xml:space="preserve">, NISAR*,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1A">
            <w:pPr>
              <w:widowControl w:val="0"/>
              <w:jc w:val="center"/>
              <w:rPr>
                <w:sz w:val="20"/>
                <w:szCs w:val="20"/>
              </w:rPr>
            </w:pPr>
            <w:r w:rsidDel="00000000" w:rsidR="00000000" w:rsidRPr="00000000">
              <w:rPr>
                <w:rFonts w:ascii="Avenir" w:cs="Avenir" w:eastAsia="Avenir" w:hAnsi="Avenir"/>
                <w:sz w:val="20"/>
                <w:szCs w:val="20"/>
                <w:rtl w:val="0"/>
              </w:rPr>
              <w:t xml:space="preserve">NASA UAVSAR</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B">
            <w:pPr>
              <w:widowControl w:val="0"/>
              <w:jc w:val="center"/>
              <w:rPr>
                <w:sz w:val="20"/>
                <w:szCs w:val="20"/>
              </w:rPr>
            </w:pPr>
            <w:r w:rsidDel="00000000" w:rsidR="00000000" w:rsidRPr="00000000">
              <w:rPr>
                <w:rFonts w:ascii="Calibri" w:cs="Calibri" w:eastAsia="Calibri" w:hAnsi="Calibri"/>
                <w:b w:val="1"/>
                <w:rtl w:val="0"/>
              </w:rPr>
              <w:t xml:space="preserve">Tree Mortality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C">
            <w:pPr>
              <w:widowControl w:val="0"/>
              <w:jc w:val="center"/>
              <w:rPr>
                <w:sz w:val="20"/>
                <w:szCs w:val="20"/>
              </w:rPr>
            </w:pPr>
            <w:r w:rsidDel="00000000" w:rsidR="00000000" w:rsidRPr="00000000">
              <w:rPr>
                <w:rFonts w:ascii="Avenir" w:cs="Avenir" w:eastAsia="Avenir" w:hAnsi="Avenir"/>
                <w:sz w:val="16"/>
                <w:szCs w:val="16"/>
                <w:rtl w:val="0"/>
              </w:rPr>
              <w:t xml:space="preserve">Q9, Q11-Q13, Q15, Q17-Q22, Q25,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D">
            <w:pPr>
              <w:widowControl w:val="0"/>
              <w:jc w:val="center"/>
              <w:rPr>
                <w:sz w:val="20"/>
                <w:szCs w:val="20"/>
              </w:rPr>
            </w:pPr>
            <w:r w:rsidDel="00000000" w:rsidR="00000000" w:rsidRPr="00000000">
              <w:rPr>
                <w:rFonts w:ascii="Avenir" w:cs="Avenir" w:eastAsia="Avenir" w:hAnsi="Avenir"/>
                <w:sz w:val="20"/>
                <w:szCs w:val="20"/>
                <w:rtl w:val="0"/>
              </w:rPr>
              <w:t xml:space="preserve">Repeat census forest inventory plot data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E">
            <w:pPr>
              <w:widowControl w:val="0"/>
              <w:jc w:val="center"/>
              <w:rPr>
                <w:sz w:val="20"/>
                <w:szCs w:val="20"/>
              </w:rPr>
            </w:pPr>
            <w:r w:rsidDel="00000000" w:rsidR="00000000" w:rsidRPr="00000000">
              <w:rPr>
                <w:rFonts w:ascii="Avenir" w:cs="Avenir" w:eastAsia="Avenir" w:hAnsi="Avenir"/>
                <w:sz w:val="20"/>
                <w:szCs w:val="20"/>
                <w:rtl w:val="0"/>
              </w:rPr>
              <w:t xml:space="preserve">Lidar, Radar, Multispectral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1F">
            <w:pPr>
              <w:widowControl w:val="0"/>
              <w:jc w:val="center"/>
              <w:rPr>
                <w:sz w:val="20"/>
                <w:szCs w:val="20"/>
              </w:rPr>
            </w:pPr>
            <w:r w:rsidDel="00000000" w:rsidR="00000000" w:rsidRPr="00000000">
              <w:rPr>
                <w:rFonts w:ascii="Avenir" w:cs="Avenir" w:eastAsia="Avenir" w:hAnsi="Avenir"/>
                <w:sz w:val="20"/>
                <w:szCs w:val="20"/>
                <w:rtl w:val="0"/>
              </w:rPr>
              <w:t xml:space="preserve">Landsat, </w:t>
            </w:r>
            <w:r w:rsidDel="00000000" w:rsidR="00000000" w:rsidRPr="00000000">
              <w:rPr>
                <w:rFonts w:ascii="Avenir" w:cs="Avenir" w:eastAsia="Avenir" w:hAnsi="Avenir"/>
                <w:color w:val="9900ff"/>
                <w:sz w:val="20"/>
                <w:szCs w:val="20"/>
                <w:rtl w:val="0"/>
              </w:rPr>
              <w:t xml:space="preserve">Sentinel-1/2</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w:t>
            </w:r>
            <w:r w:rsidDel="00000000" w:rsidR="00000000" w:rsidRPr="00000000">
              <w:rPr>
                <w:rFonts w:ascii="Avenir" w:cs="Avenir" w:eastAsia="Avenir" w:hAnsi="Avenir"/>
                <w:sz w:val="20"/>
                <w:szCs w:val="20"/>
                <w:rtl w:val="0"/>
              </w:rPr>
              <w:t xml:space="preserve">, GEDI, NISAR*,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 Edge*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20">
            <w:pPr>
              <w:widowControl w:val="0"/>
              <w:jc w:val="center"/>
              <w:rPr>
                <w:sz w:val="20"/>
                <w:szCs w:val="20"/>
              </w:rPr>
            </w:pPr>
            <w:r w:rsidDel="00000000" w:rsidR="00000000" w:rsidRPr="00000000">
              <w:rPr>
                <w:rFonts w:ascii="Avenir" w:cs="Avenir" w:eastAsia="Avenir" w:hAnsi="Avenir"/>
                <w:sz w:val="20"/>
                <w:szCs w:val="20"/>
                <w:rtl w:val="0"/>
              </w:rPr>
              <w:t xml:space="preserve">Repeat drone RGB or Lidar</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1">
            <w:pPr>
              <w:widowControl w:val="0"/>
              <w:jc w:val="center"/>
              <w:rPr>
                <w:sz w:val="20"/>
                <w:szCs w:val="20"/>
              </w:rPr>
            </w:pPr>
            <w:r w:rsidDel="00000000" w:rsidR="00000000" w:rsidRPr="00000000">
              <w:rPr>
                <w:rFonts w:ascii="Calibri" w:cs="Calibri" w:eastAsia="Calibri" w:hAnsi="Calibri"/>
                <w:b w:val="1"/>
                <w:rtl w:val="0"/>
              </w:rPr>
              <w:t xml:space="preserve">Canopy Height</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2">
            <w:pPr>
              <w:widowControl w:val="0"/>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Q5-Q7, Q10-Q13, Q15, Q17-Q22, Q27</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3">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Terrestrial laser scanning</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4">
            <w:pPr>
              <w:widowControl w:val="0"/>
              <w:jc w:val="center"/>
              <w:rPr>
                <w:sz w:val="20"/>
                <w:szCs w:val="20"/>
              </w:rPr>
            </w:pPr>
            <w:r w:rsidDel="00000000" w:rsidR="00000000" w:rsidRPr="00000000">
              <w:rPr>
                <w:rFonts w:ascii="Avenir" w:cs="Avenir" w:eastAsia="Avenir" w:hAnsi="Avenir"/>
                <w:sz w:val="20"/>
                <w:szCs w:val="20"/>
                <w:rtl w:val="0"/>
              </w:rPr>
              <w:t xml:space="preserve">Lidar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5">
            <w:pPr>
              <w:widowControl w:val="0"/>
              <w:jc w:val="center"/>
              <w:rPr>
                <w:sz w:val="20"/>
                <w:szCs w:val="20"/>
              </w:rPr>
            </w:pPr>
            <w:r w:rsidDel="00000000" w:rsidR="00000000" w:rsidRPr="00000000">
              <w:rPr>
                <w:rFonts w:ascii="Avenir" w:cs="Avenir" w:eastAsia="Avenir" w:hAnsi="Avenir"/>
                <w:sz w:val="20"/>
                <w:szCs w:val="20"/>
                <w:rtl w:val="0"/>
              </w:rPr>
              <w:t xml:space="preserve">GEDI, Icesat-2, </w:t>
            </w:r>
            <w:r w:rsidDel="00000000" w:rsidR="00000000" w:rsidRPr="00000000">
              <w:rPr>
                <w:rFonts w:ascii="Avenir" w:cs="Avenir" w:eastAsia="Avenir" w:hAnsi="Avenir"/>
                <w:color w:val="9900ff"/>
                <w:sz w:val="20"/>
                <w:szCs w:val="20"/>
                <w:rtl w:val="0"/>
              </w:rPr>
              <w:t xml:space="preserve">MOLI</w:t>
            </w:r>
            <w:r w:rsidDel="00000000" w:rsidR="00000000" w:rsidRPr="00000000">
              <w:rPr>
                <w:rFonts w:ascii="Avenir" w:cs="Avenir" w:eastAsia="Avenir" w:hAnsi="Avenir"/>
                <w:sz w:val="20"/>
                <w:szCs w:val="20"/>
                <w:rtl w:val="0"/>
              </w:rPr>
              <w:t xml:space="preserve">*, EDGE*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6">
            <w:pPr>
              <w:widowControl w:val="0"/>
              <w:jc w:val="center"/>
              <w:rPr>
                <w:sz w:val="20"/>
                <w:szCs w:val="20"/>
              </w:rPr>
            </w:pPr>
            <w:r w:rsidDel="00000000" w:rsidR="00000000" w:rsidRPr="00000000">
              <w:rPr>
                <w:rFonts w:ascii="Avenir" w:cs="Avenir" w:eastAsia="Avenir" w:hAnsi="Avenir"/>
                <w:sz w:val="20"/>
                <w:szCs w:val="20"/>
                <w:rtl w:val="0"/>
              </w:rPr>
              <w:t xml:space="preserve">NASA LVIS, small-footprint lidar (drone and aircraft)</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7">
            <w:pPr>
              <w:widowControl w:val="0"/>
              <w:jc w:val="center"/>
              <w:rPr>
                <w:sz w:val="20"/>
                <w:szCs w:val="20"/>
              </w:rPr>
            </w:pPr>
            <w:r w:rsidDel="00000000" w:rsidR="00000000" w:rsidRPr="00000000">
              <w:rPr>
                <w:rFonts w:ascii="Calibri" w:cs="Calibri" w:eastAsia="Calibri" w:hAnsi="Calibri"/>
                <w:b w:val="1"/>
                <w:rtl w:val="0"/>
              </w:rPr>
              <w:t xml:space="preserve">Vertical Height Heterogeneity</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sz w:val="20"/>
                <w:szCs w:val="20"/>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A">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Radar</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B">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NISAR*, </w:t>
            </w:r>
            <w:r w:rsidDel="00000000" w:rsidR="00000000" w:rsidRPr="00000000">
              <w:rPr>
                <w:rFonts w:ascii="Avenir" w:cs="Avenir" w:eastAsia="Avenir" w:hAnsi="Avenir"/>
                <w:color w:val="9900ff"/>
                <w:sz w:val="20"/>
                <w:szCs w:val="20"/>
                <w:rtl w:val="0"/>
              </w:rPr>
              <w:t xml:space="preserve">Sentinel-1</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w:t>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C">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NASA UAVSAR</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2D">
            <w:pPr>
              <w:widowControl w:val="0"/>
              <w:jc w:val="center"/>
              <w:rPr>
                <w:sz w:val="20"/>
                <w:szCs w:val="20"/>
              </w:rPr>
            </w:pPr>
            <w:r w:rsidDel="00000000" w:rsidR="00000000" w:rsidRPr="00000000">
              <w:rPr>
                <w:rFonts w:ascii="Calibri" w:cs="Calibri" w:eastAsia="Calibri" w:hAnsi="Calibri"/>
                <w:b w:val="1"/>
                <w:rtl w:val="0"/>
              </w:rPr>
              <w:t xml:space="preserve">Canopy Gap Dynamics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3">
            <w:pPr>
              <w:widowControl w:val="0"/>
              <w:jc w:val="center"/>
              <w:rPr>
                <w:sz w:val="20"/>
                <w:szCs w:val="20"/>
              </w:rPr>
            </w:pPr>
            <w:r w:rsidDel="00000000" w:rsidR="00000000" w:rsidRPr="00000000">
              <w:rPr>
                <w:rFonts w:ascii="Calibri" w:cs="Calibri" w:eastAsia="Calibri" w:hAnsi="Calibri"/>
                <w:b w:val="1"/>
                <w:rtl w:val="0"/>
              </w:rPr>
              <w:t xml:space="preserve">Spectral Diversity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4">
            <w:pPr>
              <w:widowControl w:val="0"/>
              <w:jc w:val="center"/>
              <w:rPr>
                <w:sz w:val="20"/>
                <w:szCs w:val="20"/>
              </w:rPr>
            </w:pPr>
            <w:r w:rsidDel="00000000" w:rsidR="00000000" w:rsidRPr="00000000">
              <w:rPr>
                <w:rFonts w:ascii="Avenir" w:cs="Avenir" w:eastAsia="Avenir" w:hAnsi="Avenir"/>
                <w:sz w:val="16"/>
                <w:szCs w:val="16"/>
                <w:rtl w:val="0"/>
              </w:rPr>
              <w:t xml:space="preserve">Q5, Q10-Q12, Q15, Q18, Q21,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5">
            <w:pPr>
              <w:widowControl w:val="0"/>
              <w:jc w:val="center"/>
              <w:rPr>
                <w:sz w:val="20"/>
                <w:szCs w:val="20"/>
              </w:rPr>
            </w:pPr>
            <w:r w:rsidDel="00000000" w:rsidR="00000000" w:rsidRPr="00000000">
              <w:rPr>
                <w:rFonts w:ascii="Avenir" w:cs="Avenir" w:eastAsia="Avenir" w:hAnsi="Avenir"/>
                <w:sz w:val="20"/>
                <w:szCs w:val="20"/>
                <w:rtl w:val="0"/>
              </w:rPr>
              <w:t xml:space="preserve">Leaf-level spectra</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6">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VSWIR Imaging Spectroscopy (IS)</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7">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EMIT, PACE, </w:t>
            </w:r>
            <w:r w:rsidDel="00000000" w:rsidR="00000000" w:rsidRPr="00000000">
              <w:rPr>
                <w:rFonts w:ascii="Avenir" w:cs="Avenir" w:eastAsia="Avenir" w:hAnsi="Avenir"/>
                <w:color w:val="9900ff"/>
                <w:sz w:val="20"/>
                <w:szCs w:val="20"/>
                <w:rtl w:val="0"/>
              </w:rPr>
              <w:t xml:space="preserve">PRISMA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EnMAP</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Planet’s Tanager</w:t>
            </w:r>
            <w:r w:rsidDel="00000000" w:rsidR="00000000" w:rsidRPr="00000000">
              <w:rPr>
                <w:rFonts w:ascii="Avenir" w:cs="Avenir" w:eastAsia="Avenir" w:hAnsi="Avenir"/>
                <w:sz w:val="20"/>
                <w:szCs w:val="20"/>
                <w:rtl w:val="0"/>
              </w:rPr>
              <w:t xml:space="preserve">,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8">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NASA AVIRIS-NG/3, UZH ARES, GAO</w:t>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9">
            <w:pPr>
              <w:widowControl w:val="0"/>
              <w:jc w:val="center"/>
              <w:rPr>
                <w:sz w:val="20"/>
                <w:szCs w:val="20"/>
              </w:rPr>
            </w:pPr>
            <w:r w:rsidDel="00000000" w:rsidR="00000000" w:rsidRPr="00000000">
              <w:rPr>
                <w:rFonts w:ascii="Calibri" w:cs="Calibri" w:eastAsia="Calibri" w:hAnsi="Calibri"/>
                <w:b w:val="1"/>
                <w:rtl w:val="0"/>
              </w:rPr>
              <w:t xml:space="preserve">Functional Diversity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A">
            <w:pPr>
              <w:widowControl w:val="0"/>
              <w:jc w:val="center"/>
              <w:rPr>
                <w:sz w:val="20"/>
                <w:szCs w:val="20"/>
              </w:rPr>
            </w:pPr>
            <w:r w:rsidDel="00000000" w:rsidR="00000000" w:rsidRPr="00000000">
              <w:rPr>
                <w:rFonts w:ascii="Avenir" w:cs="Avenir" w:eastAsia="Avenir" w:hAnsi="Avenir"/>
                <w:sz w:val="16"/>
                <w:szCs w:val="16"/>
                <w:rtl w:val="0"/>
              </w:rPr>
              <w:t xml:space="preserve">Q5-Q7, Q10-Q13, Q15, Q18, Q21, Q22,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B">
            <w:pPr>
              <w:widowControl w:val="0"/>
              <w:jc w:val="center"/>
              <w:rPr>
                <w:sz w:val="20"/>
                <w:szCs w:val="20"/>
              </w:rPr>
            </w:pPr>
            <w:r w:rsidDel="00000000" w:rsidR="00000000" w:rsidRPr="00000000">
              <w:rPr>
                <w:rFonts w:ascii="Avenir" w:cs="Avenir" w:eastAsia="Avenir" w:hAnsi="Avenir"/>
                <w:sz w:val="20"/>
                <w:szCs w:val="20"/>
                <w:rtl w:val="0"/>
              </w:rPr>
              <w:t xml:space="preserve">Plant taxonomic diversity; plant traits; IEK, TEK, LEK</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3F">
            <w:pPr>
              <w:widowControl w:val="0"/>
              <w:jc w:val="center"/>
              <w:rPr>
                <w:sz w:val="20"/>
                <w:szCs w:val="20"/>
              </w:rPr>
            </w:pPr>
            <w:r w:rsidDel="00000000" w:rsidR="00000000" w:rsidRPr="00000000">
              <w:rPr>
                <w:rFonts w:ascii="Calibri" w:cs="Calibri" w:eastAsia="Calibri" w:hAnsi="Calibri"/>
                <w:b w:val="1"/>
                <w:rtl w:val="0"/>
              </w:rPr>
              <w:t xml:space="preserve">Canopy Foliar Traits: </w:t>
            </w:r>
            <w:r w:rsidDel="00000000" w:rsidR="00000000" w:rsidRPr="00000000">
              <w:rPr>
                <w:rFonts w:ascii="Avenir" w:cs="Avenir" w:eastAsia="Avenir" w:hAnsi="Avenir"/>
                <w:sz w:val="20"/>
                <w:szCs w:val="20"/>
                <w:rtl w:val="0"/>
              </w:rPr>
              <w:t xml:space="preserve">LMA, N, P, Ca, K, pigments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0">
            <w:pPr>
              <w:widowControl w:val="0"/>
              <w:jc w:val="center"/>
              <w:rPr>
                <w:sz w:val="20"/>
                <w:szCs w:val="20"/>
              </w:rPr>
            </w:pPr>
            <w:r w:rsidDel="00000000" w:rsidR="00000000" w:rsidRPr="00000000">
              <w:rPr>
                <w:rFonts w:ascii="Avenir" w:cs="Avenir" w:eastAsia="Avenir" w:hAnsi="Avenir"/>
                <w:sz w:val="16"/>
                <w:szCs w:val="16"/>
                <w:rtl w:val="0"/>
              </w:rPr>
              <w:t xml:space="preserve">Q5-Q7, Q10-Q13, Q15, Q18, Q21, Q22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1">
            <w:pPr>
              <w:widowControl w:val="0"/>
              <w:jc w:val="center"/>
              <w:rPr>
                <w:sz w:val="20"/>
                <w:szCs w:val="20"/>
              </w:rPr>
            </w:pPr>
            <w:r w:rsidDel="00000000" w:rsidR="00000000" w:rsidRPr="00000000">
              <w:rPr>
                <w:rFonts w:ascii="Avenir" w:cs="Avenir" w:eastAsia="Avenir" w:hAnsi="Avenir"/>
                <w:sz w:val="20"/>
                <w:szCs w:val="20"/>
                <w:rtl w:val="0"/>
              </w:rPr>
              <w:t xml:space="preserve">Plant taxonomic diversity; plant functional traits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sz w:val="20"/>
                <w:szCs w:val="20"/>
              </w:rPr>
            </w:pP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5">
            <w:pPr>
              <w:widowControl w:val="0"/>
              <w:jc w:val="center"/>
              <w:rPr>
                <w:sz w:val="20"/>
                <w:szCs w:val="20"/>
              </w:rPr>
            </w:pPr>
            <w:r w:rsidDel="00000000" w:rsidR="00000000" w:rsidRPr="00000000">
              <w:rPr>
                <w:rFonts w:ascii="Calibri" w:cs="Calibri" w:eastAsia="Calibri" w:hAnsi="Calibri"/>
                <w:b w:val="1"/>
                <w:rtl w:val="0"/>
              </w:rPr>
              <w:t xml:space="preserve">Faunal Diversity: </w:t>
            </w:r>
            <w:r w:rsidDel="00000000" w:rsidR="00000000" w:rsidRPr="00000000">
              <w:rPr>
                <w:rFonts w:ascii="Avenir" w:cs="Avenir" w:eastAsia="Avenir" w:hAnsi="Avenir"/>
                <w:sz w:val="20"/>
                <w:szCs w:val="20"/>
                <w:rtl w:val="0"/>
              </w:rPr>
              <w:t xml:space="preserve">presence/abs., abundance, movement, species interactions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6">
            <w:pPr>
              <w:widowControl w:val="0"/>
              <w:jc w:val="center"/>
              <w:rPr>
                <w:sz w:val="20"/>
                <w:szCs w:val="20"/>
              </w:rPr>
            </w:pPr>
            <w:r w:rsidDel="00000000" w:rsidR="00000000" w:rsidRPr="00000000">
              <w:rPr>
                <w:rFonts w:ascii="Avenir" w:cs="Avenir" w:eastAsia="Avenir" w:hAnsi="Avenir"/>
                <w:sz w:val="16"/>
                <w:szCs w:val="16"/>
                <w:rtl w:val="0"/>
              </w:rPr>
              <w:t xml:space="preserve">Q5, Q10-Q12, Q18,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7">
            <w:pPr>
              <w:widowControl w:val="0"/>
              <w:jc w:val="center"/>
              <w:rPr>
                <w:sz w:val="20"/>
                <w:szCs w:val="20"/>
              </w:rPr>
            </w:pPr>
            <w:r w:rsidDel="00000000" w:rsidR="00000000" w:rsidRPr="00000000">
              <w:rPr>
                <w:rFonts w:ascii="Avenir" w:cs="Avenir" w:eastAsia="Avenir" w:hAnsi="Avenir"/>
                <w:sz w:val="20"/>
                <w:szCs w:val="20"/>
                <w:rtl w:val="0"/>
              </w:rPr>
              <w:t xml:space="preserve">Camera traps; bioacoustic sensors; animal movement tracking; eDNA; IEK, TEK, LEK; plant species inventories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8">
            <w:pPr>
              <w:widowControl w:val="0"/>
              <w:jc w:val="center"/>
              <w:rPr>
                <w:sz w:val="20"/>
                <w:szCs w:val="20"/>
              </w:rPr>
            </w:pPr>
            <w:r w:rsidDel="00000000" w:rsidR="00000000" w:rsidRPr="00000000">
              <w:rPr>
                <w:rFonts w:ascii="Avenir" w:cs="Avenir" w:eastAsia="Avenir" w:hAnsi="Avenir"/>
                <w:sz w:val="20"/>
                <w:szCs w:val="20"/>
                <w:rtl w:val="0"/>
              </w:rPr>
              <w:t xml:space="preserve">VSWIR Imaging Spectroscopy (IS), Lidar, Radar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9">
            <w:pPr>
              <w:widowControl w:val="0"/>
              <w:jc w:val="center"/>
              <w:rPr>
                <w:sz w:val="20"/>
                <w:szCs w:val="20"/>
              </w:rPr>
            </w:pPr>
            <w:r w:rsidDel="00000000" w:rsidR="00000000" w:rsidRPr="00000000">
              <w:rPr>
                <w:rFonts w:ascii="Avenir" w:cs="Avenir" w:eastAsia="Avenir" w:hAnsi="Avenir"/>
                <w:sz w:val="20"/>
                <w:szCs w:val="20"/>
                <w:rtl w:val="0"/>
              </w:rPr>
              <w:t xml:space="preserve">EMIT, PACE, </w:t>
            </w:r>
            <w:r w:rsidDel="00000000" w:rsidR="00000000" w:rsidRPr="00000000">
              <w:rPr>
                <w:rFonts w:ascii="Avenir" w:cs="Avenir" w:eastAsia="Avenir" w:hAnsi="Avenir"/>
                <w:color w:val="9900ff"/>
                <w:sz w:val="20"/>
                <w:szCs w:val="20"/>
                <w:rtl w:val="0"/>
              </w:rPr>
              <w:t xml:space="preserve">PRISMA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EnMAP</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Planet’s Tanager</w:t>
            </w:r>
            <w:r w:rsidDel="00000000" w:rsidR="00000000" w:rsidRPr="00000000">
              <w:rPr>
                <w:rFonts w:ascii="Avenir" w:cs="Avenir" w:eastAsia="Avenir" w:hAnsi="Avenir"/>
                <w:sz w:val="20"/>
                <w:szCs w:val="20"/>
                <w:rtl w:val="0"/>
              </w:rPr>
              <w:t xml:space="preserve">,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NISAR*,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4A">
            <w:pPr>
              <w:widowControl w:val="0"/>
              <w:jc w:val="center"/>
              <w:rPr>
                <w:sz w:val="20"/>
                <w:szCs w:val="20"/>
              </w:rPr>
            </w:pPr>
            <w:r w:rsidDel="00000000" w:rsidR="00000000" w:rsidRPr="00000000">
              <w:rPr>
                <w:rFonts w:ascii="Avenir" w:cs="Avenir" w:eastAsia="Avenir" w:hAnsi="Avenir"/>
                <w:sz w:val="20"/>
                <w:szCs w:val="20"/>
                <w:rtl w:val="0"/>
              </w:rPr>
              <w:t xml:space="preserve">NASA AVIRIS-NG/3, UZH ARES, GAO, NASA UAVSAR, NASA LVIS, small-footprint lidar</w:t>
            </w:r>
            <w:r w:rsidDel="00000000" w:rsidR="00000000" w:rsidRPr="00000000">
              <w:rPr>
                <w:rtl w:val="0"/>
              </w:rPr>
            </w:r>
          </w:p>
        </w:tc>
      </w:tr>
      <w:tr>
        <w:trPr>
          <w:cantSplit w:val="0"/>
          <w:trHeight w:val="12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B">
            <w:pPr>
              <w:widowControl w:val="0"/>
              <w:jc w:val="center"/>
              <w:rPr>
                <w:sz w:val="20"/>
                <w:szCs w:val="20"/>
              </w:rPr>
            </w:pPr>
            <w:r w:rsidDel="00000000" w:rsidR="00000000" w:rsidRPr="00000000">
              <w:rPr>
                <w:rFonts w:ascii="Calibri" w:cs="Calibri" w:eastAsia="Calibri" w:hAnsi="Calibri"/>
                <w:b w:val="1"/>
                <w:rtl w:val="0"/>
              </w:rPr>
              <w:t xml:space="preserve">Phenology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C">
            <w:pPr>
              <w:widowControl w:val="0"/>
              <w:jc w:val="center"/>
              <w:rPr>
                <w:sz w:val="20"/>
                <w:szCs w:val="20"/>
              </w:rPr>
            </w:pPr>
            <w:r w:rsidDel="00000000" w:rsidR="00000000" w:rsidRPr="00000000">
              <w:rPr>
                <w:rFonts w:ascii="Avenir" w:cs="Avenir" w:eastAsia="Avenir" w:hAnsi="Avenir"/>
                <w:sz w:val="16"/>
                <w:szCs w:val="16"/>
                <w:rtl w:val="0"/>
              </w:rPr>
              <w:t xml:space="preserve">Q2, Q4, Q11-Q15, Q18, Q22,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D">
            <w:pPr>
              <w:widowControl w:val="0"/>
              <w:jc w:val="center"/>
              <w:rPr>
                <w:sz w:val="20"/>
                <w:szCs w:val="20"/>
              </w:rPr>
            </w:pPr>
            <w:r w:rsidDel="00000000" w:rsidR="00000000" w:rsidRPr="00000000">
              <w:rPr>
                <w:rFonts w:ascii="Avenir" w:cs="Avenir" w:eastAsia="Avenir" w:hAnsi="Avenir"/>
                <w:sz w:val="20"/>
                <w:szCs w:val="20"/>
                <w:rtl w:val="0"/>
              </w:rPr>
              <w:t xml:space="preserve">Phenocams, Long-term ground-based phenological observations; IEK, TEK, LEK</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E">
            <w:pPr>
              <w:widowControl w:val="0"/>
              <w:jc w:val="center"/>
              <w:rPr>
                <w:sz w:val="20"/>
                <w:szCs w:val="20"/>
              </w:rPr>
            </w:pPr>
            <w:r w:rsidDel="00000000" w:rsidR="00000000" w:rsidRPr="00000000">
              <w:rPr>
                <w:rFonts w:ascii="Avenir" w:cs="Avenir" w:eastAsia="Avenir" w:hAnsi="Avenir"/>
                <w:sz w:val="20"/>
                <w:szCs w:val="20"/>
                <w:rtl w:val="0"/>
              </w:rPr>
              <w:t xml:space="preserve">Optical Radiometers (OR) and VSWIR Imaging Spectroscopy (IS)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4F">
            <w:pPr>
              <w:widowControl w:val="0"/>
              <w:jc w:val="center"/>
              <w:rPr>
                <w:sz w:val="20"/>
                <w:szCs w:val="20"/>
              </w:rPr>
            </w:pPr>
            <w:r w:rsidDel="00000000" w:rsidR="00000000" w:rsidRPr="00000000">
              <w:rPr>
                <w:rFonts w:ascii="Avenir" w:cs="Avenir" w:eastAsia="Avenir" w:hAnsi="Avenir"/>
                <w:sz w:val="20"/>
                <w:szCs w:val="20"/>
                <w:rtl w:val="0"/>
              </w:rPr>
              <w:t xml:space="preserve">Landsat, </w:t>
            </w:r>
            <w:r w:rsidDel="00000000" w:rsidR="00000000" w:rsidRPr="00000000">
              <w:rPr>
                <w:rFonts w:ascii="Avenir" w:cs="Avenir" w:eastAsia="Avenir" w:hAnsi="Avenir"/>
                <w:color w:val="9900ff"/>
                <w:sz w:val="20"/>
                <w:szCs w:val="20"/>
                <w:rtl w:val="0"/>
              </w:rPr>
              <w:t xml:space="preserve">Sentinel-2</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OLCI</w:t>
            </w:r>
            <w:r w:rsidDel="00000000" w:rsidR="00000000" w:rsidRPr="00000000">
              <w:rPr>
                <w:rFonts w:ascii="Avenir" w:cs="Avenir" w:eastAsia="Avenir" w:hAnsi="Avenir"/>
                <w:sz w:val="20"/>
                <w:szCs w:val="20"/>
                <w:rtl w:val="0"/>
              </w:rPr>
              <w:t xml:space="preserve">, EMIT, PACE, </w:t>
            </w:r>
            <w:r w:rsidDel="00000000" w:rsidR="00000000" w:rsidRPr="00000000">
              <w:rPr>
                <w:rFonts w:ascii="Avenir" w:cs="Avenir" w:eastAsia="Avenir" w:hAnsi="Avenir"/>
                <w:color w:val="9900ff"/>
                <w:sz w:val="20"/>
                <w:szCs w:val="20"/>
                <w:rtl w:val="0"/>
              </w:rPr>
              <w:t xml:space="preserve">PRISMA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EnMAP</w:t>
            </w:r>
            <w:r w:rsidDel="00000000" w:rsidR="00000000" w:rsidRPr="00000000">
              <w:rPr>
                <w:rFonts w:ascii="Avenir" w:cs="Avenir" w:eastAsia="Avenir" w:hAnsi="Avenir"/>
                <w:sz w:val="20"/>
                <w:szCs w:val="20"/>
                <w:rtl w:val="0"/>
              </w:rPr>
              <w:t xml:space="preserve">,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0">
            <w:pPr>
              <w:widowControl w:val="0"/>
              <w:jc w:val="center"/>
              <w:rPr>
                <w:sz w:val="20"/>
                <w:szCs w:val="20"/>
              </w:rPr>
            </w:pPr>
            <w:r w:rsidDel="00000000" w:rsidR="00000000" w:rsidRPr="00000000">
              <w:rPr>
                <w:rFonts w:ascii="Avenir" w:cs="Avenir" w:eastAsia="Avenir" w:hAnsi="Avenir"/>
                <w:sz w:val="20"/>
                <w:szCs w:val="20"/>
                <w:rtl w:val="0"/>
              </w:rPr>
              <w:t xml:space="preserve">Repeat drone RGB</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1">
            <w:pPr>
              <w:widowControl w:val="0"/>
              <w:jc w:val="center"/>
              <w:rPr>
                <w:sz w:val="20"/>
                <w:szCs w:val="20"/>
              </w:rPr>
            </w:pPr>
            <w:r w:rsidDel="00000000" w:rsidR="00000000" w:rsidRPr="00000000">
              <w:rPr>
                <w:rFonts w:ascii="Calibri" w:cs="Calibri" w:eastAsia="Calibri" w:hAnsi="Calibri"/>
                <w:b w:val="1"/>
                <w:rtl w:val="0"/>
              </w:rPr>
              <w:t xml:space="preserve">Water Stress: </w:t>
            </w:r>
            <w:r w:rsidDel="00000000" w:rsidR="00000000" w:rsidRPr="00000000">
              <w:rPr>
                <w:rFonts w:ascii="Avenir" w:cs="Avenir" w:eastAsia="Avenir" w:hAnsi="Avenir"/>
                <w:sz w:val="20"/>
                <w:szCs w:val="20"/>
                <w:rtl w:val="0"/>
              </w:rPr>
              <w:t xml:space="preserve">soil moisture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2">
            <w:pPr>
              <w:widowControl w:val="0"/>
              <w:jc w:val="center"/>
              <w:rPr>
                <w:sz w:val="20"/>
                <w:szCs w:val="20"/>
              </w:rPr>
            </w:pPr>
            <w:r w:rsidDel="00000000" w:rsidR="00000000" w:rsidRPr="00000000">
              <w:rPr>
                <w:rFonts w:ascii="Avenir" w:cs="Avenir" w:eastAsia="Avenir" w:hAnsi="Avenir"/>
                <w:sz w:val="16"/>
                <w:szCs w:val="16"/>
                <w:rtl w:val="0"/>
              </w:rPr>
              <w:t xml:space="preserve">Q1-Q4, Q6-Q9, Q13-Q19, Q22, Q24, Q25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3">
            <w:pPr>
              <w:widowControl w:val="0"/>
              <w:jc w:val="center"/>
              <w:rPr>
                <w:sz w:val="20"/>
                <w:szCs w:val="20"/>
              </w:rPr>
            </w:pPr>
            <w:r w:rsidDel="00000000" w:rsidR="00000000" w:rsidRPr="00000000">
              <w:rPr>
                <w:rFonts w:ascii="Avenir" w:cs="Avenir" w:eastAsia="Avenir" w:hAnsi="Avenir"/>
                <w:sz w:val="20"/>
                <w:szCs w:val="20"/>
                <w:rtl w:val="0"/>
              </w:rPr>
              <w:t xml:space="preserve">Soil moisture probes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4">
            <w:pPr>
              <w:widowControl w:val="0"/>
              <w:jc w:val="center"/>
              <w:rPr>
                <w:sz w:val="20"/>
                <w:szCs w:val="20"/>
              </w:rPr>
            </w:pPr>
            <w:r w:rsidDel="00000000" w:rsidR="00000000" w:rsidRPr="00000000">
              <w:rPr>
                <w:rFonts w:ascii="Avenir" w:cs="Avenir" w:eastAsia="Avenir" w:hAnsi="Avenir"/>
                <w:sz w:val="20"/>
                <w:szCs w:val="20"/>
                <w:rtl w:val="0"/>
              </w:rPr>
              <w:t xml:space="preserve">Microwave radar/radiometry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5">
            <w:pPr>
              <w:widowControl w:val="0"/>
              <w:jc w:val="center"/>
              <w:rPr>
                <w:sz w:val="20"/>
                <w:szCs w:val="20"/>
              </w:rPr>
            </w:pPr>
            <w:r w:rsidDel="00000000" w:rsidR="00000000" w:rsidRPr="00000000">
              <w:rPr>
                <w:rFonts w:ascii="Avenir" w:cs="Avenir" w:eastAsia="Avenir" w:hAnsi="Avenir"/>
                <w:sz w:val="20"/>
                <w:szCs w:val="20"/>
                <w:rtl w:val="0"/>
              </w:rPr>
              <w:t xml:space="preserve">SMAP, </w:t>
            </w:r>
            <w:r w:rsidDel="00000000" w:rsidR="00000000" w:rsidRPr="00000000">
              <w:rPr>
                <w:rFonts w:ascii="Avenir" w:cs="Avenir" w:eastAsia="Avenir" w:hAnsi="Avenir"/>
                <w:color w:val="9900ff"/>
                <w:sz w:val="20"/>
                <w:szCs w:val="20"/>
                <w:rtl w:val="0"/>
              </w:rPr>
              <w:t xml:space="preserve">SMOS</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Sentinel-1</w:t>
            </w:r>
            <w:r w:rsidDel="00000000" w:rsidR="00000000" w:rsidRPr="00000000">
              <w:rPr>
                <w:rFonts w:ascii="Avenir" w:cs="Avenir" w:eastAsia="Avenir" w:hAnsi="Avenir"/>
                <w:sz w:val="20"/>
                <w:szCs w:val="20"/>
                <w:rtl w:val="0"/>
              </w:rPr>
              <w:t xml:space="preserve">, NISAR*,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LSTM</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6">
            <w:pPr>
              <w:widowControl w:val="0"/>
              <w:jc w:val="center"/>
              <w:rPr>
                <w:sz w:val="20"/>
                <w:szCs w:val="20"/>
              </w:rPr>
            </w:pPr>
            <w:r w:rsidDel="00000000" w:rsidR="00000000" w:rsidRPr="00000000">
              <w:rPr>
                <w:rFonts w:ascii="Avenir" w:cs="Avenir" w:eastAsia="Avenir" w:hAnsi="Avenir"/>
                <w:sz w:val="20"/>
                <w:szCs w:val="20"/>
                <w:rtl w:val="0"/>
              </w:rPr>
              <w:t xml:space="preserve">NASA UAVSAR, AirMOSS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7">
            <w:pPr>
              <w:widowControl w:val="0"/>
              <w:jc w:val="center"/>
              <w:rPr>
                <w:sz w:val="20"/>
                <w:szCs w:val="20"/>
              </w:rPr>
            </w:pPr>
            <w:r w:rsidDel="00000000" w:rsidR="00000000" w:rsidRPr="00000000">
              <w:rPr>
                <w:rFonts w:ascii="Calibri" w:cs="Calibri" w:eastAsia="Calibri" w:hAnsi="Calibri"/>
                <w:b w:val="1"/>
                <w:rtl w:val="0"/>
              </w:rPr>
              <w:t xml:space="preserve">Water Stress:</w:t>
            </w:r>
            <w:r w:rsidDel="00000000" w:rsidR="00000000" w:rsidRPr="00000000">
              <w:rPr>
                <w:rFonts w:ascii="Avenir" w:cs="Avenir" w:eastAsia="Avenir" w:hAnsi="Avenir"/>
                <w:sz w:val="20"/>
                <w:szCs w:val="20"/>
                <w:rtl w:val="0"/>
              </w:rPr>
              <w:t xml:space="preserve"> leaf water content, leaf/ plant hydraulic traits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8">
            <w:pPr>
              <w:widowControl w:val="0"/>
              <w:jc w:val="center"/>
              <w:rPr>
                <w:sz w:val="20"/>
                <w:szCs w:val="20"/>
              </w:rPr>
            </w:pPr>
            <w:r w:rsidDel="00000000" w:rsidR="00000000" w:rsidRPr="00000000">
              <w:rPr>
                <w:rFonts w:ascii="Avenir" w:cs="Avenir" w:eastAsia="Avenir" w:hAnsi="Avenir"/>
                <w:sz w:val="16"/>
                <w:szCs w:val="16"/>
                <w:rtl w:val="0"/>
              </w:rPr>
              <w:t xml:space="preserve">Q2-Q4, Q6-Q9, Q12-Q19, Q22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9">
            <w:pPr>
              <w:widowControl w:val="0"/>
              <w:jc w:val="center"/>
              <w:rPr>
                <w:sz w:val="20"/>
                <w:szCs w:val="20"/>
              </w:rPr>
            </w:pPr>
            <w:r w:rsidDel="00000000" w:rsidR="00000000" w:rsidRPr="00000000">
              <w:rPr>
                <w:rFonts w:ascii="Avenir" w:cs="Avenir" w:eastAsia="Avenir" w:hAnsi="Avenir"/>
                <w:sz w:val="20"/>
                <w:szCs w:val="20"/>
                <w:rtl w:val="0"/>
              </w:rPr>
              <w:t xml:space="preserve">Leaf water content, Leaf/stem water potentials &amp; conductance, tower-based VOD (L-band GNSS)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A">
            <w:pPr>
              <w:widowControl w:val="0"/>
              <w:jc w:val="center"/>
              <w:rPr>
                <w:sz w:val="20"/>
                <w:szCs w:val="20"/>
              </w:rPr>
            </w:pPr>
            <w:r w:rsidDel="00000000" w:rsidR="00000000" w:rsidRPr="00000000">
              <w:rPr>
                <w:rFonts w:ascii="Avenir" w:cs="Avenir" w:eastAsia="Avenir" w:hAnsi="Avenir"/>
                <w:sz w:val="20"/>
                <w:szCs w:val="20"/>
                <w:rtl w:val="0"/>
              </w:rPr>
              <w:t xml:space="preserve">GNSS-R/Signals of Opportunity, Imaging Spectroscopy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B">
            <w:pPr>
              <w:widowControl w:val="0"/>
              <w:jc w:val="center"/>
              <w:rPr>
                <w:sz w:val="20"/>
                <w:szCs w:val="20"/>
              </w:rPr>
            </w:pPr>
            <w:r w:rsidDel="00000000" w:rsidR="00000000" w:rsidRPr="00000000">
              <w:rPr>
                <w:rFonts w:ascii="Avenir" w:cs="Avenir" w:eastAsia="Avenir" w:hAnsi="Avenir"/>
                <w:sz w:val="20"/>
                <w:szCs w:val="20"/>
                <w:rtl w:val="0"/>
              </w:rPr>
              <w:t xml:space="preserve">AMSR-E, EMIT, SBG VSWIR &amp; TIR*,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SNOOPI*, CYGNSS, </w:t>
            </w:r>
            <w:r w:rsidDel="00000000" w:rsidR="00000000" w:rsidRPr="00000000">
              <w:rPr>
                <w:rFonts w:ascii="Avenir" w:cs="Avenir" w:eastAsia="Avenir" w:hAnsi="Avenir"/>
                <w:color w:val="9900ff"/>
                <w:sz w:val="20"/>
                <w:szCs w:val="20"/>
                <w:rtl w:val="0"/>
              </w:rPr>
              <w:t xml:space="preserve">Lemur-2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5C">
            <w:pPr>
              <w:widowControl w:val="0"/>
              <w:jc w:val="center"/>
              <w:rPr>
                <w:sz w:val="20"/>
                <w:szCs w:val="20"/>
              </w:rPr>
            </w:pPr>
            <w:r w:rsidDel="00000000" w:rsidR="00000000" w:rsidRPr="00000000">
              <w:rPr>
                <w:rFonts w:ascii="Avenir" w:cs="Avenir" w:eastAsia="Avenir" w:hAnsi="Avenir"/>
                <w:sz w:val="20"/>
                <w:szCs w:val="20"/>
                <w:rtl w:val="0"/>
              </w:rPr>
              <w:t xml:space="preserve">NASA AVIRIS-NG/3 + HyTES, MASTER</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5D">
            <w:pPr>
              <w:widowControl w:val="0"/>
              <w:jc w:val="center"/>
              <w:rPr>
                <w:sz w:val="20"/>
                <w:szCs w:val="20"/>
              </w:rPr>
            </w:pPr>
            <w:r w:rsidDel="00000000" w:rsidR="00000000" w:rsidRPr="00000000">
              <w:rPr>
                <w:rFonts w:ascii="Calibri" w:cs="Calibri" w:eastAsia="Calibri" w:hAnsi="Calibri"/>
                <w:b w:val="1"/>
                <w:rtl w:val="0"/>
              </w:rPr>
              <w:t xml:space="preserve">Thermal Stress: </w:t>
            </w:r>
            <w:r w:rsidDel="00000000" w:rsidR="00000000" w:rsidRPr="00000000">
              <w:rPr>
                <w:rFonts w:ascii="Avenir" w:cs="Avenir" w:eastAsia="Avenir" w:hAnsi="Avenir"/>
                <w:sz w:val="20"/>
                <w:szCs w:val="20"/>
                <w:rtl w:val="0"/>
              </w:rPr>
              <w:t xml:space="preserve">T50, land surface temperature, emissivity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2f2f2" w:val="clear"/>
            <w:tcMar>
              <w:top w:w="40.0" w:type="dxa"/>
              <w:left w:w="40.0" w:type="dxa"/>
              <w:bottom w:w="40.0" w:type="dxa"/>
              <w:right w:w="40.0" w:type="dxa"/>
            </w:tcMar>
            <w:vAlign w:val="center"/>
          </w:tcPr>
          <w:p w:rsidR="00000000" w:rsidDel="00000000" w:rsidP="00000000" w:rsidRDefault="00000000" w:rsidRPr="00000000" w14:paraId="0000025E">
            <w:pPr>
              <w:widowControl w:val="0"/>
              <w:jc w:val="center"/>
              <w:rPr>
                <w:sz w:val="16"/>
                <w:szCs w:val="16"/>
              </w:rPr>
            </w:pPr>
            <w:r w:rsidDel="00000000" w:rsidR="00000000" w:rsidRPr="00000000">
              <w:rPr>
                <w:rFonts w:ascii="Avenir" w:cs="Avenir" w:eastAsia="Avenir" w:hAnsi="Avenir"/>
                <w:sz w:val="16"/>
                <w:szCs w:val="16"/>
                <w:rtl w:val="0"/>
              </w:rPr>
              <w:t xml:space="preserve">Q2-Q4, Q6, Q7, Q9, Q12-Q15, Q19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2f2f2" w:val="clear"/>
            <w:tcMar>
              <w:top w:w="40.0" w:type="dxa"/>
              <w:left w:w="40.0" w:type="dxa"/>
              <w:bottom w:w="40.0" w:type="dxa"/>
              <w:right w:w="40.0" w:type="dxa"/>
            </w:tcMar>
            <w:vAlign w:val="center"/>
          </w:tcPr>
          <w:p w:rsidR="00000000" w:rsidDel="00000000" w:rsidP="00000000" w:rsidRDefault="00000000" w:rsidRPr="00000000" w14:paraId="0000025F">
            <w:pPr>
              <w:widowControl w:val="0"/>
              <w:jc w:val="center"/>
              <w:rPr>
                <w:sz w:val="20"/>
                <w:szCs w:val="20"/>
              </w:rPr>
            </w:pPr>
            <w:r w:rsidDel="00000000" w:rsidR="00000000" w:rsidRPr="00000000">
              <w:rPr>
                <w:rFonts w:ascii="Avenir" w:cs="Avenir" w:eastAsia="Avenir" w:hAnsi="Avenir"/>
                <w:sz w:val="20"/>
                <w:szCs w:val="20"/>
                <w:rtl w:val="0"/>
              </w:rPr>
              <w:t xml:space="preserve">FLIR cams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0">
            <w:pPr>
              <w:widowControl w:val="0"/>
              <w:jc w:val="center"/>
              <w:rPr>
                <w:sz w:val="20"/>
                <w:szCs w:val="20"/>
              </w:rPr>
            </w:pPr>
            <w:r w:rsidDel="00000000" w:rsidR="00000000" w:rsidRPr="00000000">
              <w:rPr>
                <w:rFonts w:ascii="Avenir" w:cs="Avenir" w:eastAsia="Avenir" w:hAnsi="Avenir"/>
                <w:sz w:val="20"/>
                <w:szCs w:val="20"/>
                <w:rtl w:val="0"/>
              </w:rPr>
              <w:t xml:space="preserve">Thermal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1">
            <w:pPr>
              <w:widowControl w:val="0"/>
              <w:jc w:val="center"/>
              <w:rPr>
                <w:sz w:val="20"/>
                <w:szCs w:val="20"/>
              </w:rPr>
            </w:pPr>
            <w:r w:rsidDel="00000000" w:rsidR="00000000" w:rsidRPr="00000000">
              <w:rPr>
                <w:rFonts w:ascii="Avenir" w:cs="Avenir" w:eastAsia="Avenir" w:hAnsi="Avenir"/>
                <w:sz w:val="20"/>
                <w:szCs w:val="20"/>
                <w:rtl w:val="0"/>
              </w:rPr>
              <w:t xml:space="preserve">Landsat, ECOSTRESS, SBG*,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TRISHNA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LSTM</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Commercial</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2">
            <w:pPr>
              <w:widowControl w:val="0"/>
              <w:jc w:val="center"/>
              <w:rPr>
                <w:sz w:val="20"/>
                <w:szCs w:val="20"/>
              </w:rPr>
            </w:pPr>
            <w:r w:rsidDel="00000000" w:rsidR="00000000" w:rsidRPr="00000000">
              <w:rPr>
                <w:rFonts w:ascii="Avenir" w:cs="Avenir" w:eastAsia="Avenir" w:hAnsi="Avenir"/>
                <w:sz w:val="20"/>
                <w:szCs w:val="20"/>
                <w:rtl w:val="0"/>
              </w:rPr>
              <w:t xml:space="preserve">NASA HyTES, MASTER</w:t>
            </w:r>
            <w:r w:rsidDel="00000000" w:rsidR="00000000" w:rsidRPr="00000000">
              <w:rPr>
                <w:rtl w:val="0"/>
              </w:rPr>
            </w:r>
          </w:p>
        </w:tc>
      </w:tr>
      <w:tr>
        <w:trPr>
          <w:cantSplit w:val="0"/>
          <w:trHeight w:val="97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3">
            <w:pPr>
              <w:widowControl w:val="0"/>
              <w:jc w:val="center"/>
              <w:rPr>
                <w:sz w:val="20"/>
                <w:szCs w:val="20"/>
              </w:rPr>
            </w:pPr>
            <w:r w:rsidDel="00000000" w:rsidR="00000000" w:rsidRPr="00000000">
              <w:rPr>
                <w:rFonts w:ascii="Calibri" w:cs="Calibri" w:eastAsia="Calibri" w:hAnsi="Calibri"/>
                <w:b w:val="1"/>
                <w:rtl w:val="0"/>
              </w:rPr>
              <w:t xml:space="preserve">Active Fire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4">
            <w:pPr>
              <w:widowControl w:val="0"/>
              <w:jc w:val="center"/>
              <w:rPr>
                <w:sz w:val="16"/>
                <w:szCs w:val="16"/>
              </w:rPr>
            </w:pPr>
            <w:r w:rsidDel="00000000" w:rsidR="00000000" w:rsidRPr="00000000">
              <w:rPr>
                <w:rFonts w:ascii="Avenir" w:cs="Avenir" w:eastAsia="Avenir" w:hAnsi="Avenir"/>
                <w:sz w:val="16"/>
                <w:szCs w:val="16"/>
                <w:rtl w:val="0"/>
              </w:rPr>
              <w:t xml:space="preserve">Q3, Q4, Q6, Q7, Q9, Q12, Q13, Q19, Q20, Q23,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5">
            <w:pPr>
              <w:widowControl w:val="0"/>
              <w:jc w:val="center"/>
              <w:rPr>
                <w:sz w:val="20"/>
                <w:szCs w:val="20"/>
              </w:rPr>
            </w:pPr>
            <w:r w:rsidDel="00000000" w:rsidR="00000000" w:rsidRPr="00000000">
              <w:rPr>
                <w:rFonts w:ascii="Avenir" w:cs="Avenir" w:eastAsia="Avenir" w:hAnsi="Avenir"/>
                <w:sz w:val="20"/>
                <w:szCs w:val="20"/>
                <w:rtl w:val="0"/>
              </w:rPr>
              <w:t xml:space="preserve">Life fuel moisture, soil moisture, burn area, burn severity, IEK, TEK, LEK</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6">
            <w:pPr>
              <w:widowControl w:val="0"/>
              <w:jc w:val="center"/>
              <w:rPr>
                <w:sz w:val="20"/>
                <w:szCs w:val="20"/>
              </w:rPr>
            </w:pPr>
            <w:r w:rsidDel="00000000" w:rsidR="00000000" w:rsidRPr="00000000">
              <w:rPr>
                <w:rFonts w:ascii="Avenir" w:cs="Avenir" w:eastAsia="Avenir" w:hAnsi="Avenir"/>
                <w:sz w:val="20"/>
                <w:szCs w:val="20"/>
                <w:rtl w:val="0"/>
              </w:rPr>
              <w:t xml:space="preserve">Thermal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7">
            <w:pPr>
              <w:widowControl w:val="0"/>
              <w:jc w:val="center"/>
              <w:rPr>
                <w:sz w:val="20"/>
                <w:szCs w:val="20"/>
              </w:rPr>
            </w:pPr>
            <w:r w:rsidDel="00000000" w:rsidR="00000000" w:rsidRPr="00000000">
              <w:rPr>
                <w:rFonts w:ascii="Avenir" w:cs="Avenir" w:eastAsia="Avenir" w:hAnsi="Avenir"/>
                <w:sz w:val="20"/>
                <w:szCs w:val="20"/>
                <w:rtl w:val="0"/>
              </w:rPr>
              <w:t xml:space="preserve">Landsat, VIIRS, </w:t>
            </w:r>
            <w:r w:rsidDel="00000000" w:rsidR="00000000" w:rsidRPr="00000000">
              <w:rPr>
                <w:rFonts w:ascii="Avenir" w:cs="Avenir" w:eastAsia="Avenir" w:hAnsi="Avenir"/>
                <w:color w:val="9900ff"/>
                <w:sz w:val="20"/>
                <w:szCs w:val="20"/>
                <w:rtl w:val="0"/>
              </w:rPr>
              <w:t xml:space="preserve">Sentinel-3</w:t>
            </w:r>
            <w:r w:rsidDel="00000000" w:rsidR="00000000" w:rsidRPr="00000000">
              <w:rPr>
                <w:rFonts w:ascii="Avenir" w:cs="Avenir" w:eastAsia="Avenir" w:hAnsi="Avenir"/>
                <w:sz w:val="20"/>
                <w:szCs w:val="20"/>
                <w:rtl w:val="0"/>
              </w:rPr>
              <w:t xml:space="preserve">, SBG*, </w:t>
            </w:r>
            <w:r w:rsidDel="00000000" w:rsidR="00000000" w:rsidRPr="00000000">
              <w:rPr>
                <w:rFonts w:ascii="Avenir" w:cs="Avenir" w:eastAsia="Avenir" w:hAnsi="Avenir"/>
                <w:color w:val="9900ff"/>
                <w:sz w:val="20"/>
                <w:szCs w:val="20"/>
                <w:rtl w:val="0"/>
              </w:rPr>
              <w:t xml:space="preserve">TRISHNA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LSTM</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Commercial</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8">
            <w:pPr>
              <w:widowControl w:val="0"/>
              <w:jc w:val="center"/>
              <w:rPr>
                <w:sz w:val="20"/>
                <w:szCs w:val="20"/>
              </w:rPr>
            </w:pPr>
            <w:r w:rsidDel="00000000" w:rsidR="00000000" w:rsidRPr="00000000">
              <w:rPr>
                <w:rFonts w:ascii="Avenir" w:cs="Avenir" w:eastAsia="Avenir" w:hAnsi="Avenir"/>
                <w:sz w:val="20"/>
                <w:szCs w:val="20"/>
                <w:rtl w:val="0"/>
              </w:rPr>
              <w:t xml:space="preserve">NASA HyTES, MASTER</w:t>
            </w: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9">
            <w:pPr>
              <w:widowControl w:val="0"/>
              <w:jc w:val="center"/>
              <w:rPr>
                <w:sz w:val="20"/>
                <w:szCs w:val="20"/>
              </w:rPr>
            </w:pPr>
            <w:r w:rsidDel="00000000" w:rsidR="00000000" w:rsidRPr="00000000">
              <w:rPr>
                <w:rFonts w:ascii="Calibri" w:cs="Calibri" w:eastAsia="Calibri" w:hAnsi="Calibri"/>
                <w:b w:val="1"/>
                <w:rtl w:val="0"/>
              </w:rPr>
              <w:t xml:space="preserve">Biomass Burning Aerosols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A">
            <w:pPr>
              <w:widowControl w:val="0"/>
              <w:jc w:val="center"/>
              <w:rPr>
                <w:sz w:val="20"/>
                <w:szCs w:val="20"/>
              </w:rPr>
            </w:pPr>
            <w:r w:rsidDel="00000000" w:rsidR="00000000" w:rsidRPr="00000000">
              <w:rPr>
                <w:rFonts w:ascii="Avenir" w:cs="Avenir" w:eastAsia="Avenir" w:hAnsi="Avenir"/>
                <w:sz w:val="16"/>
                <w:szCs w:val="16"/>
                <w:rtl w:val="0"/>
              </w:rPr>
              <w:t xml:space="preserve">Q3, Q4, Q6, Q7, Q9, Q12, Q13, Q19, Q20, Q27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2f2f2" w:val="clear"/>
            <w:tcMar>
              <w:top w:w="40.0" w:type="dxa"/>
              <w:left w:w="40.0" w:type="dxa"/>
              <w:bottom w:w="40.0" w:type="dxa"/>
              <w:right w:w="40.0" w:type="dxa"/>
            </w:tcMar>
            <w:vAlign w:val="center"/>
          </w:tcPr>
          <w:p w:rsidR="00000000" w:rsidDel="00000000" w:rsidP="00000000" w:rsidRDefault="00000000" w:rsidRPr="00000000" w14:paraId="0000026B">
            <w:pPr>
              <w:widowControl w:val="0"/>
              <w:jc w:val="center"/>
              <w:rPr>
                <w:sz w:val="20"/>
                <w:szCs w:val="20"/>
              </w:rPr>
            </w:pPr>
            <w:r w:rsidDel="00000000" w:rsidR="00000000" w:rsidRPr="00000000">
              <w:rPr>
                <w:rFonts w:ascii="Avenir" w:cs="Avenir" w:eastAsia="Avenir" w:hAnsi="Avenir"/>
                <w:sz w:val="20"/>
                <w:szCs w:val="20"/>
                <w:rtl w:val="0"/>
              </w:rPr>
              <w:t xml:space="preserve">Fuel type, fuel density, aerosol measurements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C">
            <w:pPr>
              <w:widowControl w:val="0"/>
              <w:jc w:val="center"/>
              <w:rPr>
                <w:sz w:val="20"/>
                <w:szCs w:val="20"/>
              </w:rPr>
            </w:pPr>
            <w:r w:rsidDel="00000000" w:rsidR="00000000" w:rsidRPr="00000000">
              <w:rPr>
                <w:rFonts w:ascii="Avenir" w:cs="Avenir" w:eastAsia="Avenir" w:hAnsi="Avenir"/>
                <w:sz w:val="20"/>
                <w:szCs w:val="20"/>
                <w:rtl w:val="0"/>
              </w:rPr>
              <w:t xml:space="preserve">UV/Infrared, Photometers, Lidar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D">
            <w:pPr>
              <w:widowControl w:val="0"/>
              <w:jc w:val="center"/>
              <w:rPr>
                <w:sz w:val="20"/>
                <w:szCs w:val="20"/>
              </w:rPr>
            </w:pPr>
            <w:r w:rsidDel="00000000" w:rsidR="00000000" w:rsidRPr="00000000">
              <w:rPr>
                <w:rFonts w:ascii="Avenir" w:cs="Avenir" w:eastAsia="Avenir" w:hAnsi="Avenir"/>
                <w:sz w:val="20"/>
                <w:szCs w:val="20"/>
                <w:rtl w:val="0"/>
              </w:rPr>
              <w:t xml:space="preserve">OMPS, VIIRS, EMIT, PACE, </w:t>
            </w:r>
            <w:r w:rsidDel="00000000" w:rsidR="00000000" w:rsidRPr="00000000">
              <w:rPr>
                <w:rFonts w:ascii="Avenir" w:cs="Avenir" w:eastAsia="Avenir" w:hAnsi="Avenir"/>
                <w:color w:val="9900ff"/>
                <w:sz w:val="20"/>
                <w:szCs w:val="20"/>
                <w:rtl w:val="0"/>
              </w:rPr>
              <w:t xml:space="preserve">OLCI</w:t>
            </w:r>
            <w:r w:rsidDel="00000000" w:rsidR="00000000" w:rsidRPr="00000000">
              <w:rPr>
                <w:rFonts w:ascii="Avenir" w:cs="Avenir" w:eastAsia="Avenir" w:hAnsi="Avenir"/>
                <w:sz w:val="20"/>
                <w:szCs w:val="20"/>
                <w:rtl w:val="0"/>
              </w:rPr>
              <w:t xml:space="preserve">, NISAR*, BIOMASS*, CALIPSO-CALIOP**, AOS*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6E">
            <w:pPr>
              <w:widowControl w:val="0"/>
              <w:rPr>
                <w:sz w:val="20"/>
                <w:szCs w:val="20"/>
              </w:rPr>
            </w:pPr>
            <w:r w:rsidDel="00000000" w:rsidR="00000000" w:rsidRPr="00000000">
              <w:rPr>
                <w:rtl w:val="0"/>
              </w:rPr>
            </w:r>
          </w:p>
        </w:tc>
      </w:tr>
      <w:tr>
        <w:trPr>
          <w:cantSplit w:val="0"/>
          <w:trHeight w:val="120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6F">
            <w:pPr>
              <w:widowControl w:val="0"/>
              <w:jc w:val="center"/>
              <w:rPr>
                <w:sz w:val="20"/>
                <w:szCs w:val="20"/>
              </w:rPr>
            </w:pPr>
            <w:r w:rsidDel="00000000" w:rsidR="00000000" w:rsidRPr="00000000">
              <w:rPr>
                <w:rFonts w:ascii="Calibri" w:cs="Calibri" w:eastAsia="Calibri" w:hAnsi="Calibri"/>
                <w:b w:val="1"/>
                <w:rtl w:val="0"/>
              </w:rPr>
              <w:t xml:space="preserve">Land-Use and Land Cover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0">
            <w:pPr>
              <w:widowControl w:val="0"/>
              <w:jc w:val="center"/>
              <w:rPr>
                <w:sz w:val="20"/>
                <w:szCs w:val="20"/>
              </w:rPr>
            </w:pPr>
            <w:r w:rsidDel="00000000" w:rsidR="00000000" w:rsidRPr="00000000">
              <w:rPr>
                <w:rFonts w:ascii="Avenir" w:cs="Avenir" w:eastAsia="Avenir" w:hAnsi="Avenir"/>
                <w:sz w:val="16"/>
                <w:szCs w:val="16"/>
                <w:rtl w:val="0"/>
              </w:rPr>
              <w:t xml:space="preserve">Q1, Q3, Q4, Q6, Q7, Q9, Q12-Q14, Q16, Q19-Q20, Q25, Q27</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1">
            <w:pPr>
              <w:widowControl w:val="0"/>
              <w:jc w:val="center"/>
              <w:rPr>
                <w:sz w:val="20"/>
                <w:szCs w:val="20"/>
              </w:rPr>
            </w:pPr>
            <w:r w:rsidDel="00000000" w:rsidR="00000000" w:rsidRPr="00000000">
              <w:rPr>
                <w:rFonts w:ascii="Avenir" w:cs="Avenir" w:eastAsia="Avenir" w:hAnsi="Avenir"/>
                <w:sz w:val="20"/>
                <w:szCs w:val="20"/>
                <w:rtl w:val="0"/>
              </w:rPr>
              <w:t xml:space="preserve">Agricultural activity (crop type, yield, rotation), logging severity, fire practices, IEK, TEK, LEK, conservation management practices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2">
            <w:pPr>
              <w:widowControl w:val="0"/>
              <w:jc w:val="center"/>
              <w:rPr>
                <w:sz w:val="20"/>
                <w:szCs w:val="20"/>
              </w:rPr>
            </w:pPr>
            <w:r w:rsidDel="00000000" w:rsidR="00000000" w:rsidRPr="00000000">
              <w:rPr>
                <w:rFonts w:ascii="Avenir" w:cs="Avenir" w:eastAsia="Avenir" w:hAnsi="Avenir"/>
                <w:sz w:val="20"/>
                <w:szCs w:val="20"/>
                <w:rtl w:val="0"/>
              </w:rPr>
              <w:t xml:space="preserve">Optical Radiometers (OR), VSWIR IS, Lidar, Radar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3">
            <w:pPr>
              <w:widowControl w:val="0"/>
              <w:jc w:val="center"/>
              <w:rPr>
                <w:sz w:val="20"/>
                <w:szCs w:val="20"/>
              </w:rPr>
            </w:pPr>
            <w:r w:rsidDel="00000000" w:rsidR="00000000" w:rsidRPr="00000000">
              <w:rPr>
                <w:rFonts w:ascii="Avenir" w:cs="Avenir" w:eastAsia="Avenir" w:hAnsi="Avenir"/>
                <w:sz w:val="20"/>
                <w:szCs w:val="20"/>
                <w:rtl w:val="0"/>
              </w:rPr>
              <w:t xml:space="preserve">Landsat, </w:t>
            </w:r>
            <w:r w:rsidDel="00000000" w:rsidR="00000000" w:rsidRPr="00000000">
              <w:rPr>
                <w:rFonts w:ascii="Avenir" w:cs="Avenir" w:eastAsia="Avenir" w:hAnsi="Avenir"/>
                <w:color w:val="9900ff"/>
                <w:sz w:val="20"/>
                <w:szCs w:val="20"/>
                <w:rtl w:val="0"/>
              </w:rPr>
              <w:t xml:space="preserve">Sentinel-2</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w:t>
            </w:r>
            <w:r w:rsidDel="00000000" w:rsidR="00000000" w:rsidRPr="00000000">
              <w:rPr>
                <w:rFonts w:ascii="Avenir" w:cs="Avenir" w:eastAsia="Avenir" w:hAnsi="Avenir"/>
                <w:sz w:val="20"/>
                <w:szCs w:val="20"/>
                <w:rtl w:val="0"/>
              </w:rPr>
              <w:t xml:space="preserve">, VIIRS, </w:t>
            </w:r>
            <w:r w:rsidDel="00000000" w:rsidR="00000000" w:rsidRPr="00000000">
              <w:rPr>
                <w:rFonts w:ascii="Avenir" w:cs="Avenir" w:eastAsia="Avenir" w:hAnsi="Avenir"/>
                <w:color w:val="9900ff"/>
                <w:sz w:val="20"/>
                <w:szCs w:val="20"/>
                <w:rtl w:val="0"/>
              </w:rPr>
              <w:t xml:space="preserve">OLCI</w:t>
            </w:r>
            <w:r w:rsidDel="00000000" w:rsidR="00000000" w:rsidRPr="00000000">
              <w:rPr>
                <w:rFonts w:ascii="Avenir" w:cs="Avenir" w:eastAsia="Avenir" w:hAnsi="Avenir"/>
                <w:sz w:val="20"/>
                <w:szCs w:val="20"/>
                <w:rtl w:val="0"/>
              </w:rPr>
              <w:t xml:space="preserve">, EMIT, </w:t>
            </w:r>
            <w:r w:rsidDel="00000000" w:rsidR="00000000" w:rsidRPr="00000000">
              <w:rPr>
                <w:rFonts w:ascii="Avenir" w:cs="Avenir" w:eastAsia="Avenir" w:hAnsi="Avenir"/>
                <w:color w:val="9900ff"/>
                <w:sz w:val="20"/>
                <w:szCs w:val="20"/>
                <w:rtl w:val="0"/>
              </w:rPr>
              <w:t xml:space="preserve">PRISMA</w:t>
            </w:r>
            <w:r w:rsidDel="00000000" w:rsidR="00000000" w:rsidRPr="00000000">
              <w:rPr>
                <w:rFonts w:ascii="Avenir" w:cs="Avenir" w:eastAsia="Avenir" w:hAnsi="Avenir"/>
                <w:sz w:val="20"/>
                <w:szCs w:val="20"/>
                <w:rtl w:val="0"/>
              </w:rPr>
              <w:t xml:space="preserve">, EnMAP,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CarbonMapper</w:t>
            </w:r>
            <w:r w:rsidDel="00000000" w:rsidR="00000000" w:rsidRPr="00000000">
              <w:rPr>
                <w:rFonts w:ascii="Avenir" w:cs="Avenir" w:eastAsia="Avenir" w:hAnsi="Avenir"/>
                <w:sz w:val="20"/>
                <w:szCs w:val="20"/>
                <w:rtl w:val="0"/>
              </w:rPr>
              <w:t xml:space="preserve">*, PACE*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4">
            <w:pPr>
              <w:widowControl w:val="0"/>
              <w:jc w:val="center"/>
              <w:rPr>
                <w:sz w:val="20"/>
                <w:szCs w:val="20"/>
              </w:rPr>
            </w:pPr>
            <w:r w:rsidDel="00000000" w:rsidR="00000000" w:rsidRPr="00000000">
              <w:rPr>
                <w:rFonts w:ascii="Avenir" w:cs="Avenir" w:eastAsia="Avenir" w:hAnsi="Avenir"/>
                <w:sz w:val="20"/>
                <w:szCs w:val="20"/>
                <w:rtl w:val="0"/>
              </w:rPr>
              <w:t xml:space="preserve">NASA AVIRIS-NG/3, UZH ARES, GAO, NASA UAVSAR, NASA LVIS, small-footprint lidar</w:t>
            </w:r>
            <w:r w:rsidDel="00000000" w:rsidR="00000000" w:rsidRPr="00000000">
              <w:rPr>
                <w:rtl w:val="0"/>
              </w:rPr>
            </w:r>
          </w:p>
        </w:tc>
      </w:tr>
      <w:tr>
        <w:trPr>
          <w:cantSplit w:val="0"/>
          <w:trHeight w:val="97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5">
            <w:pPr>
              <w:widowControl w:val="0"/>
              <w:jc w:val="center"/>
              <w:rPr>
                <w:sz w:val="20"/>
                <w:szCs w:val="20"/>
              </w:rPr>
            </w:pPr>
            <w:r w:rsidDel="00000000" w:rsidR="00000000" w:rsidRPr="00000000">
              <w:rPr>
                <w:rFonts w:ascii="Calibri" w:cs="Calibri" w:eastAsia="Calibri" w:hAnsi="Calibri"/>
                <w:b w:val="1"/>
                <w:rtl w:val="0"/>
              </w:rPr>
              <w:t xml:space="preserve">Provisioning &amp; Cultural Ecosystem Services: </w:t>
            </w:r>
            <w:r w:rsidDel="00000000" w:rsidR="00000000" w:rsidRPr="00000000">
              <w:rPr>
                <w:rFonts w:ascii="Avenir" w:cs="Avenir" w:eastAsia="Avenir" w:hAnsi="Avenir"/>
                <w:sz w:val="20"/>
                <w:szCs w:val="20"/>
                <w:rtl w:val="0"/>
              </w:rPr>
              <w:t xml:space="preserve">food, freshwater, medicine, spiritual and ceremonial practices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6">
            <w:pPr>
              <w:widowControl w:val="0"/>
              <w:jc w:val="center"/>
              <w:rPr>
                <w:sz w:val="20"/>
                <w:szCs w:val="20"/>
              </w:rPr>
            </w:pPr>
            <w:r w:rsidDel="00000000" w:rsidR="00000000" w:rsidRPr="00000000">
              <w:rPr>
                <w:rFonts w:ascii="Avenir" w:cs="Avenir" w:eastAsia="Avenir" w:hAnsi="Avenir"/>
                <w:sz w:val="16"/>
                <w:szCs w:val="16"/>
                <w:rtl w:val="0"/>
              </w:rPr>
              <w:t xml:space="preserve">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7">
            <w:pPr>
              <w:widowControl w:val="0"/>
              <w:jc w:val="center"/>
              <w:rPr>
                <w:sz w:val="20"/>
                <w:szCs w:val="20"/>
              </w:rPr>
            </w:pPr>
            <w:r w:rsidDel="00000000" w:rsidR="00000000" w:rsidRPr="00000000">
              <w:rPr>
                <w:rFonts w:ascii="Avenir" w:cs="Avenir" w:eastAsia="Avenir" w:hAnsi="Avenir"/>
                <w:sz w:val="20"/>
                <w:szCs w:val="20"/>
                <w:rtl w:val="0"/>
              </w:rPr>
              <w:t xml:space="preserve">Crop and NTFP harvest areas and yield, culturally and spiritually important forest type identification, water quantity and quality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8">
            <w:pPr>
              <w:widowControl w:val="0"/>
              <w:jc w:val="center"/>
              <w:rPr>
                <w:sz w:val="20"/>
                <w:szCs w:val="20"/>
              </w:rPr>
            </w:pPr>
            <w:r w:rsidDel="00000000" w:rsidR="00000000" w:rsidRPr="00000000">
              <w:rPr>
                <w:rFonts w:ascii="Avenir" w:cs="Avenir" w:eastAsia="Avenir" w:hAnsi="Avenir"/>
                <w:sz w:val="20"/>
                <w:szCs w:val="20"/>
                <w:rtl w:val="0"/>
              </w:rPr>
              <w:t xml:space="preserve">Optical Radiometers (OR), VSWIR IS, Lidar, Radar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9">
            <w:pPr>
              <w:widowControl w:val="0"/>
              <w:jc w:val="center"/>
              <w:rPr>
                <w:sz w:val="20"/>
                <w:szCs w:val="20"/>
              </w:rPr>
            </w:pPr>
            <w:r w:rsidDel="00000000" w:rsidR="00000000" w:rsidRPr="00000000">
              <w:rPr>
                <w:rFonts w:ascii="Avenir" w:cs="Avenir" w:eastAsia="Avenir" w:hAnsi="Avenir"/>
                <w:sz w:val="20"/>
                <w:szCs w:val="20"/>
                <w:rtl w:val="0"/>
              </w:rPr>
              <w:t xml:space="preserve">Landsat, </w:t>
            </w:r>
            <w:r w:rsidDel="00000000" w:rsidR="00000000" w:rsidRPr="00000000">
              <w:rPr>
                <w:rFonts w:ascii="Avenir" w:cs="Avenir" w:eastAsia="Avenir" w:hAnsi="Avenir"/>
                <w:color w:val="9900ff"/>
                <w:sz w:val="20"/>
                <w:szCs w:val="20"/>
                <w:rtl w:val="0"/>
              </w:rPr>
              <w:t xml:space="preserve">Sentinel-1/2</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Planet</w:t>
            </w:r>
            <w:r w:rsidDel="00000000" w:rsidR="00000000" w:rsidRPr="00000000">
              <w:rPr>
                <w:rFonts w:ascii="Avenir" w:cs="Avenir" w:eastAsia="Avenir" w:hAnsi="Avenir"/>
                <w:sz w:val="20"/>
                <w:szCs w:val="20"/>
                <w:rtl w:val="0"/>
              </w:rPr>
              <w:t xml:space="preserve">, VIIRS, </w:t>
            </w:r>
            <w:r w:rsidDel="00000000" w:rsidR="00000000" w:rsidRPr="00000000">
              <w:rPr>
                <w:rFonts w:ascii="Avenir" w:cs="Avenir" w:eastAsia="Avenir" w:hAnsi="Avenir"/>
                <w:color w:val="9900ff"/>
                <w:sz w:val="20"/>
                <w:szCs w:val="20"/>
                <w:rtl w:val="0"/>
              </w:rPr>
              <w:t xml:space="preserve">OLCI</w:t>
            </w:r>
            <w:r w:rsidDel="00000000" w:rsidR="00000000" w:rsidRPr="00000000">
              <w:rPr>
                <w:rFonts w:ascii="Avenir" w:cs="Avenir" w:eastAsia="Avenir" w:hAnsi="Avenir"/>
                <w:sz w:val="20"/>
                <w:szCs w:val="20"/>
                <w:rtl w:val="0"/>
              </w:rPr>
              <w:t xml:space="preserve">, EMIT, PACE, </w:t>
            </w:r>
            <w:r w:rsidDel="00000000" w:rsidR="00000000" w:rsidRPr="00000000">
              <w:rPr>
                <w:rFonts w:ascii="Avenir" w:cs="Avenir" w:eastAsia="Avenir" w:hAnsi="Avenir"/>
                <w:color w:val="9900ff"/>
                <w:sz w:val="20"/>
                <w:szCs w:val="20"/>
                <w:rtl w:val="0"/>
              </w:rPr>
              <w:t xml:space="preserve">PRISMA</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EnMAP</w:t>
            </w:r>
            <w:r w:rsidDel="00000000" w:rsidR="00000000" w:rsidRPr="00000000">
              <w:rPr>
                <w:rFonts w:ascii="Avenir" w:cs="Avenir" w:eastAsia="Avenir" w:hAnsi="Avenir"/>
                <w:sz w:val="20"/>
                <w:szCs w:val="20"/>
                <w:rtl w:val="0"/>
              </w:rPr>
              <w:t xml:space="preserve">, SWOT, SMAP, </w:t>
            </w:r>
            <w:r w:rsidDel="00000000" w:rsidR="00000000" w:rsidRPr="00000000">
              <w:rPr>
                <w:rFonts w:ascii="Avenir" w:cs="Avenir" w:eastAsia="Avenir" w:hAnsi="Avenir"/>
                <w:color w:val="9900ff"/>
                <w:sz w:val="20"/>
                <w:szCs w:val="20"/>
                <w:rtl w:val="0"/>
              </w:rPr>
              <w:t xml:space="preserve">SMOS</w:t>
            </w:r>
            <w:r w:rsidDel="00000000" w:rsidR="00000000" w:rsidRPr="00000000">
              <w:rPr>
                <w:rFonts w:ascii="Avenir" w:cs="Avenir" w:eastAsia="Avenir" w:hAnsi="Avenir"/>
                <w:sz w:val="20"/>
                <w:szCs w:val="20"/>
                <w:rtl w:val="0"/>
              </w:rPr>
              <w:t xml:space="preserve">, GRACE-FO, SBG*,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FLEX</w:t>
            </w:r>
            <w:r w:rsidDel="00000000" w:rsidR="00000000" w:rsidRPr="00000000">
              <w:rPr>
                <w:rFonts w:ascii="Avenir" w:cs="Avenir" w:eastAsia="Avenir" w:hAnsi="Avenir"/>
                <w:sz w:val="20"/>
                <w:szCs w:val="20"/>
                <w:rtl w:val="0"/>
              </w:rPr>
              <w:t xml:space="preserve">*, </w:t>
            </w:r>
            <w:r w:rsidDel="00000000" w:rsidR="00000000" w:rsidRPr="00000000">
              <w:rPr>
                <w:rFonts w:ascii="Avenir" w:cs="Avenir" w:eastAsia="Avenir" w:hAnsi="Avenir"/>
                <w:color w:val="9900ff"/>
                <w:sz w:val="20"/>
                <w:szCs w:val="20"/>
                <w:rtl w:val="0"/>
              </w:rPr>
              <w:t xml:space="preserve">CarbonMapper</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7A">
            <w:pPr>
              <w:widowControl w:val="0"/>
              <w:jc w:val="center"/>
              <w:rPr>
                <w:sz w:val="20"/>
                <w:szCs w:val="20"/>
              </w:rPr>
            </w:pPr>
            <w:r w:rsidDel="00000000" w:rsidR="00000000" w:rsidRPr="00000000">
              <w:rPr>
                <w:rFonts w:ascii="Avenir" w:cs="Avenir" w:eastAsia="Avenir" w:hAnsi="Avenir"/>
                <w:sz w:val="20"/>
                <w:szCs w:val="20"/>
                <w:rtl w:val="0"/>
              </w:rPr>
              <w:t xml:space="preserve">NASA AVIRIS-NG/3, UZH ARES, GAO, NASA UAVSAR, NASA LVIS, small-footprint lidar</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B">
            <w:pPr>
              <w:widowControl w:val="0"/>
              <w:jc w:val="center"/>
              <w:rPr>
                <w:sz w:val="20"/>
                <w:szCs w:val="20"/>
              </w:rPr>
            </w:pPr>
            <w:r w:rsidDel="00000000" w:rsidR="00000000" w:rsidRPr="00000000">
              <w:rPr>
                <w:rFonts w:ascii="Calibri" w:cs="Calibri" w:eastAsia="Calibri" w:hAnsi="Calibri"/>
                <w:b w:val="1"/>
                <w:rtl w:val="0"/>
              </w:rPr>
              <w:t xml:space="preserve">Surface Water: </w:t>
            </w:r>
            <w:r w:rsidDel="00000000" w:rsidR="00000000" w:rsidRPr="00000000">
              <w:rPr>
                <w:rFonts w:ascii="Avenir" w:cs="Avenir" w:eastAsia="Avenir" w:hAnsi="Avenir"/>
                <w:sz w:val="20"/>
                <w:szCs w:val="20"/>
                <w:rtl w:val="0"/>
              </w:rPr>
              <w:t xml:space="preserve">quantity, flows (discharge), inundation, Q24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C">
            <w:pPr>
              <w:widowControl w:val="0"/>
              <w:jc w:val="center"/>
              <w:rPr>
                <w:sz w:val="20"/>
                <w:szCs w:val="20"/>
              </w:rPr>
            </w:pPr>
            <w:r w:rsidDel="00000000" w:rsidR="00000000" w:rsidRPr="00000000">
              <w:rPr>
                <w:rFonts w:ascii="Avenir" w:cs="Avenir" w:eastAsia="Avenir" w:hAnsi="Avenir"/>
                <w:sz w:val="16"/>
                <w:szCs w:val="16"/>
                <w:rtl w:val="0"/>
              </w:rPr>
              <w:t xml:space="preserve">Q1-Q4, Q6-Q9, Q14, Q16-Q19, Q24, Q25,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D">
            <w:pPr>
              <w:widowControl w:val="0"/>
              <w:jc w:val="center"/>
              <w:rPr>
                <w:sz w:val="20"/>
                <w:szCs w:val="20"/>
              </w:rPr>
            </w:pPr>
            <w:r w:rsidDel="00000000" w:rsidR="00000000" w:rsidRPr="00000000">
              <w:rPr>
                <w:rFonts w:ascii="Avenir" w:cs="Avenir" w:eastAsia="Avenir" w:hAnsi="Avenir"/>
                <w:sz w:val="20"/>
                <w:szCs w:val="20"/>
                <w:rtl w:val="0"/>
              </w:rPr>
              <w:t xml:space="preserve">Water-surface height, inundation extent, discharge characterization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E">
            <w:pPr>
              <w:widowControl w:val="0"/>
              <w:jc w:val="center"/>
              <w:rPr>
                <w:sz w:val="20"/>
                <w:szCs w:val="20"/>
              </w:rPr>
            </w:pPr>
            <w:r w:rsidDel="00000000" w:rsidR="00000000" w:rsidRPr="00000000">
              <w:rPr>
                <w:rFonts w:ascii="Avenir" w:cs="Avenir" w:eastAsia="Avenir" w:hAnsi="Avenir"/>
                <w:sz w:val="20"/>
                <w:szCs w:val="20"/>
                <w:rtl w:val="0"/>
              </w:rPr>
              <w:t xml:space="preserve">Altimeter, Radar, Radiometer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F">
            <w:pPr>
              <w:widowControl w:val="0"/>
              <w:jc w:val="center"/>
              <w:rPr>
                <w:sz w:val="20"/>
                <w:szCs w:val="20"/>
              </w:rPr>
            </w:pPr>
            <w:r w:rsidDel="00000000" w:rsidR="00000000" w:rsidRPr="00000000">
              <w:rPr>
                <w:rFonts w:ascii="Avenir" w:cs="Avenir" w:eastAsia="Avenir" w:hAnsi="Avenir"/>
                <w:sz w:val="20"/>
                <w:szCs w:val="20"/>
                <w:rtl w:val="0"/>
              </w:rPr>
              <w:t xml:space="preserve">SWOT, </w:t>
            </w:r>
            <w:r w:rsidDel="00000000" w:rsidR="00000000" w:rsidRPr="00000000">
              <w:rPr>
                <w:rFonts w:ascii="Avenir" w:cs="Avenir" w:eastAsia="Avenir" w:hAnsi="Avenir"/>
                <w:color w:val="9900ff"/>
                <w:sz w:val="20"/>
                <w:szCs w:val="20"/>
                <w:rtl w:val="0"/>
              </w:rPr>
              <w:t xml:space="preserve">Sentinel-1</w:t>
            </w:r>
            <w:r w:rsidDel="00000000" w:rsidR="00000000" w:rsidRPr="00000000">
              <w:rPr>
                <w:rFonts w:ascii="Avenir" w:cs="Avenir" w:eastAsia="Avenir" w:hAnsi="Avenir"/>
                <w:sz w:val="20"/>
                <w:szCs w:val="20"/>
                <w:rtl w:val="0"/>
              </w:rPr>
              <w:t xml:space="preserve">, NISAR*, </w:t>
            </w:r>
            <w:r w:rsidDel="00000000" w:rsidR="00000000" w:rsidRPr="00000000">
              <w:rPr>
                <w:rFonts w:ascii="Avenir" w:cs="Avenir" w:eastAsia="Avenir" w:hAnsi="Avenir"/>
                <w:color w:val="9900ff"/>
                <w:sz w:val="20"/>
                <w:szCs w:val="20"/>
                <w:rtl w:val="0"/>
              </w:rPr>
              <w:t xml:space="preserve">BIOMASS</w:t>
            </w:r>
            <w:r w:rsidDel="00000000" w:rsidR="00000000" w:rsidRPr="00000000">
              <w:rPr>
                <w:rFonts w:ascii="Avenir" w:cs="Avenir" w:eastAsia="Avenir" w:hAnsi="Avenir"/>
                <w:sz w:val="20"/>
                <w:szCs w:val="20"/>
                <w:rtl w:val="0"/>
              </w:rPr>
              <w:t xml:space="preserv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0">
            <w:pPr>
              <w:widowControl w:val="0"/>
              <w:jc w:val="center"/>
              <w:rPr>
                <w:sz w:val="20"/>
                <w:szCs w:val="20"/>
              </w:rPr>
            </w:pPr>
            <w:r w:rsidDel="00000000" w:rsidR="00000000" w:rsidRPr="00000000">
              <w:rPr>
                <w:rFonts w:ascii="Avenir" w:cs="Avenir" w:eastAsia="Avenir" w:hAnsi="Avenir"/>
                <w:sz w:val="20"/>
                <w:szCs w:val="20"/>
                <w:rtl w:val="0"/>
              </w:rPr>
              <w:t xml:space="preserve">NASA UAVSAR</w:t>
            </w: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1">
            <w:pPr>
              <w:widowControl w:val="0"/>
              <w:jc w:val="center"/>
              <w:rPr>
                <w:sz w:val="20"/>
                <w:szCs w:val="20"/>
              </w:rPr>
            </w:pPr>
            <w:r w:rsidDel="00000000" w:rsidR="00000000" w:rsidRPr="00000000">
              <w:rPr>
                <w:rFonts w:ascii="Calibri" w:cs="Calibri" w:eastAsia="Calibri" w:hAnsi="Calibri"/>
                <w:b w:val="1"/>
                <w:rtl w:val="0"/>
              </w:rPr>
              <w:t xml:space="preserve">Groundwater &amp; Terrestrial Water Storage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2">
            <w:pPr>
              <w:widowControl w:val="0"/>
              <w:jc w:val="center"/>
              <w:rPr>
                <w:sz w:val="20"/>
                <w:szCs w:val="20"/>
              </w:rPr>
            </w:pPr>
            <w:r w:rsidDel="00000000" w:rsidR="00000000" w:rsidRPr="00000000">
              <w:rPr>
                <w:rFonts w:ascii="Avenir" w:cs="Avenir" w:eastAsia="Avenir" w:hAnsi="Avenir"/>
                <w:sz w:val="16"/>
                <w:szCs w:val="16"/>
                <w:rtl w:val="0"/>
              </w:rPr>
              <w:t xml:space="preserve">Q1-Q4, Q6-Q9, Q14, Q16-Q19, Q24, Q25,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3">
            <w:pPr>
              <w:widowControl w:val="0"/>
              <w:jc w:val="center"/>
              <w:rPr>
                <w:sz w:val="20"/>
                <w:szCs w:val="20"/>
              </w:rPr>
            </w:pPr>
            <w:r w:rsidDel="00000000" w:rsidR="00000000" w:rsidRPr="00000000">
              <w:rPr>
                <w:rFonts w:ascii="Avenir" w:cs="Avenir" w:eastAsia="Avenir" w:hAnsi="Avenir"/>
                <w:sz w:val="20"/>
                <w:szCs w:val="20"/>
                <w:rtl w:val="0"/>
              </w:rPr>
              <w:t xml:space="preserve">Well measurements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4">
            <w:pPr>
              <w:widowControl w:val="0"/>
              <w:jc w:val="center"/>
              <w:rPr>
                <w:sz w:val="20"/>
                <w:szCs w:val="20"/>
              </w:rPr>
            </w:pPr>
            <w:r w:rsidDel="00000000" w:rsidR="00000000" w:rsidRPr="00000000">
              <w:rPr>
                <w:rFonts w:ascii="Avenir" w:cs="Avenir" w:eastAsia="Avenir" w:hAnsi="Avenir"/>
                <w:sz w:val="20"/>
                <w:szCs w:val="20"/>
                <w:rtl w:val="0"/>
              </w:rPr>
              <w:t xml:space="preserve">Gravimetric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5">
            <w:pPr>
              <w:widowControl w:val="0"/>
              <w:jc w:val="center"/>
              <w:rPr>
                <w:sz w:val="20"/>
                <w:szCs w:val="20"/>
              </w:rPr>
            </w:pPr>
            <w:r w:rsidDel="00000000" w:rsidR="00000000" w:rsidRPr="00000000">
              <w:rPr>
                <w:rFonts w:ascii="Avenir" w:cs="Avenir" w:eastAsia="Avenir" w:hAnsi="Avenir"/>
                <w:sz w:val="20"/>
                <w:szCs w:val="20"/>
                <w:rtl w:val="0"/>
              </w:rPr>
              <w:t xml:space="preserve">GRACE-FO, MC*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6">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7">
            <w:pPr>
              <w:widowControl w:val="0"/>
              <w:jc w:val="center"/>
              <w:rPr>
                <w:sz w:val="20"/>
                <w:szCs w:val="20"/>
              </w:rPr>
            </w:pPr>
            <w:r w:rsidDel="00000000" w:rsidR="00000000" w:rsidRPr="00000000">
              <w:rPr>
                <w:rFonts w:ascii="Calibri" w:cs="Calibri" w:eastAsia="Calibri" w:hAnsi="Calibri"/>
                <w:b w:val="1"/>
                <w:rtl w:val="0"/>
              </w:rPr>
              <w:t xml:space="preserve">Atmospheric Moisture, VPD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8">
            <w:pPr>
              <w:widowControl w:val="0"/>
              <w:jc w:val="center"/>
              <w:rPr>
                <w:sz w:val="20"/>
                <w:szCs w:val="20"/>
              </w:rPr>
            </w:pPr>
            <w:r w:rsidDel="00000000" w:rsidR="00000000" w:rsidRPr="00000000">
              <w:rPr>
                <w:rFonts w:ascii="Avenir" w:cs="Avenir" w:eastAsia="Avenir" w:hAnsi="Avenir"/>
                <w:sz w:val="16"/>
                <w:szCs w:val="16"/>
                <w:rtl w:val="0"/>
              </w:rPr>
              <w:t xml:space="preserve">Q1-Q4, Q6-Q9, Q14, Q17, Q19, Q22, Q24, Q25,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9">
            <w:pPr>
              <w:widowControl w:val="0"/>
              <w:jc w:val="center"/>
              <w:rPr>
                <w:sz w:val="20"/>
                <w:szCs w:val="20"/>
              </w:rPr>
            </w:pPr>
            <w:r w:rsidDel="00000000" w:rsidR="00000000" w:rsidRPr="00000000">
              <w:rPr>
                <w:rFonts w:ascii="Avenir" w:cs="Avenir" w:eastAsia="Avenir" w:hAnsi="Avenir"/>
                <w:sz w:val="20"/>
                <w:szCs w:val="20"/>
                <w:rtl w:val="0"/>
              </w:rPr>
              <w:t xml:space="preserve">Weather station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A">
            <w:pPr>
              <w:widowControl w:val="0"/>
              <w:jc w:val="center"/>
              <w:rPr>
                <w:sz w:val="20"/>
                <w:szCs w:val="20"/>
              </w:rPr>
            </w:pPr>
            <w:r w:rsidDel="00000000" w:rsidR="00000000" w:rsidRPr="00000000">
              <w:rPr>
                <w:rFonts w:ascii="Avenir" w:cs="Avenir" w:eastAsia="Avenir" w:hAnsi="Avenir"/>
                <w:sz w:val="20"/>
                <w:szCs w:val="20"/>
                <w:rtl w:val="0"/>
              </w:rPr>
              <w:t xml:space="preserve">Microwave, infrared sounders, imagers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8B">
            <w:pPr>
              <w:widowControl w:val="0"/>
              <w:jc w:val="center"/>
              <w:rPr>
                <w:sz w:val="20"/>
                <w:szCs w:val="20"/>
              </w:rPr>
            </w:pPr>
            <w:r w:rsidDel="00000000" w:rsidR="00000000" w:rsidRPr="00000000">
              <w:rPr>
                <w:rFonts w:ascii="Avenir" w:cs="Avenir" w:eastAsia="Avenir" w:hAnsi="Avenir"/>
                <w:sz w:val="20"/>
                <w:szCs w:val="20"/>
                <w:rtl w:val="0"/>
              </w:rPr>
              <w:t xml:space="preserve">ATMS, GeoXO*, AOS*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C">
            <w:pPr>
              <w:widowControl w:val="0"/>
              <w:rPr>
                <w:sz w:val="20"/>
                <w:szCs w:val="20"/>
              </w:rPr>
            </w:pPr>
            <w:r w:rsidDel="00000000" w:rsidR="00000000" w:rsidRPr="00000000">
              <w:rPr>
                <w:rtl w:val="0"/>
              </w:rPr>
            </w:r>
          </w:p>
        </w:tc>
      </w:tr>
      <w:tr>
        <w:trPr>
          <w:cantSplit w:val="0"/>
          <w:trHeight w:val="106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D">
            <w:pPr>
              <w:widowControl w:val="0"/>
              <w:jc w:val="center"/>
              <w:rPr>
                <w:sz w:val="20"/>
                <w:szCs w:val="20"/>
              </w:rPr>
            </w:pPr>
            <w:r w:rsidDel="00000000" w:rsidR="00000000" w:rsidRPr="00000000">
              <w:rPr>
                <w:rFonts w:ascii="Calibri" w:cs="Calibri" w:eastAsia="Calibri" w:hAnsi="Calibri"/>
                <w:b w:val="1"/>
                <w:rtl w:val="0"/>
              </w:rPr>
              <w:t xml:space="preserve">Wind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E">
            <w:pPr>
              <w:widowControl w:val="0"/>
              <w:jc w:val="center"/>
              <w:rPr>
                <w:sz w:val="20"/>
                <w:szCs w:val="20"/>
              </w:rPr>
            </w:pPr>
            <w:r w:rsidDel="00000000" w:rsidR="00000000" w:rsidRPr="00000000">
              <w:rPr>
                <w:rFonts w:ascii="Avenir" w:cs="Avenir" w:eastAsia="Avenir" w:hAnsi="Avenir"/>
                <w:sz w:val="16"/>
                <w:szCs w:val="16"/>
                <w:rtl w:val="0"/>
              </w:rPr>
              <w:t xml:space="preserve">Q1-Q4, Q6, Q7, Q9, Q14, Q17, Q19, Q22, Q24, Q25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8F">
            <w:pPr>
              <w:widowControl w:val="0"/>
              <w:jc w:val="center"/>
              <w:rPr>
                <w:sz w:val="20"/>
                <w:szCs w:val="20"/>
              </w:rPr>
            </w:pPr>
            <w:r w:rsidDel="00000000" w:rsidR="00000000" w:rsidRPr="00000000">
              <w:rPr>
                <w:rFonts w:ascii="Avenir" w:cs="Avenir" w:eastAsia="Avenir" w:hAnsi="Avenir"/>
                <w:sz w:val="20"/>
                <w:szCs w:val="20"/>
                <w:rtl w:val="0"/>
              </w:rPr>
              <w:t xml:space="preserve">Weather station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0">
            <w:pPr>
              <w:widowControl w:val="0"/>
              <w:jc w:val="center"/>
              <w:rPr>
                <w:sz w:val="20"/>
                <w:szCs w:val="20"/>
              </w:rPr>
            </w:pPr>
            <w:r w:rsidDel="00000000" w:rsidR="00000000" w:rsidRPr="00000000">
              <w:rPr>
                <w:rFonts w:ascii="Avenir" w:cs="Avenir" w:eastAsia="Avenir" w:hAnsi="Avenir"/>
                <w:sz w:val="20"/>
                <w:szCs w:val="20"/>
                <w:rtl w:val="0"/>
              </w:rPr>
              <w:t xml:space="preserve">Doppler wind lidar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1">
            <w:pPr>
              <w:widowControl w:val="0"/>
              <w:jc w:val="center"/>
              <w:rPr>
                <w:sz w:val="20"/>
                <w:szCs w:val="20"/>
              </w:rPr>
            </w:pPr>
            <w:r w:rsidDel="00000000" w:rsidR="00000000" w:rsidRPr="00000000">
              <w:rPr>
                <w:rFonts w:ascii="Avenir" w:cs="Avenir" w:eastAsia="Avenir" w:hAnsi="Avenir"/>
                <w:color w:val="9900ff"/>
                <w:sz w:val="20"/>
                <w:szCs w:val="20"/>
                <w:rtl w:val="0"/>
              </w:rPr>
              <w:t xml:space="preserve">Aeolus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2">
            <w:pPr>
              <w:widowControl w:val="0"/>
              <w:jc w:val="center"/>
              <w:rPr>
                <w:sz w:val="20"/>
                <w:szCs w:val="20"/>
              </w:rPr>
            </w:pPr>
            <w:r w:rsidDel="00000000" w:rsidR="00000000" w:rsidRPr="00000000">
              <w:rPr>
                <w:rFonts w:ascii="Avenir" w:cs="Avenir" w:eastAsia="Avenir" w:hAnsi="Avenir"/>
                <w:sz w:val="20"/>
                <w:szCs w:val="20"/>
                <w:rtl w:val="0"/>
              </w:rPr>
              <w:t xml:space="preserve">Radiosonde measurements</w:t>
            </w:r>
            <w:r w:rsidDel="00000000" w:rsidR="00000000" w:rsidRPr="00000000">
              <w:rPr>
                <w:rtl w:val="0"/>
              </w:rPr>
            </w:r>
          </w:p>
        </w:tc>
      </w:tr>
      <w:tr>
        <w:trPr>
          <w:cantSplit w:val="0"/>
          <w:trHeight w:val="6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93">
            <w:pPr>
              <w:widowControl w:val="0"/>
              <w:jc w:val="center"/>
              <w:rPr>
                <w:rFonts w:ascii="Calibri" w:cs="Calibri" w:eastAsia="Calibri" w:hAnsi="Calibri"/>
                <w:b w:val="1"/>
              </w:rPr>
            </w:pPr>
            <w:r w:rsidDel="00000000" w:rsidR="00000000" w:rsidRPr="00000000">
              <w:rPr>
                <w:rFonts w:ascii="Calibri" w:cs="Calibri" w:eastAsia="Calibri" w:hAnsi="Calibri"/>
                <w:b w:val="1"/>
                <w:rtl w:val="0"/>
              </w:rPr>
              <w:t xml:space="preserve">Soil nutrients and texture</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94">
            <w:pPr>
              <w:widowControl w:val="0"/>
              <w:jc w:val="center"/>
              <w:rPr>
                <w:rFonts w:ascii="Avenir" w:cs="Avenir" w:eastAsia="Avenir" w:hAnsi="Avenir"/>
                <w:sz w:val="16"/>
                <w:szCs w:val="16"/>
              </w:rPr>
            </w:pPr>
            <w:r w:rsidDel="00000000" w:rsidR="00000000" w:rsidRPr="00000000">
              <w:rPr>
                <w:rFonts w:ascii="Avenir" w:cs="Avenir" w:eastAsia="Avenir" w:hAnsi="Avenir"/>
                <w:sz w:val="16"/>
                <w:szCs w:val="16"/>
                <w:rtl w:val="0"/>
              </w:rPr>
              <w:t xml:space="preserve">Q21, Q22, Q24, Q25, Q27</w:t>
            </w:r>
          </w:p>
        </w:tc>
        <w:tc>
          <w:tcPr>
            <w:vMerge w:val="restart"/>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5">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Soil samples</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96">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VSWIR Imaging Spectroscopy (IS)</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97">
            <w:pPr>
              <w:widowControl w:val="0"/>
              <w:jc w:val="center"/>
              <w:rPr>
                <w:sz w:val="20"/>
                <w:szCs w:val="20"/>
              </w:rPr>
            </w:pPr>
            <w:r w:rsidDel="00000000" w:rsidR="00000000" w:rsidRPr="00000000">
              <w:rPr>
                <w:rFonts w:ascii="Avenir" w:cs="Avenir" w:eastAsia="Avenir" w:hAnsi="Avenir"/>
                <w:sz w:val="20"/>
                <w:szCs w:val="20"/>
                <w:rtl w:val="0"/>
              </w:rPr>
              <w:t xml:space="preserve">EMIT, PACE, SBG*, CHIME*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98">
            <w:pPr>
              <w:widowControl w:val="0"/>
              <w:jc w:val="center"/>
              <w:rPr>
                <w:sz w:val="20"/>
                <w:szCs w:val="20"/>
              </w:rPr>
            </w:pPr>
            <w:r w:rsidDel="00000000" w:rsidR="00000000" w:rsidRPr="00000000">
              <w:rPr>
                <w:rFonts w:ascii="Avenir" w:cs="Avenir" w:eastAsia="Avenir" w:hAnsi="Avenir"/>
                <w:sz w:val="20"/>
                <w:szCs w:val="20"/>
                <w:rtl w:val="0"/>
              </w:rPr>
              <w:t xml:space="preserve">NASA AVIRIS-NG/3</w:t>
            </w:r>
            <w:r w:rsidDel="00000000" w:rsidR="00000000" w:rsidRPr="00000000">
              <w:rPr>
                <w:rtl w:val="0"/>
              </w:rPr>
            </w:r>
          </w:p>
        </w:tc>
      </w:tr>
      <w:tr>
        <w:trPr>
          <w:cantSplit w:val="0"/>
          <w:trHeight w:val="6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jc w:val="center"/>
              <w:rPr>
                <w:sz w:val="20"/>
                <w:szCs w:val="20"/>
              </w:rPr>
            </w:pPr>
            <w:r w:rsidDel="00000000" w:rsidR="00000000" w:rsidRPr="00000000">
              <w:rPr>
                <w:rFonts w:ascii="Calibri" w:cs="Calibri" w:eastAsia="Calibri" w:hAnsi="Calibri"/>
                <w:b w:val="1"/>
                <w:rtl w:val="0"/>
              </w:rPr>
              <w:t xml:space="preserve">Topography / Geomorphology</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jc w:val="center"/>
              <w:rPr>
                <w:sz w:val="20"/>
                <w:szCs w:val="20"/>
              </w:rPr>
            </w:pPr>
            <w:r w:rsidDel="00000000" w:rsidR="00000000" w:rsidRPr="00000000">
              <w:rPr>
                <w:rFonts w:ascii="Avenir" w:cs="Avenir" w:eastAsia="Avenir" w:hAnsi="Avenir"/>
                <w:sz w:val="16"/>
                <w:szCs w:val="16"/>
                <w:rtl w:val="0"/>
              </w:rPr>
              <w:t xml:space="preserve">Q1, Q8, Q18, Q21, Q22, Q24, Q25, Q27</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jc w:val="center"/>
              <w:rPr>
                <w:sz w:val="20"/>
                <w:szCs w:val="20"/>
              </w:rPr>
            </w:pPr>
            <w:r w:rsidDel="00000000" w:rsidR="00000000" w:rsidRPr="00000000">
              <w:rPr>
                <w:rFonts w:ascii="Avenir" w:cs="Avenir" w:eastAsia="Avenir" w:hAnsi="Avenir"/>
                <w:sz w:val="20"/>
                <w:szCs w:val="20"/>
                <w:rtl w:val="0"/>
              </w:rPr>
              <w:t xml:space="preserve">Lidar, Radar</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9D">
            <w:pPr>
              <w:widowControl w:val="0"/>
              <w:jc w:val="center"/>
              <w:rPr>
                <w:sz w:val="20"/>
                <w:szCs w:val="20"/>
              </w:rPr>
            </w:pPr>
            <w:r w:rsidDel="00000000" w:rsidR="00000000" w:rsidRPr="00000000">
              <w:rPr>
                <w:rFonts w:ascii="Avenir" w:cs="Avenir" w:eastAsia="Avenir" w:hAnsi="Avenir"/>
                <w:sz w:val="20"/>
                <w:szCs w:val="20"/>
                <w:rtl w:val="0"/>
              </w:rPr>
              <w:t xml:space="preserve">Note: PANGEA will explore correlative relationships with remotely sensed variables, not direct measurements.</w:t>
            </w:r>
            <w:r w:rsidDel="00000000" w:rsidR="00000000" w:rsidRPr="00000000">
              <w:rPr>
                <w:rtl w:val="0"/>
              </w:rPr>
            </w:r>
          </w:p>
        </w:tc>
      </w:tr>
      <w:tr>
        <w:trPr>
          <w:cantSplit w:val="0"/>
          <w:trHeight w:val="795" w:hRule="atLeast"/>
          <w:tblHeader w:val="0"/>
        </w:trPr>
        <w:tc>
          <w:tcPr>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9F">
            <w:pPr>
              <w:widowControl w:val="0"/>
              <w:jc w:val="center"/>
              <w:rPr>
                <w:sz w:val="20"/>
                <w:szCs w:val="20"/>
              </w:rPr>
            </w:pPr>
            <w:r w:rsidDel="00000000" w:rsidR="00000000" w:rsidRPr="00000000">
              <w:rPr>
                <w:rFonts w:ascii="Calibri" w:cs="Calibri" w:eastAsia="Calibri" w:hAnsi="Calibri"/>
                <w:b w:val="1"/>
                <w:rtl w:val="0"/>
              </w:rPr>
              <w:t xml:space="preserve">Topography / Geomorphology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0">
            <w:pPr>
              <w:widowControl w:val="0"/>
              <w:jc w:val="center"/>
              <w:rPr>
                <w:sz w:val="20"/>
                <w:szCs w:val="20"/>
              </w:rPr>
            </w:pPr>
            <w:r w:rsidDel="00000000" w:rsidR="00000000" w:rsidRPr="00000000">
              <w:rPr>
                <w:rFonts w:ascii="Avenir" w:cs="Avenir" w:eastAsia="Avenir" w:hAnsi="Avenir"/>
                <w:sz w:val="16"/>
                <w:szCs w:val="16"/>
                <w:rtl w:val="0"/>
              </w:rPr>
              <w:t xml:space="preserve">Q1, Q8, Q19, Q21, Q22, Q24, Q25, Q27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2">
            <w:pPr>
              <w:widowControl w:val="0"/>
              <w:jc w:val="center"/>
              <w:rPr>
                <w:sz w:val="20"/>
                <w:szCs w:val="20"/>
              </w:rPr>
            </w:pPr>
            <w:r w:rsidDel="00000000" w:rsidR="00000000" w:rsidRPr="00000000">
              <w:rPr>
                <w:rFonts w:ascii="Avenir" w:cs="Avenir" w:eastAsia="Avenir" w:hAnsi="Avenir"/>
                <w:sz w:val="20"/>
                <w:szCs w:val="20"/>
                <w:rtl w:val="0"/>
              </w:rPr>
              <w:t xml:space="preserve">Lidar, Radar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3">
            <w:pPr>
              <w:widowControl w:val="0"/>
              <w:jc w:val="center"/>
              <w:rPr>
                <w:sz w:val="20"/>
                <w:szCs w:val="20"/>
              </w:rPr>
            </w:pPr>
            <w:r w:rsidDel="00000000" w:rsidR="00000000" w:rsidRPr="00000000">
              <w:rPr>
                <w:rFonts w:ascii="Avenir" w:cs="Avenir" w:eastAsia="Avenir" w:hAnsi="Avenir"/>
                <w:sz w:val="20"/>
                <w:szCs w:val="20"/>
                <w:rtl w:val="0"/>
              </w:rPr>
              <w:t xml:space="preserve">SRTM, </w:t>
            </w:r>
            <w:r w:rsidDel="00000000" w:rsidR="00000000" w:rsidRPr="00000000">
              <w:rPr>
                <w:rFonts w:ascii="Avenir" w:cs="Avenir" w:eastAsia="Avenir" w:hAnsi="Avenir"/>
                <w:color w:val="9900ff"/>
                <w:sz w:val="20"/>
                <w:szCs w:val="20"/>
                <w:rtl w:val="0"/>
              </w:rPr>
              <w:t xml:space="preserve">Copernicus GLO-30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2A4">
            <w:pPr>
              <w:widowControl w:val="0"/>
              <w:jc w:val="center"/>
              <w:rPr>
                <w:sz w:val="20"/>
                <w:szCs w:val="20"/>
              </w:rPr>
            </w:pPr>
            <w:r w:rsidDel="00000000" w:rsidR="00000000" w:rsidRPr="00000000">
              <w:rPr>
                <w:rFonts w:ascii="Avenir" w:cs="Avenir" w:eastAsia="Avenir" w:hAnsi="Avenir"/>
                <w:sz w:val="20"/>
                <w:szCs w:val="20"/>
                <w:rtl w:val="0"/>
              </w:rPr>
              <w:t xml:space="preserve">NASA UAVSAR, NASA LVIS, small-footprint lidar</w:t>
            </w:r>
            <w:r w:rsidDel="00000000" w:rsidR="00000000" w:rsidRPr="00000000">
              <w:rPr>
                <w:rtl w:val="0"/>
              </w:rPr>
            </w:r>
          </w:p>
        </w:tc>
      </w:tr>
    </w:tbl>
    <w:p w:rsidR="00000000" w:rsidDel="00000000" w:rsidP="00000000" w:rsidRDefault="00000000" w:rsidRPr="00000000" w14:paraId="000002A5">
      <w:pPr>
        <w:rPr/>
        <w:sectPr>
          <w:type w:val="nextPage"/>
          <w:pgSz w:h="12240" w:w="15840" w:orient="landscape"/>
          <w:pgMar w:bottom="1440" w:top="1440" w:left="1530" w:right="1440" w:header="720" w:footer="720"/>
        </w:sectPr>
      </w:pPr>
      <w:r w:rsidDel="00000000" w:rsidR="00000000" w:rsidRPr="00000000">
        <w:rPr>
          <w:rtl w:val="0"/>
        </w:rPr>
      </w:r>
    </w:p>
    <w:p w:rsidR="00000000" w:rsidDel="00000000" w:rsidP="00000000" w:rsidRDefault="00000000" w:rsidRPr="00000000" w14:paraId="000002A6">
      <w:pPr>
        <w:pStyle w:val="Heading4"/>
        <w:rPr/>
      </w:pPr>
      <w:bookmarkStart w:colFirst="0" w:colLast="0" w:name="_8hvwu2pr0zwb" w:id="34"/>
      <w:bookmarkEnd w:id="34"/>
      <w:r w:rsidDel="00000000" w:rsidR="00000000" w:rsidRPr="00000000">
        <w:rPr>
          <w:rtl w:val="0"/>
        </w:rPr>
        <w:t xml:space="preserve">6.2.2 </w:t>
      </w:r>
      <w:commentRangeStart w:id="354"/>
      <w:commentRangeStart w:id="355"/>
      <w:r w:rsidDel="00000000" w:rsidR="00000000" w:rsidRPr="00000000">
        <w:rPr>
          <w:rtl w:val="0"/>
        </w:rPr>
        <w:t xml:space="preserve">Satellite Remote Sensing Observations</w:t>
      </w:r>
      <w:commentRangeEnd w:id="354"/>
      <w:r w:rsidDel="00000000" w:rsidR="00000000" w:rsidRPr="00000000">
        <w:commentReference w:id="354"/>
      </w:r>
      <w:commentRangeEnd w:id="355"/>
      <w:r w:rsidDel="00000000" w:rsidR="00000000" w:rsidRPr="00000000">
        <w:commentReference w:id="355"/>
      </w: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There are a wealth of NASA satellite platforms that will contribute to the science and applications goals of PANGEA, as well as an ever-increasing ecosystem of sensors from other space agencies and non-governmental entities (</w:t>
      </w:r>
      <w:r w:rsidDel="00000000" w:rsidR="00000000" w:rsidRPr="00000000">
        <w:rPr>
          <w:b w:val="1"/>
          <w:color w:val="ff0000"/>
          <w:highlight w:val="yellow"/>
          <w:rtl w:val="0"/>
          <w:rPrChange w:author="Marcos Longo" w:id="132" w:date="2024-11-09T02:29:52Z">
            <w:rPr>
              <w:b w:val="1"/>
            </w:rPr>
          </w:rPrChange>
        </w:rPr>
        <w:t xml:space="preserve">Table 1</w:t>
      </w:r>
      <w:r w:rsidDel="00000000" w:rsidR="00000000" w:rsidRPr="00000000">
        <w:rPr>
          <w:rtl w:val="0"/>
        </w:rPr>
        <w:t xml:space="preserve">). PANGEA is well-poised to leverage the Earth Observing System (EOS) missions for understanding patterns of tropical ecosystem properties and their changes in the recent past, as well as to advance the way we use spaceborne sensors in the age of the Earth System Observatory (ESO) missions. </w:t>
      </w:r>
      <w:r w:rsidDel="00000000" w:rsidR="00000000" w:rsidRPr="00000000">
        <w:rPr>
          <w:rtl w:val="0"/>
        </w:rPr>
        <w:t xml:space="preserve">PANGEA is also poised to contribute to the improvement and refinement of ESO algorithms to better represent tropical ecosystems and address user needs in these globally important regions. The in situ work carried out by PANGEA paired with satellite remote sensing observations will allow tropical forest biomes and the people living in these regions to become part of the Earth Science to Action virtuous cycle, ensuring their inclusion in the process.</w:t>
      </w:r>
      <w:r w:rsidDel="00000000" w:rsidR="00000000" w:rsidRPr="00000000">
        <w:rPr>
          <w:rtl w:val="0"/>
        </w:rPr>
        <w:t xml:space="preserve"> </w:t>
      </w:r>
    </w:p>
    <w:p w:rsidR="00000000" w:rsidDel="00000000" w:rsidP="00000000" w:rsidRDefault="00000000" w:rsidRPr="00000000" w14:paraId="000002A8">
      <w:pPr>
        <w:ind w:left="0" w:firstLine="0"/>
        <w:rPr/>
      </w:pPr>
      <w:r w:rsidDel="00000000" w:rsidR="00000000" w:rsidRPr="00000000">
        <w:rPr>
          <w:rtl w:val="0"/>
        </w:rPr>
      </w:r>
    </w:p>
    <w:p w:rsidR="00000000" w:rsidDel="00000000" w:rsidP="00000000" w:rsidRDefault="00000000" w:rsidRPr="00000000" w14:paraId="000002A9">
      <w:pPr>
        <w:ind w:left="0" w:firstLine="0"/>
        <w:rPr/>
      </w:pPr>
      <w:r w:rsidDel="00000000" w:rsidR="00000000" w:rsidRPr="00000000">
        <w:rPr>
          <w:rtl w:val="0"/>
        </w:rPr>
        <w:t xml:space="preserve">In </w:t>
      </w:r>
      <w:r w:rsidDel="00000000" w:rsidR="00000000" w:rsidRPr="00000000">
        <w:rPr>
          <w:b w:val="1"/>
          <w:color w:val="ff0000"/>
          <w:highlight w:val="yellow"/>
          <w:rtl w:val="0"/>
          <w:rPrChange w:author="Marcos Longo" w:id="133" w:date="2024-11-09T02:30:09Z">
            <w:rPr>
              <w:b w:val="1"/>
            </w:rPr>
          </w:rPrChange>
        </w:rPr>
        <w:t xml:space="preserve">Table 2</w:t>
      </w:r>
      <w:r w:rsidDel="00000000" w:rsidR="00000000" w:rsidRPr="00000000">
        <w:rPr>
          <w:b w:val="1"/>
          <w:rtl w:val="0"/>
        </w:rPr>
        <w:t xml:space="preserve"> </w:t>
      </w:r>
      <w:r w:rsidDel="00000000" w:rsidR="00000000" w:rsidRPr="00000000">
        <w:rPr>
          <w:rtl w:val="0"/>
        </w:rPr>
        <w:t xml:space="preserve">below</w:t>
      </w:r>
      <w:commentRangeStart w:id="356"/>
      <w:commentRangeStart w:id="357"/>
      <w:r w:rsidDel="00000000" w:rsidR="00000000" w:rsidRPr="00000000">
        <w:rPr>
          <w:rtl w:val="0"/>
        </w:rPr>
        <w:t xml:space="preserve">, we highlight a variety of operational and forthcoming NASA spaceborne </w:t>
      </w:r>
      <w:commentRangeEnd w:id="356"/>
      <w:r w:rsidDel="00000000" w:rsidR="00000000" w:rsidRPr="00000000">
        <w:commentReference w:id="356"/>
      </w:r>
      <w:commentRangeEnd w:id="357"/>
      <w:r w:rsidDel="00000000" w:rsidR="00000000" w:rsidRPr="00000000">
        <w:commentReference w:id="357"/>
      </w:r>
      <w:r w:rsidDel="00000000" w:rsidR="00000000" w:rsidRPr="00000000">
        <w:rPr>
          <w:rtl w:val="0"/>
        </w:rPr>
        <w:t xml:space="preserve">sensors, their needs for advances in the tropics which PANGEA can address, and the science that the PANGEA team will be able to advance with the use of these sensors in concert with planned PANGEA activities. This table also includes some sensors that are operated by non-NASA space agencies where data are openly available. PANGEA will also explore commercial datasets available through NASA’s Commercial SmallSat Data Acquisition (CSDA) program during the Science Definition and Campaign phases of the </w:t>
      </w:r>
      <w:commentRangeStart w:id="358"/>
      <w:r w:rsidDel="00000000" w:rsidR="00000000" w:rsidRPr="00000000">
        <w:rPr>
          <w:rtl w:val="0"/>
        </w:rPr>
        <w:t xml:space="preserve">project. </w:t>
      </w:r>
      <w:commentRangeEnd w:id="358"/>
      <w:r w:rsidDel="00000000" w:rsidR="00000000" w:rsidRPr="00000000">
        <w:commentReference w:id="358"/>
      </w: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tbl>
      <w:tblPr>
        <w:tblStyle w:val="Table10"/>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7305"/>
        <w:tblGridChange w:id="0">
          <w:tblGrid>
            <w:gridCol w:w="1485"/>
            <w:gridCol w:w="7305"/>
          </w:tblGrid>
        </w:tblGridChange>
      </w:tblGrid>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B">
            <w:pPr>
              <w:widowControl w:val="0"/>
              <w:rPr>
                <w:sz w:val="20"/>
                <w:szCs w:val="20"/>
              </w:rPr>
            </w:pPr>
            <w:r w:rsidDel="00000000" w:rsidR="00000000" w:rsidRPr="00000000">
              <w:rPr>
                <w:rtl w:val="0"/>
              </w:rPr>
              <w:t xml:space="preserve">Table X. Examples of satellite remote sensing observations and advances.</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AD">
            <w:pPr>
              <w:widowControl w:val="0"/>
              <w:rPr>
                <w:sz w:val="20"/>
                <w:szCs w:val="20"/>
              </w:rPr>
            </w:pPr>
            <w:r w:rsidDel="00000000" w:rsidR="00000000" w:rsidRPr="00000000">
              <w:rPr>
                <w:rFonts w:ascii="Avenir" w:cs="Avenir" w:eastAsia="Avenir" w:hAnsi="Avenir"/>
                <w:sz w:val="20"/>
                <w:szCs w:val="20"/>
                <w:rtl w:val="0"/>
              </w:rPr>
              <w:t xml:space="preserve">Satellite Observations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2AE">
            <w:pPr>
              <w:widowControl w:val="0"/>
              <w:rPr>
                <w:sz w:val="20"/>
                <w:szCs w:val="20"/>
              </w:rPr>
            </w:pPr>
            <w:r w:rsidDel="00000000" w:rsidR="00000000" w:rsidRPr="00000000">
              <w:rPr>
                <w:rFonts w:ascii="Avenir" w:cs="Avenir" w:eastAsia="Avenir" w:hAnsi="Avenir"/>
                <w:sz w:val="20"/>
                <w:szCs w:val="20"/>
                <w:rtl w:val="0"/>
              </w:rPr>
              <w:t xml:space="preserve">Calibration, Validation, and Algorithm Advances from PANGEA</w:t>
            </w: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AF">
            <w:pPr>
              <w:widowControl w:val="0"/>
              <w:rPr>
                <w:sz w:val="20"/>
                <w:szCs w:val="20"/>
              </w:rPr>
            </w:pPr>
            <w:r w:rsidDel="00000000" w:rsidR="00000000" w:rsidRPr="00000000">
              <w:rPr>
                <w:rFonts w:ascii="Avenir" w:cs="Avenir" w:eastAsia="Avenir" w:hAnsi="Avenir"/>
                <w:color w:val="9900ff"/>
                <w:sz w:val="20"/>
                <w:szCs w:val="20"/>
                <w:rtl w:val="0"/>
              </w:rPr>
              <w:t xml:space="preserve">Sentinel-1</w:t>
            </w:r>
            <w:r w:rsidDel="00000000" w:rsidR="00000000" w:rsidRPr="00000000">
              <w:rPr>
                <w:rFonts w:ascii="Avenir" w:cs="Avenir" w:eastAsia="Avenir" w:hAnsi="Avenir"/>
                <w:sz w:val="20"/>
                <w:szCs w:val="20"/>
                <w:rtl w:val="0"/>
              </w:rPr>
              <w:t xml:space="preserve">, NISAR*, </w:t>
            </w:r>
            <w:r w:rsidDel="00000000" w:rsidR="00000000" w:rsidRPr="00000000">
              <w:rPr>
                <w:rFonts w:ascii="Avenir" w:cs="Avenir" w:eastAsia="Avenir" w:hAnsi="Avenir"/>
                <w:color w:val="9900ff"/>
                <w:sz w:val="20"/>
                <w:szCs w:val="20"/>
                <w:rtl w:val="0"/>
              </w:rPr>
              <w:t xml:space="preserve">BIOMASS*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0">
            <w:pPr>
              <w:widowControl w:val="0"/>
              <w:rPr>
                <w:sz w:val="20"/>
                <w:szCs w:val="20"/>
              </w:rPr>
            </w:pPr>
            <w:r w:rsidDel="00000000" w:rsidR="00000000" w:rsidRPr="00000000">
              <w:rPr>
                <w:rFonts w:ascii="Avenir" w:cs="Avenir" w:eastAsia="Avenir" w:hAnsi="Avenir"/>
                <w:sz w:val="20"/>
                <w:szCs w:val="20"/>
                <w:rtl w:val="0"/>
              </w:rPr>
              <w:t xml:space="preserve">PANGEA will contribute to efforts underway to calibrate and validate biomass mapping along gradients of carbon stocks and disturbance. This work will demonstrate NISAR capabilities and support data product development from both NISAR and BIOMASS in dense, closed-canopy tropical forests.</w:t>
            </w:r>
            <w:r w:rsidDel="00000000" w:rsidR="00000000" w:rsidRPr="00000000">
              <w:rPr>
                <w:rtl w:val="0"/>
              </w:rPr>
            </w:r>
          </w:p>
        </w:tc>
      </w:tr>
      <w:tr>
        <w:trPr>
          <w:cantSplit w:val="0"/>
          <w:trHeight w:val="151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B1">
            <w:pPr>
              <w:widowControl w:val="0"/>
              <w:rPr>
                <w:sz w:val="20"/>
                <w:szCs w:val="20"/>
              </w:rPr>
            </w:pPr>
            <w:r w:rsidDel="00000000" w:rsidR="00000000" w:rsidRPr="00000000">
              <w:rPr>
                <w:rFonts w:ascii="Avenir" w:cs="Avenir" w:eastAsia="Avenir" w:hAnsi="Avenir"/>
                <w:sz w:val="20"/>
                <w:szCs w:val="20"/>
                <w:rtl w:val="0"/>
              </w:rPr>
              <w:t xml:space="preserve">EMIT, </w:t>
            </w:r>
            <w:r w:rsidDel="00000000" w:rsidR="00000000" w:rsidRPr="00000000">
              <w:rPr>
                <w:rFonts w:ascii="Avenir" w:cs="Avenir" w:eastAsia="Avenir" w:hAnsi="Avenir"/>
                <w:color w:val="9900ff"/>
                <w:sz w:val="20"/>
                <w:szCs w:val="20"/>
                <w:rtl w:val="0"/>
              </w:rPr>
              <w:t xml:space="preserve">CHIME</w:t>
            </w:r>
            <w:r w:rsidDel="00000000" w:rsidR="00000000" w:rsidRPr="00000000">
              <w:rPr>
                <w:rFonts w:ascii="Avenir" w:cs="Avenir" w:eastAsia="Avenir" w:hAnsi="Avenir"/>
                <w:sz w:val="20"/>
                <w:szCs w:val="20"/>
                <w:rtl w:val="0"/>
              </w:rPr>
              <w:t xml:space="preserve">*, SBG-VSWIR*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2">
            <w:pPr>
              <w:widowControl w:val="0"/>
              <w:rPr>
                <w:sz w:val="20"/>
                <w:szCs w:val="20"/>
              </w:rPr>
            </w:pPr>
            <w:r w:rsidDel="00000000" w:rsidR="00000000" w:rsidRPr="00000000">
              <w:rPr>
                <w:rFonts w:ascii="Avenir" w:cs="Avenir" w:eastAsia="Avenir" w:hAnsi="Avenir"/>
                <w:sz w:val="20"/>
                <w:szCs w:val="20"/>
                <w:rtl w:val="0"/>
              </w:rPr>
              <w:t xml:space="preserve">Algorithms that leverage VSWIR data to understand vegetation canopy traits and chemical properties are currently trained on datasets that have poor representation of tropical forests. PANGEA collections will support improved L3 vegetation products from SBG VSWIR and could also support community-generated products for EMIT that are focused on tropical regions.</w:t>
            </w:r>
            <w:r w:rsidDel="00000000" w:rsidR="00000000" w:rsidRPr="00000000">
              <w:rPr>
                <w:rtl w:val="0"/>
              </w:rPr>
            </w:r>
          </w:p>
        </w:tc>
      </w:tr>
      <w:tr>
        <w:trPr>
          <w:cantSplit w:val="0"/>
          <w:trHeight w:val="103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B3">
            <w:pPr>
              <w:widowControl w:val="0"/>
              <w:rPr>
                <w:sz w:val="20"/>
                <w:szCs w:val="20"/>
              </w:rPr>
            </w:pPr>
            <w:r w:rsidDel="00000000" w:rsidR="00000000" w:rsidRPr="00000000">
              <w:rPr>
                <w:rFonts w:ascii="Avenir" w:cs="Avenir" w:eastAsia="Avenir" w:hAnsi="Avenir"/>
                <w:sz w:val="20"/>
                <w:szCs w:val="20"/>
                <w:rtl w:val="0"/>
              </w:rPr>
              <w:t xml:space="preserve">OCO-2/3, TROPOMI, MethaneSat, EMIT, CarbonMapper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4">
            <w:pPr>
              <w:widowControl w:val="0"/>
              <w:rPr>
                <w:sz w:val="20"/>
                <w:szCs w:val="20"/>
              </w:rPr>
            </w:pPr>
            <w:r w:rsidDel="00000000" w:rsidR="00000000" w:rsidRPr="00000000">
              <w:rPr>
                <w:rFonts w:ascii="Avenir" w:cs="Avenir" w:eastAsia="Avenir" w:hAnsi="Avenir"/>
                <w:sz w:val="20"/>
                <w:szCs w:val="20"/>
                <w:rtl w:val="0"/>
              </w:rPr>
              <w:t xml:space="preserve">Persistent cloud cover impedes space-based XCO2 and XCH4 measurements of tropical greenhouse gas fluxes (e.g., Rayner et al., 2002; Qu et al., 2021), resulting in the filtering out of over 95% of retrieved information (Qu et al., 2021). Higher spatial resolution XCO2 and XCH4 satellite sensors (e.g., MethaneSat) will greatly improve tropical flux measurements retrievals through cloud gaps, as will other point-source mapping satellite sensors (e.g., EMIT, GHGSat, Carbon Mapper, PRISMA), although these target-mode observations will not provide the global coverage needed to constrain tropical greenhouse gas budgets. PANGEA measurements will support L3 product development, including scaling between target-mode observations and sensors with broader spatial coverage.</w:t>
            </w:r>
            <w:r w:rsidDel="00000000" w:rsidR="00000000" w:rsidRPr="00000000">
              <w:rPr>
                <w:rtl w:val="0"/>
              </w:rPr>
            </w:r>
          </w:p>
        </w:tc>
      </w:tr>
      <w:tr>
        <w:trPr>
          <w:cantSplit w:val="0"/>
          <w:trHeight w:val="55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B5">
            <w:pPr>
              <w:widowControl w:val="0"/>
              <w:rPr>
                <w:sz w:val="20"/>
                <w:szCs w:val="20"/>
              </w:rPr>
            </w:pPr>
            <w:r w:rsidDel="00000000" w:rsidR="00000000" w:rsidRPr="00000000">
              <w:rPr>
                <w:rFonts w:ascii="Avenir" w:cs="Avenir" w:eastAsia="Avenir" w:hAnsi="Avenir"/>
                <w:i w:val="1"/>
                <w:sz w:val="20"/>
                <w:szCs w:val="20"/>
                <w:rtl w:val="0"/>
              </w:rPr>
              <w:t xml:space="preserve">Carbon-I*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6">
            <w:pPr>
              <w:widowControl w:val="0"/>
              <w:rPr>
                <w:sz w:val="20"/>
                <w:szCs w:val="20"/>
              </w:rPr>
            </w:pPr>
            <w:r w:rsidDel="00000000" w:rsidR="00000000" w:rsidRPr="00000000">
              <w:rPr>
                <w:rFonts w:ascii="Avenir" w:cs="Avenir" w:eastAsia="Avenir" w:hAnsi="Avenir"/>
                <w:sz w:val="20"/>
                <w:szCs w:val="20"/>
                <w:rtl w:val="0"/>
              </w:rPr>
              <w:t xml:space="preserve">Carbon-I is currently being proposed in the Earth System Explorer program. If Carbon-I is selected, PANGEA measurements would be valuable for validation of GHG fluxes from wetland systems and water cycle monitoring as observed by Carbon-I, whose mission plan has a focus on resolving the data drought in tropical regions due to cloud cover.</w:t>
            </w:r>
            <w:r w:rsidDel="00000000" w:rsidR="00000000" w:rsidRPr="00000000">
              <w:rPr>
                <w:rtl w:val="0"/>
              </w:rPr>
            </w:r>
          </w:p>
        </w:tc>
      </w:tr>
      <w:tr>
        <w:trPr>
          <w:cantSplit w:val="0"/>
          <w:trHeight w:val="151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B7">
            <w:pPr>
              <w:widowControl w:val="0"/>
              <w:rPr>
                <w:sz w:val="20"/>
                <w:szCs w:val="20"/>
              </w:rPr>
            </w:pPr>
            <w:r w:rsidDel="00000000" w:rsidR="00000000" w:rsidRPr="00000000">
              <w:rPr>
                <w:rFonts w:ascii="Avenir" w:cs="Avenir" w:eastAsia="Avenir" w:hAnsi="Avenir"/>
                <w:sz w:val="20"/>
                <w:szCs w:val="20"/>
                <w:rtl w:val="0"/>
              </w:rPr>
              <w:t xml:space="preserve">GEDI, ICESat-2, EDGE*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8">
            <w:pPr>
              <w:widowControl w:val="0"/>
              <w:rPr>
                <w:sz w:val="20"/>
                <w:szCs w:val="20"/>
              </w:rPr>
            </w:pPr>
            <w:r w:rsidDel="00000000" w:rsidR="00000000" w:rsidRPr="00000000">
              <w:rPr>
                <w:rFonts w:ascii="Avenir" w:cs="Avenir" w:eastAsia="Avenir" w:hAnsi="Avenir"/>
                <w:sz w:val="20"/>
                <w:szCs w:val="20"/>
                <w:rtl w:val="0"/>
              </w:rPr>
              <w:t xml:space="preserve">Retrieval of tree- and crown-level structural attributes from lidar is necessary to link organismal processes and dynamics to ecosystem responses observed at landscape scales, as is vertical variation in forest structure. Spaceborne lidar yields community scale observations that, although incredibly valuable, remain insufficient to pair with tree level in situ measurements. PANGEA collections will support improved L3 GEDI products and EDGE calibration and validation (if selected).</w:t>
            </w:r>
            <w:r w:rsidDel="00000000" w:rsidR="00000000" w:rsidRPr="00000000">
              <w:rPr>
                <w:rtl w:val="0"/>
              </w:rPr>
            </w:r>
          </w:p>
        </w:tc>
      </w:tr>
      <w:tr>
        <w:trPr>
          <w:cantSplit w:val="0"/>
          <w:trHeight w:val="79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B9">
            <w:pPr>
              <w:widowControl w:val="0"/>
              <w:rPr>
                <w:sz w:val="20"/>
                <w:szCs w:val="20"/>
              </w:rPr>
            </w:pPr>
            <w:r w:rsidDel="00000000" w:rsidR="00000000" w:rsidRPr="00000000">
              <w:rPr>
                <w:rFonts w:ascii="Avenir" w:cs="Avenir" w:eastAsia="Avenir" w:hAnsi="Avenir"/>
                <w:sz w:val="20"/>
                <w:szCs w:val="20"/>
                <w:rtl w:val="0"/>
              </w:rPr>
              <w:t xml:space="preserve">SMAP, </w:t>
            </w:r>
            <w:r w:rsidDel="00000000" w:rsidR="00000000" w:rsidRPr="00000000">
              <w:rPr>
                <w:rFonts w:ascii="Avenir" w:cs="Avenir" w:eastAsia="Avenir" w:hAnsi="Avenir"/>
                <w:color w:val="9900ff"/>
                <w:sz w:val="20"/>
                <w:szCs w:val="20"/>
                <w:rtl w:val="0"/>
              </w:rPr>
              <w:t xml:space="preserve">SMOS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A">
            <w:pPr>
              <w:widowControl w:val="0"/>
              <w:rPr>
                <w:sz w:val="20"/>
                <w:szCs w:val="20"/>
              </w:rPr>
            </w:pPr>
            <w:r w:rsidDel="00000000" w:rsidR="00000000" w:rsidRPr="00000000">
              <w:rPr>
                <w:rFonts w:ascii="Avenir" w:cs="Avenir" w:eastAsia="Avenir" w:hAnsi="Avenir"/>
                <w:sz w:val="20"/>
                <w:szCs w:val="20"/>
                <w:rtl w:val="0"/>
              </w:rPr>
              <w:t xml:space="preserve">SMAP exhibits a notable bias in tropical forests (Cho et al., 2023). However, significant advancements have been achieved by employing the Maximum Entropy Algorithm on SMAP (Wang et al., 2023). The scarcity of ground-based soil moisture observations remains a critical barrier to further enhancements, which PANGEA field measurements would help to alleviate.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BB">
            <w:pPr>
              <w:widowControl w:val="0"/>
              <w:rPr>
                <w:sz w:val="20"/>
                <w:szCs w:val="20"/>
              </w:rPr>
            </w:pPr>
            <w:r w:rsidDel="00000000" w:rsidR="00000000" w:rsidRPr="00000000">
              <w:rPr>
                <w:rFonts w:ascii="Avenir" w:cs="Avenir" w:eastAsia="Avenir" w:hAnsi="Avenir"/>
                <w:sz w:val="20"/>
                <w:szCs w:val="20"/>
                <w:rtl w:val="0"/>
              </w:rPr>
              <w:t xml:space="preserve">Geostationary: GOES-R ABI &amp; AHI (Americas), MTG-I (Africa)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C">
            <w:pPr>
              <w:widowControl w:val="0"/>
              <w:rPr>
                <w:sz w:val="20"/>
                <w:szCs w:val="20"/>
              </w:rPr>
            </w:pPr>
            <w:r w:rsidDel="00000000" w:rsidR="00000000" w:rsidRPr="00000000">
              <w:rPr>
                <w:rFonts w:ascii="Avenir" w:cs="Avenir" w:eastAsia="Avenir" w:hAnsi="Avenir"/>
                <w:sz w:val="20"/>
                <w:szCs w:val="20"/>
                <w:rtl w:val="0"/>
              </w:rPr>
              <w:t xml:space="preserve">Geostationary satellites offer opportunities for diurnal measurements of ecosystem dynamics. With imagers that now have VNIR spectral resolutions comparable to polar-orbiting sensors, important ecosystem dynamics like GPP and ecosystem respiration can be retrieved (Khan et al. 2021, Losos et al. 2024). PANGEA will support direct calibration, validation, and product development of these metrics over the Americas and Africa.</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0e0e3" w:val="clear"/>
            <w:tcMar>
              <w:top w:w="40.0" w:type="dxa"/>
              <w:left w:w="40.0" w:type="dxa"/>
              <w:bottom w:w="40.0" w:type="dxa"/>
              <w:right w:w="40.0" w:type="dxa"/>
            </w:tcMar>
            <w:vAlign w:val="bottom"/>
          </w:tcPr>
          <w:p w:rsidR="00000000" w:rsidDel="00000000" w:rsidP="00000000" w:rsidRDefault="00000000" w:rsidRPr="00000000" w14:paraId="000002BD">
            <w:pPr>
              <w:widowControl w:val="0"/>
              <w:rPr>
                <w:sz w:val="20"/>
                <w:szCs w:val="20"/>
              </w:rPr>
            </w:pPr>
            <w:r w:rsidDel="00000000" w:rsidR="00000000" w:rsidRPr="00000000">
              <w:rPr>
                <w:rFonts w:ascii="Avenir" w:cs="Avenir" w:eastAsia="Avenir" w:hAnsi="Avenir"/>
                <w:sz w:val="20"/>
                <w:szCs w:val="20"/>
                <w:rtl w:val="0"/>
              </w:rPr>
              <w:t xml:space="preserve">VIIRS, Sentinel-3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BE">
            <w:pPr>
              <w:widowControl w:val="0"/>
              <w:rPr>
                <w:sz w:val="20"/>
                <w:szCs w:val="20"/>
              </w:rPr>
            </w:pPr>
            <w:r w:rsidDel="00000000" w:rsidR="00000000" w:rsidRPr="00000000">
              <w:rPr>
                <w:rFonts w:ascii="Avenir" w:cs="Avenir" w:eastAsia="Avenir" w:hAnsi="Avenir"/>
                <w:sz w:val="20"/>
                <w:szCs w:val="20"/>
                <w:rtl w:val="0"/>
              </w:rPr>
              <w:t xml:space="preserve">Fires in standing tropical forests typically burn through leaf litter and woody fuels in the understory. Although tropical forest fires can severely degrade carbon stocks, biodiversity, and forest structure, their extent and frequency are poorly understood due to limitations in satellite fire detection algorithms, which struggle to capture low-intensity fires under dense canopies, leading to misconceptions about fire activity in these regions. PANGEA will support L3 product development to improve the accuracy of fire detection, including small-scale fires.</w:t>
            </w:r>
            <w:r w:rsidDel="00000000" w:rsidR="00000000" w:rsidRPr="00000000">
              <w:rPr>
                <w:rtl w:val="0"/>
              </w:rPr>
            </w:r>
          </w:p>
        </w:tc>
      </w:tr>
    </w:tbl>
    <w:p w:rsidR="00000000" w:rsidDel="00000000" w:rsidP="00000000" w:rsidRDefault="00000000" w:rsidRPr="00000000" w14:paraId="000002BF">
      <w:pPr>
        <w:pStyle w:val="Heading4"/>
        <w:rPr/>
      </w:pPr>
      <w:bookmarkStart w:colFirst="0" w:colLast="0" w:name="_tvm98o3pux72" w:id="35"/>
      <w:bookmarkEnd w:id="35"/>
      <w:r w:rsidDel="00000000" w:rsidR="00000000" w:rsidRPr="00000000">
        <w:rPr>
          <w:rtl w:val="0"/>
        </w:rPr>
        <w:t xml:space="preserve">6</w:t>
      </w:r>
      <w:r w:rsidDel="00000000" w:rsidR="00000000" w:rsidRPr="00000000">
        <w:rPr>
          <w:rtl w:val="0"/>
        </w:rPr>
        <w:t xml:space="preserve">.2.3 </w:t>
      </w:r>
      <w:commentRangeStart w:id="359"/>
      <w:r w:rsidDel="00000000" w:rsidR="00000000" w:rsidRPr="00000000">
        <w:rPr>
          <w:rtl w:val="0"/>
        </w:rPr>
        <w:t xml:space="preserve">Airborne</w:t>
      </w:r>
      <w:commentRangeEnd w:id="359"/>
      <w:r w:rsidDel="00000000" w:rsidR="00000000" w:rsidRPr="00000000">
        <w:commentReference w:id="359"/>
      </w:r>
      <w:r w:rsidDel="00000000" w:rsidR="00000000" w:rsidRPr="00000000">
        <w:rPr>
          <w:rtl w:val="0"/>
        </w:rPr>
        <w:t xml:space="preserve"> Remote Sensing Observations</w:t>
      </w:r>
      <w:r w:rsidDel="00000000" w:rsidR="00000000" w:rsidRPr="00000000">
        <w:rPr>
          <w:rtl w:val="0"/>
        </w:rPr>
      </w:r>
    </w:p>
    <w:p w:rsidR="00000000" w:rsidDel="00000000" w:rsidP="00000000" w:rsidRDefault="00000000" w:rsidRPr="00000000" w14:paraId="000002C0">
      <w:pPr>
        <w:ind w:left="0" w:firstLine="0"/>
        <w:rPr/>
      </w:pPr>
      <w:r w:rsidDel="00000000" w:rsidR="00000000" w:rsidRPr="00000000">
        <w:rPr>
          <w:rtl w:val="0"/>
        </w:rPr>
        <w:t xml:space="preserve">PANGEA airborne observations will include instrumented aircraft and drones. Based </w:t>
      </w:r>
      <w:r w:rsidDel="00000000" w:rsidR="00000000" w:rsidRPr="00000000">
        <w:rPr>
          <w:rtl w:val="0"/>
        </w:rPr>
        <w:t xml:space="preserve">on learned experience from ABoVE, recent </w:t>
      </w:r>
      <w:r w:rsidDel="00000000" w:rsidR="00000000" w:rsidRPr="00000000">
        <w:rPr>
          <w:rtl w:val="0"/>
        </w:rPr>
        <w:t xml:space="preserve">recommendation from the AfriSAR-2 team, </w:t>
      </w:r>
      <w:r w:rsidDel="00000000" w:rsidR="00000000" w:rsidRPr="00000000">
        <w:rPr>
          <w:rtl w:val="0"/>
        </w:rPr>
        <w:t xml:space="preserve">numerous</w:t>
      </w:r>
      <w:r w:rsidDel="00000000" w:rsidR="00000000" w:rsidRPr="00000000">
        <w:rPr>
          <w:rtl w:val="0"/>
        </w:rPr>
        <w:t xml:space="preserve"> international airborne NASA campaigns, and information gathered during the PANGEA scoping effort, flight plans will be co-designed with local partners. All requests for country clearances and flight </w:t>
      </w:r>
      <w:r w:rsidDel="00000000" w:rsidR="00000000" w:rsidRPr="00000000">
        <w:rPr>
          <w:rtl w:val="0"/>
        </w:rPr>
        <w:t xml:space="preserve">permissions</w:t>
      </w:r>
      <w:r w:rsidDel="00000000" w:rsidR="00000000" w:rsidRPr="00000000">
        <w:rPr>
          <w:rtl w:val="0"/>
        </w:rPr>
        <w:t xml:space="preserve"> will be coordinated by NASA and JPL airborne programs working with the NASA Office of International and Interagency Relations (OIIR) and the US Department of State (see </w:t>
      </w:r>
      <w:r w:rsidDel="00000000" w:rsidR="00000000" w:rsidRPr="00000000">
        <w:rPr>
          <w:b w:val="1"/>
          <w:highlight w:val="yellow"/>
          <w:rtl w:val="0"/>
        </w:rPr>
        <w:t xml:space="preserve">Box 1</w:t>
      </w:r>
      <w:r w:rsidDel="00000000" w:rsidR="00000000" w:rsidRPr="00000000">
        <w:rPr>
          <w:rtl w:val="0"/>
        </w:rPr>
        <w:t xml:space="preserve">). When using a NASA aircraft or NASA-contracted aircraft all appropriate airworthiness </w:t>
      </w:r>
      <w:r w:rsidDel="00000000" w:rsidR="00000000" w:rsidRPr="00000000">
        <w:rPr>
          <w:rtl w:val="0"/>
        </w:rPr>
        <w:t xml:space="preserve">processes</w:t>
      </w:r>
      <w:r w:rsidDel="00000000" w:rsidR="00000000" w:rsidRPr="00000000">
        <w:rPr>
          <w:rtl w:val="0"/>
        </w:rPr>
        <w:t xml:space="preserve"> and flight approval and releases will be coordinated at the PANGEA project level with the </w:t>
      </w:r>
      <w:r w:rsidDel="00000000" w:rsidR="00000000" w:rsidRPr="00000000">
        <w:rPr>
          <w:rtl w:val="0"/>
        </w:rPr>
        <w:t xml:space="preserve">appropriate</w:t>
      </w:r>
      <w:r w:rsidDel="00000000" w:rsidR="00000000" w:rsidRPr="00000000">
        <w:rPr>
          <w:rtl w:val="0"/>
        </w:rPr>
        <w:t xml:space="preserve"> centers, NASA HQ and JPL. Exact sensors and aircraft will be determined during the development of the Concise Experiment Plan. </w:t>
      </w:r>
    </w:p>
    <w:p w:rsidR="00000000" w:rsidDel="00000000" w:rsidP="00000000" w:rsidRDefault="00000000" w:rsidRPr="00000000" w14:paraId="000002C1">
      <w:pPr>
        <w:ind w:left="0" w:firstLine="0"/>
        <w:rPr/>
      </w:pPr>
      <w:r w:rsidDel="00000000" w:rsidR="00000000" w:rsidRPr="00000000">
        <w:rPr>
          <w:rtl w:val="0"/>
        </w:rPr>
      </w:r>
    </w:p>
    <w:tbl>
      <w:tblPr>
        <w:tblStyle w:val="Table11"/>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C2">
            <w:pPr>
              <w:rPr>
                <w:b w:val="1"/>
              </w:rPr>
            </w:pPr>
            <w:r w:rsidDel="00000000" w:rsidR="00000000" w:rsidRPr="00000000">
              <w:rPr>
                <w:b w:val="1"/>
                <w:rtl w:val="0"/>
              </w:rPr>
              <w:t xml:space="preserve">Box 1</w:t>
            </w:r>
            <w:r w:rsidDel="00000000" w:rsidR="00000000" w:rsidRPr="00000000">
              <w:rPr>
                <w:b w:val="1"/>
                <w:rtl w:val="0"/>
              </w:rPr>
              <w:t xml:space="preserve">. </w:t>
            </w:r>
            <w:r w:rsidDel="00000000" w:rsidR="00000000" w:rsidRPr="00000000">
              <w:rPr>
                <w:b w:val="1"/>
                <w:rtl w:val="0"/>
              </w:rPr>
              <w:t xml:space="preserve">International and Other Agreements</w:t>
            </w:r>
            <w:r w:rsidDel="00000000" w:rsidR="00000000" w:rsidRPr="00000000">
              <w:rPr>
                <w:rtl w:val="0"/>
              </w:rPr>
            </w:r>
          </w:p>
          <w:p w:rsidR="00000000" w:rsidDel="00000000" w:rsidP="00000000" w:rsidRDefault="00000000" w:rsidRPr="00000000" w14:paraId="000002C3">
            <w:pPr>
              <w:spacing w:before="120" w:lineRule="auto"/>
              <w:rPr/>
            </w:pPr>
            <w:r w:rsidDel="00000000" w:rsidR="00000000" w:rsidRPr="00000000">
              <w:rPr>
                <w:rtl w:val="0"/>
              </w:rPr>
              <w:t xml:space="preserve">PANGEA international partners will be engaged at the outset and continuously to ensure strong relationships that will support the success of field and airborne campaigns. For each PANGEA landscape, formal agreements and/or permissions will be obtained from relevant governments and Indigenous community leaders. As soon as PANGEA is selected, the PANGEA Science Team will begin to engage institutional partners to support the development of formal discussions on the required diplomatic agreements that will be needed to conduct field work and deploy aircraft in support of the NASA TE campaign. As pathways with each foreign government are established, the PANGEA Science Team will work with NASA SMD via the TE Program Manager to develop proper diplomatic arrangements for conducting field work and airborne campaigns in each country. Diplomatic agreements (such as Memorandum of Understanding (MOU’s), Implementing Agreements (IA), and/or flight clearances) will need to be created between the US Government and the given Foreign Nation as early as possible. When such documents are required between NASA and a Foreign Government, the PANGEA Science Team and the TE Program Manager, in collaboration with NASA’s OIIR, SMD, NASA Centers including JPL, the CCE Support Office, and the US State Department, will work through the proper diplomatic channels and protocols to establish the needed documents for a successful field and airborne campaigns. </w:t>
            </w:r>
            <w:commentRangeStart w:id="360"/>
            <w:r w:rsidDel="00000000" w:rsidR="00000000" w:rsidRPr="00000000">
              <w:rPr>
                <w:rtl w:val="0"/>
              </w:rPr>
              <w:t xml:space="preserve">The PANGEA Science Team will also consult with NASA, the State Department, USFS and USAID to identify and pursue synergies between PANGEA activities and U.S. diplomatic objectives, including scientific cooperation and country-to-country ties.</w:t>
            </w:r>
            <w:commentRangeEnd w:id="360"/>
            <w:r w:rsidDel="00000000" w:rsidR="00000000" w:rsidRPr="00000000">
              <w:commentReference w:id="360"/>
            </w:r>
            <w:r w:rsidDel="00000000" w:rsidR="00000000" w:rsidRPr="00000000">
              <w:rPr>
                <w:rtl w:val="0"/>
              </w:rPr>
              <w:t xml:space="preserve"> The PANGEA Science Team, TE Program, and CCE Support Office will work closely to guarantee that Indigenous land and sovereign territories are </w:t>
            </w:r>
            <w:commentRangeStart w:id="361"/>
            <w:r w:rsidDel="00000000" w:rsidR="00000000" w:rsidRPr="00000000">
              <w:rPr>
                <w:rtl w:val="0"/>
              </w:rPr>
              <w:t xml:space="preserve">fully acknowledged</w:t>
            </w:r>
            <w:commentRangeEnd w:id="361"/>
            <w:r w:rsidDel="00000000" w:rsidR="00000000" w:rsidRPr="00000000">
              <w:commentReference w:id="361"/>
            </w:r>
            <w:r w:rsidDel="00000000" w:rsidR="00000000" w:rsidRPr="00000000">
              <w:rPr>
                <w:rtl w:val="0"/>
              </w:rPr>
              <w:t xml:space="preserve"> and respected in any diplomatic approval processes. The current PANGEA Science Team’s experience with numerous international field and airborne campaigns will be utilized in establishing the proper international agreements for the PANGEA program. </w:t>
            </w:r>
          </w:p>
          <w:p w:rsidR="00000000" w:rsidDel="00000000" w:rsidP="00000000" w:rsidRDefault="00000000" w:rsidRPr="00000000" w14:paraId="000002C4">
            <w:pPr>
              <w:ind w:left="720" w:firstLine="0"/>
              <w:rPr>
                <w:color w:val="ff0000"/>
              </w:rPr>
            </w:pPr>
            <w:r w:rsidDel="00000000" w:rsidR="00000000" w:rsidRPr="00000000">
              <w:rPr>
                <w:rtl w:val="0"/>
              </w:rPr>
            </w:r>
          </w:p>
          <w:p w:rsidR="00000000" w:rsidDel="00000000" w:rsidP="00000000" w:rsidRDefault="00000000" w:rsidRPr="00000000" w14:paraId="000002C5">
            <w:pPr>
              <w:numPr>
                <w:ilvl w:val="0"/>
                <w:numId w:val="23"/>
              </w:numPr>
              <w:spacing w:after="0" w:afterAutospacing="0"/>
              <w:ind w:left="720" w:hanging="360"/>
              <w:rPr>
                <w:color w:val="ff0000"/>
                <w:sz w:val="21"/>
                <w:szCs w:val="21"/>
              </w:rPr>
            </w:pPr>
            <w:commentRangeStart w:id="362"/>
            <w:r w:rsidDel="00000000" w:rsidR="00000000" w:rsidRPr="00000000">
              <w:rPr>
                <w:color w:val="ff0000"/>
                <w:rtl w:val="0"/>
              </w:rPr>
              <w:t xml:space="preserve">Indigenous land and sovereign territories.</w:t>
            </w:r>
            <w:commentRangeEnd w:id="362"/>
            <w:r w:rsidDel="00000000" w:rsidR="00000000" w:rsidRPr="00000000">
              <w:commentReference w:id="362"/>
            </w:r>
            <w:r w:rsidDel="00000000" w:rsidR="00000000" w:rsidRPr="00000000">
              <w:rPr>
                <w:rtl w:val="0"/>
              </w:rPr>
            </w:r>
          </w:p>
          <w:p w:rsidR="00000000" w:rsidDel="00000000" w:rsidP="00000000" w:rsidRDefault="00000000" w:rsidRPr="00000000" w14:paraId="000002C6">
            <w:pPr>
              <w:numPr>
                <w:ilvl w:val="0"/>
                <w:numId w:val="23"/>
              </w:numPr>
              <w:spacing w:before="0" w:beforeAutospacing="0" w:lineRule="auto"/>
              <w:ind w:left="720" w:hanging="360"/>
              <w:rPr>
                <w:color w:val="ff0000"/>
                <w:sz w:val="21"/>
                <w:szCs w:val="21"/>
              </w:rPr>
            </w:pPr>
            <w:r w:rsidDel="00000000" w:rsidR="00000000" w:rsidRPr="00000000">
              <w:rPr>
                <w:color w:val="ff0000"/>
                <w:sz w:val="21"/>
                <w:szCs w:val="21"/>
                <w:rtl w:val="0"/>
              </w:rPr>
              <w:t xml:space="preserve">In order to fully engage international partnerships all PANGEA documents are</w:t>
            </w:r>
            <w:hyperlink r:id="rId62">
              <w:r w:rsidDel="00000000" w:rsidR="00000000" w:rsidRPr="00000000">
                <w:rPr>
                  <w:color w:val="ff0000"/>
                  <w:sz w:val="21"/>
                  <w:szCs w:val="21"/>
                  <w:u w:val="single"/>
                  <w:rtl w:val="0"/>
                </w:rPr>
                <w:t xml:space="preserve"> being co-written in multiple languages can be found here</w:t>
              </w:r>
            </w:hyperlink>
            <w:r w:rsidDel="00000000" w:rsidR="00000000" w:rsidRPr="00000000">
              <w:rPr>
                <w:color w:val="ff0000"/>
                <w:sz w:val="21"/>
                <w:szCs w:val="21"/>
                <w:u w:val="single"/>
                <w:rtl w:val="0"/>
              </w:rPr>
              <w:t xml:space="preserve"> on this hyperlink.  </w:t>
            </w:r>
            <w:r w:rsidDel="00000000" w:rsidR="00000000" w:rsidRPr="00000000">
              <w:rPr>
                <w:rtl w:val="0"/>
              </w:rPr>
            </w:r>
          </w:p>
        </w:tc>
      </w:tr>
    </w:tbl>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PANGEA leverages NASA’s history of successful international airborne campaigns, including many in the tropics. Most recently, NASA successfully executed the 2016 AfriSAR and 2023/2024 AfriSAR-2 campaigns to Gabon, where AfriSAR-2 expanded on the initial scope and successes of AfriSAR in Gabon to additionally collect </w:t>
      </w:r>
      <w:r w:rsidDel="00000000" w:rsidR="00000000" w:rsidRPr="00000000">
        <w:rPr>
          <w:rtl w:val="0"/>
        </w:rPr>
        <w:t xml:space="preserve">data over Cameroon, the Democratic Republic of Congo (DRC</w:t>
      </w:r>
      <w:r w:rsidDel="00000000" w:rsidR="00000000" w:rsidRPr="00000000">
        <w:rPr>
          <w:rtl w:val="0"/>
        </w:rPr>
        <w:t xml:space="preserve">), </w:t>
      </w:r>
      <w:r w:rsidDel="00000000" w:rsidR="00000000" w:rsidRPr="00000000">
        <w:rPr>
          <w:rtl w:val="0"/>
        </w:rPr>
        <w:t xml:space="preserve">Ghana, the Republic of Congo, and Sao Tome and Principe</w:t>
      </w:r>
      <w:r w:rsidDel="00000000" w:rsidR="00000000" w:rsidRPr="00000000">
        <w:rPr>
          <w:rtl w:val="0"/>
        </w:rPr>
        <w:t xml:space="preserve">. In 2023, the BioSCape </w:t>
      </w:r>
      <w:r w:rsidDel="00000000" w:rsidR="00000000" w:rsidRPr="00000000">
        <w:rPr>
          <w:rtl w:val="0"/>
        </w:rPr>
        <w:t xml:space="preserve">(</w:t>
      </w:r>
      <w:r w:rsidDel="00000000" w:rsidR="00000000" w:rsidRPr="00000000">
        <w:rPr>
          <w:rtl w:val="0"/>
        </w:rPr>
        <w:t xml:space="preserve">Biodiversity Survey of the CapeBiodiversity Survey of the Cape)</w:t>
      </w:r>
      <w:r w:rsidDel="00000000" w:rsidR="00000000" w:rsidRPr="00000000">
        <w:rPr>
          <w:rtl w:val="0"/>
        </w:rPr>
        <w:t xml:space="preserve"> campaign successfully flew two NASA aircraft integrated with four airborne remote sensing instruments, acquiring </w:t>
      </w:r>
      <w:r w:rsidDel="00000000" w:rsidR="00000000" w:rsidRPr="00000000">
        <w:rPr>
          <w:rtl w:val="0"/>
        </w:rPr>
        <w:t xml:space="preserve">contemporaneous</w:t>
      </w:r>
      <w:r w:rsidDel="00000000" w:rsidR="00000000" w:rsidRPr="00000000">
        <w:rPr>
          <w:rtl w:val="0"/>
        </w:rPr>
        <w:t xml:space="preserve"> observations from the UV through the VSWIR and thermal range as well as full waveform LiDAR data. This combination of instruments was accompanied by an extensive field observation campaign, executed by a diverse science team with ~50% local participation. BioSCape, through thoughtful co-development of the </w:t>
      </w:r>
      <w:r w:rsidDel="00000000" w:rsidR="00000000" w:rsidRPr="00000000">
        <w:rPr>
          <w:rtl w:val="0"/>
        </w:rPr>
        <w:t xml:space="preserve">campaign</w:t>
      </w:r>
      <w:r w:rsidDel="00000000" w:rsidR="00000000" w:rsidRPr="00000000">
        <w:rPr>
          <w:rtl w:val="0"/>
        </w:rPr>
        <w:t xml:space="preserve"> with local partners, secured letters of support from 18 public institutions including </w:t>
      </w:r>
      <w:r w:rsidDel="00000000" w:rsidR="00000000" w:rsidRPr="00000000">
        <w:rPr>
          <w:rtl w:val="0"/>
        </w:rPr>
        <w:t xml:space="preserve">numerous</w:t>
      </w:r>
      <w:r w:rsidDel="00000000" w:rsidR="00000000" w:rsidRPr="00000000">
        <w:rPr>
          <w:rtl w:val="0"/>
        </w:rPr>
        <w:t xml:space="preserve"> government departments. Afri-SAR and BioSCape’s success and continued capacity building has served as an excellent example of science diplomacy and has positively influenced the public’s perception of NASA and the United States in Africa. </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A number of Earth Venture Suborbital (EVS) and other international NASA airborne campaigns have also demonstrated feasibility of NASA aircraft and NASA-contracted aircraft deploying internationally with in-situ and remote sensing instruments in support of multi-year large-scale </w:t>
      </w:r>
      <w:r w:rsidDel="00000000" w:rsidR="00000000" w:rsidRPr="00000000">
        <w:rPr>
          <w:rtl w:val="0"/>
        </w:rPr>
        <w:t xml:space="preserve">campaigns in both Africa and Latin America</w:t>
      </w:r>
      <w:r w:rsidDel="00000000" w:rsidR="00000000" w:rsidRPr="00000000">
        <w:rPr>
          <w:rtl w:val="0"/>
        </w:rPr>
        <w:t xml:space="preserve">. In 2023, </w:t>
      </w:r>
      <w:r w:rsidDel="00000000" w:rsidR="00000000" w:rsidRPr="00000000">
        <w:rPr>
          <w:rtl w:val="0"/>
        </w:rPr>
        <w:t xml:space="preserve">NASA JPL had a </w:t>
      </w:r>
      <w:r w:rsidDel="00000000" w:rsidR="00000000" w:rsidRPr="00000000">
        <w:rPr>
          <w:rtl w:val="0"/>
        </w:rPr>
        <w:t xml:space="preserve">successful</w:t>
      </w:r>
      <w:r w:rsidDel="00000000" w:rsidR="00000000" w:rsidRPr="00000000">
        <w:rPr>
          <w:rtl w:val="0"/>
        </w:rPr>
        <w:t xml:space="preserve"> campaign in Latin America with AVIRIS-NG </w:t>
      </w:r>
      <w:r w:rsidDel="00000000" w:rsidR="00000000" w:rsidRPr="00000000">
        <w:rPr>
          <w:rtl w:val="0"/>
        </w:rPr>
        <w:t xml:space="preserve">collecting</w:t>
      </w:r>
      <w:r w:rsidDel="00000000" w:rsidR="00000000" w:rsidRPr="00000000">
        <w:rPr>
          <w:rtl w:val="0"/>
        </w:rPr>
        <w:t xml:space="preserve"> remote sensing data </w:t>
      </w:r>
      <w:r w:rsidDel="00000000" w:rsidR="00000000" w:rsidRPr="00000000">
        <w:rPr>
          <w:rtl w:val="0"/>
        </w:rPr>
        <w:t xml:space="preserve">with a NASA contracted aircraft</w:t>
      </w:r>
      <w:r w:rsidDel="00000000" w:rsidR="00000000" w:rsidRPr="00000000">
        <w:rPr>
          <w:rtl w:val="0"/>
        </w:rPr>
        <w:t xml:space="preserve"> over Chile, Colombia, and Ecuador in South America for methane point source measurements in coordination with each country. </w:t>
      </w:r>
      <w:r w:rsidDel="00000000" w:rsidR="00000000" w:rsidRPr="00000000">
        <w:rPr>
          <w:rtl w:val="0"/>
        </w:rPr>
        <w:t xml:space="preserve"> Both the AVIRIS and UAVSAR program have decades of experience flying campaigns in South America.   Over the last decade, NASA has flown several highly </w:t>
      </w:r>
      <w:r w:rsidDel="00000000" w:rsidR="00000000" w:rsidRPr="00000000">
        <w:rPr>
          <w:rtl w:val="0"/>
        </w:rPr>
        <w:t xml:space="preserve">successful</w:t>
      </w:r>
      <w:r w:rsidDel="00000000" w:rsidR="00000000" w:rsidRPr="00000000">
        <w:rPr>
          <w:rtl w:val="0"/>
        </w:rPr>
        <w:t xml:space="preserve"> campaigns in India with the AVIRIS-NG sensor on an Indian Space </w:t>
      </w:r>
      <w:r w:rsidDel="00000000" w:rsidR="00000000" w:rsidRPr="00000000">
        <w:rPr>
          <w:rtl w:val="0"/>
        </w:rPr>
        <w:t xml:space="preserve">Research</w:t>
      </w:r>
      <w:r w:rsidDel="00000000" w:rsidR="00000000" w:rsidRPr="00000000">
        <w:rPr>
          <w:rtl w:val="0"/>
        </w:rPr>
        <w:t xml:space="preserve"> </w:t>
      </w:r>
      <w:r w:rsidDel="00000000" w:rsidR="00000000" w:rsidRPr="00000000">
        <w:rPr>
          <w:rtl w:val="0"/>
        </w:rPr>
        <w:t xml:space="preserve">Organization</w:t>
      </w:r>
      <w:r w:rsidDel="00000000" w:rsidR="00000000" w:rsidRPr="00000000">
        <w:rPr>
          <w:rtl w:val="0"/>
        </w:rPr>
        <w:t xml:space="preserve"> (ISRO) aircraft for data acquisitions over India. All of these </w:t>
      </w:r>
      <w:r w:rsidDel="00000000" w:rsidR="00000000" w:rsidRPr="00000000">
        <w:rPr>
          <w:rtl w:val="0"/>
        </w:rPr>
        <w:t xml:space="preserve">aforementioned</w:t>
      </w:r>
      <w:r w:rsidDel="00000000" w:rsidR="00000000" w:rsidRPr="00000000">
        <w:rPr>
          <w:rtl w:val="0"/>
        </w:rPr>
        <w:t xml:space="preserve"> campaigns represent decades of experience of NASA HQ and the centers (including JPL) </w:t>
      </w:r>
      <w:r w:rsidDel="00000000" w:rsidR="00000000" w:rsidRPr="00000000">
        <w:rPr>
          <w:rtl w:val="0"/>
        </w:rPr>
        <w:t xml:space="preserve">working</w:t>
      </w:r>
      <w:r w:rsidDel="00000000" w:rsidR="00000000" w:rsidRPr="00000000">
        <w:rPr>
          <w:rtl w:val="0"/>
        </w:rPr>
        <w:t xml:space="preserve"> together with u</w:t>
      </w:r>
      <w:r w:rsidDel="00000000" w:rsidR="00000000" w:rsidRPr="00000000">
        <w:rPr>
          <w:rtl w:val="0"/>
        </w:rPr>
        <w:t xml:space="preserve">niversity</w:t>
      </w:r>
      <w:r w:rsidDel="00000000" w:rsidR="00000000" w:rsidRPr="00000000">
        <w:rPr>
          <w:rtl w:val="0"/>
        </w:rPr>
        <w:t xml:space="preserve"> and international </w:t>
      </w:r>
      <w:r w:rsidDel="00000000" w:rsidR="00000000" w:rsidRPr="00000000">
        <w:rPr>
          <w:rtl w:val="0"/>
        </w:rPr>
        <w:t xml:space="preserve">collaborators</w:t>
      </w:r>
      <w:r w:rsidDel="00000000" w:rsidR="00000000" w:rsidRPr="00000000">
        <w:rPr>
          <w:rtl w:val="0"/>
        </w:rPr>
        <w:t xml:space="preserve"> to </w:t>
      </w:r>
      <w:r w:rsidDel="00000000" w:rsidR="00000000" w:rsidRPr="00000000">
        <w:rPr>
          <w:rtl w:val="0"/>
        </w:rPr>
        <w:t xml:space="preserve">successfully</w:t>
      </w:r>
      <w:r w:rsidDel="00000000" w:rsidR="00000000" w:rsidRPr="00000000">
        <w:rPr>
          <w:rtl w:val="0"/>
        </w:rPr>
        <w:t xml:space="preserve"> acquire airborne remote sensing and in-situ data during global field campaigns. </w:t>
      </w:r>
    </w:p>
    <w:p w:rsidR="00000000" w:rsidDel="00000000" w:rsidP="00000000" w:rsidRDefault="00000000" w:rsidRPr="00000000" w14:paraId="000002CB">
      <w:pPr>
        <w:rPr>
          <w:b w:val="1"/>
        </w:rPr>
      </w:pPr>
      <w:r w:rsidDel="00000000" w:rsidR="00000000" w:rsidRPr="00000000">
        <w:rPr>
          <w:rtl w:val="0"/>
        </w:rPr>
      </w:r>
    </w:p>
    <w:tbl>
      <w:tblPr>
        <w:tblStyle w:val="Table12"/>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2CC">
            <w:pPr>
              <w:jc w:val="center"/>
              <w:rPr>
                <w:b w:val="1"/>
              </w:rPr>
            </w:pPr>
            <w:r w:rsidDel="00000000" w:rsidR="00000000" w:rsidRPr="00000000">
              <w:rPr>
                <w:b w:val="1"/>
                <w:rtl w:val="0"/>
              </w:rPr>
              <w:t xml:space="preserve">When PANGEA develops the </w:t>
            </w:r>
            <w:commentRangeStart w:id="363"/>
            <w:r w:rsidDel="00000000" w:rsidR="00000000" w:rsidRPr="00000000">
              <w:rPr>
                <w:b w:val="1"/>
                <w:rtl w:val="0"/>
              </w:rPr>
              <w:t xml:space="preserve">Concise</w:t>
            </w:r>
            <w:commentRangeEnd w:id="363"/>
            <w:r w:rsidDel="00000000" w:rsidR="00000000" w:rsidRPr="00000000">
              <w:commentReference w:id="363"/>
            </w:r>
            <w:r w:rsidDel="00000000" w:rsidR="00000000" w:rsidRPr="00000000">
              <w:rPr>
                <w:b w:val="1"/>
                <w:rtl w:val="0"/>
              </w:rPr>
              <w:t xml:space="preserve"> Experiment Plan, we will continue to leverage the experience of team members from the international campaigns described above.  </w:t>
            </w:r>
          </w:p>
        </w:tc>
      </w:tr>
    </w:tbl>
    <w:p w:rsidR="00000000" w:rsidDel="00000000" w:rsidP="00000000" w:rsidRDefault="00000000" w:rsidRPr="00000000" w14:paraId="000002CD">
      <w:pPr>
        <w:rPr>
          <w:b w:val="1"/>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Importantly, PANGEA airborne data collection does not necessarily require NASA assets or NASA aircraft to be deployed. Commercial data-buys and flights on foreign and commercial aircraft are also viable options for PANGEA airborne acquisitions. NASA sensors can be flown on commercial aircraft. For example, sensors from the AVIRIS program often fly both domestically and internationally on a Dynamic Aviation aircraft. The EVS Oceans Melting Greenland (OMG), Delta-X and Coral Reef Airborne Laboratory (CORAL) programs all </w:t>
      </w:r>
      <w:r w:rsidDel="00000000" w:rsidR="00000000" w:rsidRPr="00000000">
        <w:rPr>
          <w:rtl w:val="0"/>
        </w:rPr>
        <w:t xml:space="preserve">successfully</w:t>
      </w:r>
      <w:r w:rsidDel="00000000" w:rsidR="00000000" w:rsidRPr="00000000">
        <w:rPr>
          <w:rtl w:val="0"/>
        </w:rPr>
        <w:t xml:space="preserve"> deployed NASA JPL contracted aircraft with JPL instruments and team members. Commercial data-buys will also greatly expand airborne capabilities. For example, US-funded commercial lidar transects span the entire countries of Brazil and the Democratic Republic of Congo, demonstrating feasibility in important PANGEA geographies. The Airborne Research Facility for the Earth System (ARES), run by Professor Michael Schaepman and Dr. Andreas Hueni out of the University of Zürich, is another important partner supporting PANGEA airborne acquisitions. ARES has successfully acquired data for collaborative NASA and ESA campaigns. Sensors onboard ARES include the AVIRIS-4 imaging spectrometer, a full waveform LiDAR, and a high-performance photogrammetric camera.</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There is strong alignment with and interest from partner space agency airborne data acquisitions. A series of Amazon 2025/26 campaigns coordinated between Brazil’s National Institute for Space Research (INPE) and the European Space Agency (ESA) will collect airborne fluorescence, methane, and in-situ measurements, as well as possible carbon flux and species measurements, </w:t>
      </w:r>
      <w:r w:rsidDel="00000000" w:rsidR="00000000" w:rsidRPr="00000000">
        <w:rPr>
          <w:rtl w:val="0"/>
        </w:rPr>
        <w:t xml:space="preserve">including 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by means of a HELIPOD carried by a helicopter. The German Aerospace Center (DLR) is planning a coordinated campaign in Brazil in 2026 with the goal of deploying a methane lidar (CHARM-F) and imaging systems for methane detection. The French Space Agency (CNES) is involved, with a similar focus on methane, using airborne and ground-based measurements. ESA is also planning airborne campaign activities over Africa focused on validating satellite greenhouse gas observations. ESA p</w:t>
      </w:r>
      <w:r w:rsidDel="00000000" w:rsidR="00000000" w:rsidRPr="00000000">
        <w:rPr>
          <w:rtl w:val="0"/>
        </w:rPr>
        <w:t xml:space="preserve">lans are ongoing and will be further defined following an ESA-led workshop in Morocco in the spring of 2025</w:t>
      </w:r>
      <w:r w:rsidDel="00000000" w:rsidR="00000000" w:rsidRPr="00000000">
        <w:rPr>
          <w:rtl w:val="0"/>
        </w:rPr>
        <w:t xml:space="preserve">. </w:t>
      </w:r>
      <w:r w:rsidDel="00000000" w:rsidR="00000000" w:rsidRPr="00000000">
        <w:rPr>
          <w:rtl w:val="0"/>
        </w:rPr>
        <w:t xml:space="preserve">Many current PANGEA team members are working closely with the INPE, ESA, DLR and CNES teams. </w:t>
      </w:r>
      <w:r w:rsidDel="00000000" w:rsidR="00000000" w:rsidRPr="00000000">
        <w:rPr>
          <w:rtl w:val="0"/>
        </w:rPr>
        <w:t xml:space="preserve">PANGEA stands to greatly benefit from and contribute to these types of international collaborations. </w:t>
      </w: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b w:val="1"/>
        </w:rPr>
      </w:pPr>
      <w:r w:rsidDel="00000000" w:rsidR="00000000" w:rsidRPr="00000000">
        <w:rPr>
          <w:rtl w:val="0"/>
        </w:rPr>
        <w:t xml:space="preserve">PANGEA will also leverage rapidly advancing technologies, including drone capabilities, to supplement aircraft data collection. Drone data acquisitions will be particularly valuable for capturing measurements that require higher temporal frequency acquisitions (e.g., tree mortality, phenology). PANGEA will utilize TRL 9 lidar and RGB UAV instruments. </w:t>
      </w:r>
      <w:r w:rsidDel="00000000" w:rsidR="00000000" w:rsidRPr="00000000">
        <w:rPr>
          <w:highlight w:val="white"/>
          <w:rtl w:val="0"/>
        </w:rPr>
        <w:t xml:space="preserve">Current commercial UAV-based </w:t>
      </w:r>
      <w:r w:rsidDel="00000000" w:rsidR="00000000" w:rsidRPr="00000000">
        <w:rPr>
          <w:rtl w:val="0"/>
        </w:rPr>
        <w:t xml:space="preserve">hyperspectral </w:t>
      </w:r>
      <w:r w:rsidDel="00000000" w:rsidR="00000000" w:rsidRPr="00000000">
        <w:rPr>
          <w:highlight w:val="white"/>
          <w:rtl w:val="0"/>
        </w:rPr>
        <w:t xml:space="preserve">offerings often present challenges and tend to cover the VNIR range only, losing the shortwave portion of the spectrum which is important for relevant ecosystem measurements. However, these technologies are advancing rapidly and can be harnessed for some </w:t>
      </w:r>
      <w:r w:rsidDel="00000000" w:rsidR="00000000" w:rsidRPr="00000000">
        <w:rPr>
          <w:highlight w:val="white"/>
          <w:rtl w:val="0"/>
        </w:rPr>
        <w:t xml:space="preserve">valuable</w:t>
      </w:r>
      <w:r w:rsidDel="00000000" w:rsidR="00000000" w:rsidRPr="00000000">
        <w:rPr>
          <w:highlight w:val="white"/>
          <w:rtl w:val="0"/>
        </w:rPr>
        <w:t xml:space="preserve"> scientific insights.</w:t>
      </w:r>
      <w:r w:rsidDel="00000000" w:rsidR="00000000" w:rsidRPr="00000000">
        <w:rPr>
          <w:rtl w:val="0"/>
        </w:rPr>
        <w:t xml:space="preserve"> The PANGEA team will continue to track the availability and utility of these technologies and will build in protocols to employ them as appropriate to support science activities.</w:t>
      </w: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Some PANGEA measurements will require </w:t>
      </w:r>
      <w:r w:rsidDel="00000000" w:rsidR="00000000" w:rsidRPr="00000000">
        <w:rPr>
          <w:rtl w:val="0"/>
        </w:rPr>
        <w:t xml:space="preserve">contemporaneous field </w:t>
      </w:r>
      <w:r w:rsidDel="00000000" w:rsidR="00000000" w:rsidRPr="00000000">
        <w:rPr>
          <w:rtl w:val="0"/>
        </w:rPr>
        <w:t xml:space="preserve">observations</w:t>
      </w:r>
      <w:r w:rsidDel="00000000" w:rsidR="00000000" w:rsidRPr="00000000">
        <w:rPr>
          <w:rtl w:val="0"/>
        </w:rPr>
        <w:t xml:space="preserve"> and airborne observations. This will require advance planning of field observations and clear, reliable methods of communication between the flight and field teams. Clear lines of communication will be established at the outset between field teams and flight teams. Field teams will be oriented to the flight campaign at the beginning of each PANGEA flight campaign and will be required to develop a plan that builds in timing flexibility. In preparation for and during the campaign, PANGEA will rely on near-real time quicklooks and flight tracking tools, which will optimize airborne data collection and facilitate better field match-ups and will also increase transparency, as used in BioSCape (</w:t>
      </w:r>
      <w:r w:rsidDel="00000000" w:rsidR="00000000" w:rsidRPr="00000000">
        <w:rPr>
          <w:shd w:fill="c9daf8" w:val="clear"/>
          <w:rtl w:val="0"/>
        </w:rPr>
        <w:t xml:space="preserve">Cardoso et al., 2024</w:t>
      </w:r>
      <w:r w:rsidDel="00000000" w:rsidR="00000000" w:rsidRPr="00000000">
        <w:rPr>
          <w:rtl w:val="0"/>
        </w:rPr>
        <w:t xml:space="preserve">). </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b w:val="1"/>
          <w:rtl w:val="0"/>
        </w:rPr>
        <w:t xml:space="preserve">Flight planning to support inclusive international collaboration: </w:t>
      </w:r>
      <w:r w:rsidDel="00000000" w:rsidR="00000000" w:rsidRPr="00000000">
        <w:rPr>
          <w:rtl w:val="0"/>
        </w:rPr>
        <w:t xml:space="preserve">When planning flights, PANGEA will prioritize transparency and accessibility for the community for the duration of the campaign, including frequently reminding the science team and local partners that no airborne data is guaranteed, and that all proposed acquisitions are </w:t>
      </w:r>
      <w:commentRangeStart w:id="364"/>
      <w:r w:rsidDel="00000000" w:rsidR="00000000" w:rsidRPr="00000000">
        <w:rPr>
          <w:rtl w:val="0"/>
        </w:rPr>
        <w:t xml:space="preserve">nominal</w:t>
      </w:r>
      <w:commentRangeEnd w:id="364"/>
      <w:r w:rsidDel="00000000" w:rsidR="00000000" w:rsidRPr="00000000">
        <w:commentReference w:id="364"/>
      </w:r>
      <w:r w:rsidDel="00000000" w:rsidR="00000000" w:rsidRPr="00000000">
        <w:rPr>
          <w:rtl w:val="0"/>
        </w:rPr>
        <w:t xml:space="preserve"> until successfully executed. Transparent flight planning and decision-making processes will help build trust across the science team and preserve relationships with local partners. Borrowing from BioSCape’s success in this regard, PANGEA will work to implement a transparent prioritization scheme for science team regions of interest, and will solicit feedback on the prioritization scheme in advance of the airborne campaign. PANGEA will also share preliminary flight plans in advance and implement an iterative feedback process so that the science team and local partners can provide input. While all final flight decisions will ultimately be made by the PANGEA leadership, aircraft, and instrument teams in daily go/no-go calls, the lead-up to these decisions will be participatory and open. Information about daily flight activities will be conveyed promptly once daily decisions have been made.  </w:t>
      </w:r>
    </w:p>
    <w:p w:rsidR="00000000" w:rsidDel="00000000" w:rsidP="00000000" w:rsidRDefault="00000000" w:rsidRPr="00000000" w14:paraId="000002D7">
      <w:pPr>
        <w:pStyle w:val="Heading4"/>
        <w:rPr/>
      </w:pPr>
      <w:bookmarkStart w:colFirst="0" w:colLast="0" w:name="_7locis78pd28" w:id="36"/>
      <w:bookmarkEnd w:id="36"/>
      <w:r w:rsidDel="00000000" w:rsidR="00000000" w:rsidRPr="00000000">
        <w:rPr>
          <w:rtl w:val="0"/>
        </w:rPr>
        <w:t xml:space="preserve">6.2.4 Field Observations and Studies</w:t>
      </w: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Ground-based measurements are necessary for 1) validation of spaceborne measurements of ecosystem properties from both the NASA program-of-record and newly launched missions; 2) uncovering mechanistic drivers of observed fluxes and patterns, which can then inform model development and the interpretation of spaceborne observations; and 3) evaluating the scale dependencies of ecological processes. Despite the importance of tropical ecosystems, they are dramatically underrepresented with respect to field observations, which can lead to poor representation in higher-level data products from satellite missions (see </w:t>
      </w:r>
      <w:commentRangeStart w:id="365"/>
      <w:r w:rsidDel="00000000" w:rsidR="00000000" w:rsidRPr="00000000">
        <w:rPr>
          <w:b w:val="1"/>
          <w:highlight w:val="yellow"/>
          <w:rtl w:val="0"/>
        </w:rPr>
        <w:t xml:space="preserve">Table X</w:t>
      </w:r>
      <w:commentRangeEnd w:id="365"/>
      <w:r w:rsidDel="00000000" w:rsidR="00000000" w:rsidRPr="00000000">
        <w:commentReference w:id="365"/>
      </w:r>
      <w:r w:rsidDel="00000000" w:rsidR="00000000" w:rsidRPr="00000000">
        <w:rPr>
          <w:rtl w:val="0"/>
        </w:rPr>
        <w:t xml:space="preserve">), underscoring the importance of PANGEA field-based measurements and studies. Field observations broadly include the following: </w:t>
      </w:r>
    </w:p>
    <w:p w:rsidR="00000000" w:rsidDel="00000000" w:rsidP="00000000" w:rsidRDefault="00000000" w:rsidRPr="00000000" w14:paraId="000002D9">
      <w:pPr>
        <w:numPr>
          <w:ilvl w:val="0"/>
          <w:numId w:val="22"/>
        </w:numPr>
        <w:spacing w:after="120" w:before="120" w:lineRule="auto"/>
        <w:ind w:left="720" w:hanging="360"/>
        <w:rPr/>
      </w:pPr>
      <w:r w:rsidDel="00000000" w:rsidR="00000000" w:rsidRPr="00000000">
        <w:rPr>
          <w:b w:val="1"/>
          <w:rtl w:val="0"/>
        </w:rPr>
        <w:t xml:space="preserve">Manual In Situ Data </w:t>
      </w:r>
      <w:r w:rsidDel="00000000" w:rsidR="00000000" w:rsidRPr="00000000">
        <w:rPr>
          <w:rtl w:val="0"/>
        </w:rPr>
        <w:t xml:space="preserve">includes all data that must be directly measured by individuals with boots-on-the-ground, and cannot be easily automated. Examples includ</w:t>
      </w:r>
      <w:r w:rsidDel="00000000" w:rsidR="00000000" w:rsidRPr="00000000">
        <w:rPr>
          <w:rtl w:val="0"/>
        </w:rPr>
        <w:t xml:space="preserve">e </w:t>
      </w:r>
      <w:r w:rsidDel="00000000" w:rsidR="00000000" w:rsidRPr="00000000">
        <w:rPr>
          <w:rtl w:val="0"/>
        </w:rPr>
        <w:t xml:space="preserve">leaf traits, terrestrial laser scanning, </w:t>
      </w:r>
      <w:r w:rsidDel="00000000" w:rsidR="00000000" w:rsidRPr="00000000">
        <w:rPr>
          <w:rtl w:val="0"/>
        </w:rPr>
        <w:t xml:space="preserve">chamber flux measurements, species identification, eDNA, animal movement data, and Indigenous, Traditional, and Local Ecological Knowledge (IEK, TEK, and </w:t>
      </w:r>
      <w:commentRangeStart w:id="366"/>
      <w:r w:rsidDel="00000000" w:rsidR="00000000" w:rsidRPr="00000000">
        <w:rPr>
          <w:rtl w:val="0"/>
        </w:rPr>
        <w:t xml:space="preserve">LEK</w:t>
      </w:r>
      <w:commentRangeEnd w:id="366"/>
      <w:r w:rsidDel="00000000" w:rsidR="00000000" w:rsidRPr="00000000">
        <w:commentReference w:id="366"/>
      </w:r>
      <w:r w:rsidDel="00000000" w:rsidR="00000000" w:rsidRPr="00000000">
        <w:rPr>
          <w:rtl w:val="0"/>
        </w:rPr>
        <w:t xml:space="preserve">). </w:t>
      </w:r>
      <w:r w:rsidDel="00000000" w:rsidR="00000000" w:rsidRPr="00000000">
        <w:rPr>
          <w:rtl w:val="0"/>
        </w:rPr>
        <w:t xml:space="preserve">These data are important for understanding the mechanistic relationships between pattern and process and for the validation of drone, aircraft, and satellite measurements.  </w:t>
      </w:r>
    </w:p>
    <w:p w:rsidR="00000000" w:rsidDel="00000000" w:rsidP="00000000" w:rsidRDefault="00000000" w:rsidRPr="00000000" w14:paraId="000002DA">
      <w:pPr>
        <w:numPr>
          <w:ilvl w:val="0"/>
          <w:numId w:val="22"/>
        </w:numPr>
        <w:spacing w:after="120" w:before="120" w:lineRule="auto"/>
        <w:ind w:left="720" w:hanging="360"/>
        <w:rPr>
          <w:b w:val="1"/>
        </w:rPr>
      </w:pPr>
      <w:r w:rsidDel="00000000" w:rsidR="00000000" w:rsidRPr="00000000">
        <w:rPr>
          <w:b w:val="1"/>
          <w:rtl w:val="0"/>
        </w:rPr>
        <w:t xml:space="preserve">Automated In Situ Data </w:t>
      </w:r>
      <w:r w:rsidDel="00000000" w:rsidR="00000000" w:rsidRPr="00000000">
        <w:rPr>
          <w:rtl w:val="0"/>
        </w:rPr>
        <w:t xml:space="preserve">includes all ground measurements that support validation and understanding of ecologic processes but does not require frequent site visits and is more easily automated. Examples include </w:t>
      </w:r>
      <w:r w:rsidDel="00000000" w:rsidR="00000000" w:rsidRPr="00000000">
        <w:rPr>
          <w:rtl w:val="0"/>
        </w:rPr>
        <w:t xml:space="preserve">dendrometer and sap flux measurements, camera trap and bioacoustics data</w:t>
      </w:r>
      <w:r w:rsidDel="00000000" w:rsidR="00000000" w:rsidRPr="00000000">
        <w:rPr>
          <w:rtl w:val="0"/>
        </w:rPr>
        <w:t xml:space="preserve">. </w:t>
      </w:r>
      <w:r w:rsidDel="00000000" w:rsidR="00000000" w:rsidRPr="00000000">
        <w:rPr>
          <w:rtl w:val="0"/>
        </w:rPr>
        <w:t xml:space="preserve">Similar to biological sampling, these observations are important for developing and understanding </w:t>
      </w:r>
      <w:r w:rsidDel="00000000" w:rsidR="00000000" w:rsidRPr="00000000">
        <w:rPr>
          <w:rtl w:val="0"/>
        </w:rPr>
        <w:t xml:space="preserve">processes</w:t>
      </w:r>
      <w:r w:rsidDel="00000000" w:rsidR="00000000" w:rsidRPr="00000000">
        <w:rPr>
          <w:rtl w:val="0"/>
        </w:rPr>
        <w:t xml:space="preserve"> and validating remote measurements.  </w:t>
      </w:r>
    </w:p>
    <w:p w:rsidR="00000000" w:rsidDel="00000000" w:rsidP="00000000" w:rsidRDefault="00000000" w:rsidRPr="00000000" w14:paraId="000002DB">
      <w:pPr>
        <w:numPr>
          <w:ilvl w:val="0"/>
          <w:numId w:val="22"/>
        </w:numPr>
        <w:spacing w:after="120" w:before="120" w:lineRule="auto"/>
        <w:ind w:left="720" w:hanging="360"/>
        <w:rPr>
          <w:b w:val="1"/>
        </w:rPr>
      </w:pPr>
      <w:r w:rsidDel="00000000" w:rsidR="00000000" w:rsidRPr="00000000">
        <w:rPr>
          <w:b w:val="1"/>
          <w:rtl w:val="0"/>
        </w:rPr>
        <w:t xml:space="preserve">Flux and Meteorological Data </w:t>
      </w:r>
      <w:r w:rsidDel="00000000" w:rsidR="00000000" w:rsidRPr="00000000">
        <w:rPr>
          <w:rtl w:val="0"/>
        </w:rPr>
        <w:t xml:space="preserve">include all data collected at a</w:t>
      </w:r>
      <w:r w:rsidDel="00000000" w:rsidR="00000000" w:rsidRPr="00000000">
        <w:rPr>
          <w:rtl w:val="0"/>
        </w:rPr>
        <w:t xml:space="preserve"> flux-tower or weather station, including carbon, water, and energy fluxes, air temperature, soil temperature, soil volumetric water content, relative humidity, and precipitation. T</w:t>
      </w:r>
      <w:r w:rsidDel="00000000" w:rsidR="00000000" w:rsidRPr="00000000">
        <w:rPr>
          <w:rtl w:val="0"/>
        </w:rPr>
        <w:t xml:space="preserve">he eddy-covariance technique primarily uses scaffolding towers above the forest canopy and measures high-frequency wind and scalar (gas concentration, energy, momentum) data to estimate ecosystem water and carbon fluxes–where carbon refers to CO</w:t>
      </w:r>
      <w:r w:rsidDel="00000000" w:rsidR="00000000" w:rsidRPr="00000000">
        <w:rPr>
          <w:vertAlign w:val="subscript"/>
          <w:rtl w:val="0"/>
        </w:rPr>
        <w:t xml:space="preserve">2</w:t>
      </w:r>
      <w:r w:rsidDel="00000000" w:rsidR="00000000" w:rsidRPr="00000000">
        <w:rPr>
          <w:rtl w:val="0"/>
        </w:rPr>
        <w:t xml:space="preserve">, CH</w:t>
      </w:r>
      <w:r w:rsidDel="00000000" w:rsidR="00000000" w:rsidRPr="00000000">
        <w:rPr>
          <w:vertAlign w:val="subscript"/>
          <w:rtl w:val="0"/>
        </w:rPr>
        <w:t xml:space="preserve">4</w:t>
      </w:r>
      <w:r w:rsidDel="00000000" w:rsidR="00000000" w:rsidRPr="00000000">
        <w:rPr>
          <w:rtl w:val="0"/>
        </w:rPr>
        <w:t xml:space="preserve">, and later fluxes. The eddy-covariance technique is the presently accepted ‘gold standard’ for site level fluxes and provides critical ground truthing for spaceborne and modeled estimates of carbon, water, and energy fluxes. Eddy-covariance data have also dramatically improved understanding of the drivers of carbon and water fluxes and the infrastructure around flux towers will be highly beneficial for the installation of additional support data.  </w:t>
      </w:r>
      <w:r w:rsidDel="00000000" w:rsidR="00000000" w:rsidRPr="00000000">
        <w:rPr>
          <w:rtl w:val="0"/>
        </w:rPr>
      </w:r>
    </w:p>
    <w:p w:rsidR="00000000" w:rsidDel="00000000" w:rsidP="00000000" w:rsidRDefault="00000000" w:rsidRPr="00000000" w14:paraId="000002DC">
      <w:pPr>
        <w:numPr>
          <w:ilvl w:val="0"/>
          <w:numId w:val="22"/>
        </w:numPr>
        <w:spacing w:after="120" w:before="120" w:lineRule="auto"/>
        <w:ind w:left="720" w:hanging="360"/>
        <w:rPr>
          <w:b w:val="1"/>
          <w:u w:val="none"/>
        </w:rPr>
      </w:pPr>
      <w:r w:rsidDel="00000000" w:rsidR="00000000" w:rsidRPr="00000000">
        <w:rPr>
          <w:b w:val="1"/>
          <w:rtl w:val="0"/>
        </w:rPr>
        <w:t xml:space="preserve">Tower-based </w:t>
      </w:r>
      <w:r w:rsidDel="00000000" w:rsidR="00000000" w:rsidRPr="00000000">
        <w:rPr>
          <w:b w:val="1"/>
          <w:rtl w:val="0"/>
        </w:rPr>
        <w:t xml:space="preserve">Proximal Remote Sensing </w:t>
      </w:r>
      <w:r w:rsidDel="00000000" w:rsidR="00000000" w:rsidRPr="00000000">
        <w:rPr>
          <w:rtl w:val="0"/>
        </w:rPr>
        <w:t xml:space="preserve">includes all data collected at the site/stand level that can be observed optically from airborne or spaceborne platforms. These measurements will supplement drone and aircraft remote sensing measurements to </w:t>
      </w:r>
      <w:r w:rsidDel="00000000" w:rsidR="00000000" w:rsidRPr="00000000">
        <w:rPr>
          <w:rtl w:val="0"/>
        </w:rPr>
        <w:t xml:space="preserve">more directly link ecosystem traits and fluxes with satellite observations. PANGEA tower-based proximal remote sensing measurements include visible-to-shortwave infrared (VSWIR) hyperspectral reflectance, solar-induced fluorescence (SIF), thermal infrared radiation (TIR), microwave backscatter, lidar, VOD (L-band GNSS), and PhenoCams. </w:t>
      </w:r>
    </w:p>
    <w:p w:rsidR="00000000" w:rsidDel="00000000" w:rsidP="00000000" w:rsidRDefault="00000000" w:rsidRPr="00000000" w14:paraId="000002DD">
      <w:pPr>
        <w:numPr>
          <w:ilvl w:val="0"/>
          <w:numId w:val="22"/>
        </w:numPr>
        <w:spacing w:after="120" w:before="120" w:lineRule="auto"/>
        <w:ind w:left="720" w:hanging="360"/>
        <w:rPr>
          <w:b w:val="1"/>
        </w:rPr>
      </w:pPr>
      <w:r w:rsidDel="00000000" w:rsidR="00000000" w:rsidRPr="00000000">
        <w:rPr>
          <w:b w:val="1"/>
          <w:rtl w:val="0"/>
        </w:rPr>
        <w:t xml:space="preserve">Drone-based Proximal Remote Sensing</w:t>
      </w:r>
      <w:r w:rsidDel="00000000" w:rsidR="00000000" w:rsidRPr="00000000">
        <w:rPr>
          <w:rtl w:val="0"/>
        </w:rPr>
        <w:t xml:space="preserve"> includes </w:t>
      </w:r>
      <w:r w:rsidDel="00000000" w:rsidR="00000000" w:rsidRPr="00000000">
        <w:rPr>
          <w:rtl w:val="0"/>
        </w:rPr>
        <w:t xml:space="preserve">lidar, RGB images for both structure and spectra, multispectral data, and the potential development of a drone-based hyperspectral sensor. There are two key aspects of drone-based monitoring: (1) it allows for high-frequency data collection and continuous monitoring of temporal trends in a manner that is not possible with aircraft, and (2) it provides the ability to capture trends even during cloudy conditions, which are common in tropical forests. When paired with ground validation, drone-based acquisitions are critical to quantification of phenomena like tree mortality, carbon fluxes, phenology, and changes in functional traits with seasonal variation.</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At present, field observations in the tropics are limited by the following: </w:t>
      </w:r>
    </w:p>
    <w:p w:rsidR="00000000" w:rsidDel="00000000" w:rsidP="00000000" w:rsidRDefault="00000000" w:rsidRPr="00000000" w14:paraId="000002E0">
      <w:pPr>
        <w:numPr>
          <w:ilvl w:val="0"/>
          <w:numId w:val="29"/>
        </w:numPr>
        <w:spacing w:after="120" w:before="120" w:lineRule="auto"/>
        <w:ind w:left="720" w:hanging="360"/>
        <w:rPr>
          <w:u w:val="none"/>
        </w:rPr>
      </w:pPr>
      <w:r w:rsidDel="00000000" w:rsidR="00000000" w:rsidRPr="00000000">
        <w:rPr>
          <w:b w:val="1"/>
          <w:rtl w:val="0"/>
        </w:rPr>
        <w:t xml:space="preserve">Accessibility</w:t>
      </w:r>
      <w:r w:rsidDel="00000000" w:rsidR="00000000" w:rsidRPr="00000000">
        <w:rPr>
          <w:rtl w:val="0"/>
        </w:rPr>
        <w:t xml:space="preserve">: Dense, difficult-to-navigate terrain and remote areas with limited infrastructure limit the ability to deploy and maintain field equipment in the tropics. </w:t>
      </w:r>
    </w:p>
    <w:p w:rsidR="00000000" w:rsidDel="00000000" w:rsidP="00000000" w:rsidRDefault="00000000" w:rsidRPr="00000000" w14:paraId="000002E1">
      <w:pPr>
        <w:numPr>
          <w:ilvl w:val="0"/>
          <w:numId w:val="29"/>
        </w:numPr>
        <w:spacing w:after="120" w:before="120" w:lineRule="auto"/>
        <w:ind w:left="720" w:hanging="360"/>
        <w:rPr>
          <w:u w:val="none"/>
        </w:rPr>
      </w:pPr>
      <w:r w:rsidDel="00000000" w:rsidR="00000000" w:rsidRPr="00000000">
        <w:rPr>
          <w:b w:val="1"/>
          <w:rtl w:val="0"/>
        </w:rPr>
        <w:t xml:space="preserve">High Biodiversity</w:t>
      </w:r>
      <w:r w:rsidDel="00000000" w:rsidR="00000000" w:rsidRPr="00000000">
        <w:rPr>
          <w:rtl w:val="0"/>
        </w:rPr>
        <w:t xml:space="preserve">: Tropical ecosystems are highly biodiverse, limiting the generalizability of field studies from one location to another and requiring more detailed knowledge about a broad variety of species in a particular location. </w:t>
      </w:r>
    </w:p>
    <w:p w:rsidR="00000000" w:rsidDel="00000000" w:rsidP="00000000" w:rsidRDefault="00000000" w:rsidRPr="00000000" w14:paraId="000002E2">
      <w:pPr>
        <w:numPr>
          <w:ilvl w:val="0"/>
          <w:numId w:val="29"/>
        </w:numPr>
        <w:spacing w:after="120" w:before="120" w:lineRule="auto"/>
        <w:ind w:left="720" w:hanging="360"/>
        <w:rPr>
          <w:u w:val="none"/>
        </w:rPr>
      </w:pPr>
      <w:r w:rsidDel="00000000" w:rsidR="00000000" w:rsidRPr="00000000">
        <w:rPr>
          <w:b w:val="1"/>
          <w:rtl w:val="0"/>
        </w:rPr>
        <w:t xml:space="preserve">Seasonality and Climate</w:t>
      </w:r>
      <w:r w:rsidDel="00000000" w:rsidR="00000000" w:rsidRPr="00000000">
        <w:rPr>
          <w:rtl w:val="0"/>
        </w:rPr>
        <w:t xml:space="preserve">: Extreme weather such as heavy rainfall during monsoon seasons and extreme heat and humidity, create harsh working environments which can limit the duration and extent of fieldwork.</w:t>
      </w:r>
    </w:p>
    <w:p w:rsidR="00000000" w:rsidDel="00000000" w:rsidP="00000000" w:rsidRDefault="00000000" w:rsidRPr="00000000" w14:paraId="000002E3">
      <w:pPr>
        <w:numPr>
          <w:ilvl w:val="0"/>
          <w:numId w:val="29"/>
        </w:numPr>
        <w:spacing w:after="120" w:before="120" w:lineRule="auto"/>
        <w:ind w:left="720" w:hanging="360"/>
        <w:rPr>
          <w:u w:val="none"/>
        </w:rPr>
      </w:pPr>
      <w:r w:rsidDel="00000000" w:rsidR="00000000" w:rsidRPr="00000000">
        <w:rPr>
          <w:b w:val="1"/>
          <w:rtl w:val="0"/>
        </w:rPr>
        <w:t xml:space="preserve">Funding and Resources</w:t>
      </w:r>
      <w:r w:rsidDel="00000000" w:rsidR="00000000" w:rsidRPr="00000000">
        <w:rPr>
          <w:rtl w:val="0"/>
        </w:rPr>
        <w:t xml:space="preserve">: The vast majority of funding and resources for science comes from the global north, limiting resources to directly fund research, and especially fieldwork, in the tropics.</w:t>
      </w:r>
    </w:p>
    <w:p w:rsidR="00000000" w:rsidDel="00000000" w:rsidP="00000000" w:rsidRDefault="00000000" w:rsidRPr="00000000" w14:paraId="000002E4">
      <w:pPr>
        <w:numPr>
          <w:ilvl w:val="0"/>
          <w:numId w:val="29"/>
        </w:numPr>
        <w:spacing w:after="120" w:before="120" w:lineRule="auto"/>
        <w:ind w:left="720" w:hanging="360"/>
        <w:rPr>
          <w:u w:val="none"/>
        </w:rPr>
      </w:pPr>
      <w:r w:rsidDel="00000000" w:rsidR="00000000" w:rsidRPr="00000000">
        <w:rPr>
          <w:b w:val="1"/>
          <w:rtl w:val="0"/>
        </w:rPr>
        <w:t xml:space="preserve">Political and Social Instability</w:t>
      </w:r>
      <w:r w:rsidDel="00000000" w:rsidR="00000000" w:rsidRPr="00000000">
        <w:rPr>
          <w:rtl w:val="0"/>
        </w:rPr>
        <w:t xml:space="preserve">: Many tropical regions are in countries that experience political instability, conflict, or land-use disputes, which can pose risks to researchers and make it difficult to conduct long-term studies.</w:t>
      </w:r>
    </w:p>
    <w:p w:rsidR="00000000" w:rsidDel="00000000" w:rsidP="00000000" w:rsidRDefault="00000000" w:rsidRPr="00000000" w14:paraId="000002E5">
      <w:pPr>
        <w:rPr/>
      </w:pPr>
      <w:commentRangeStart w:id="367"/>
      <w:r w:rsidDel="00000000" w:rsidR="00000000" w:rsidRPr="00000000">
        <w:rPr>
          <w:rtl w:val="0"/>
        </w:rPr>
        <w:t xml:space="preserve">PANGEA will address these limitations by building lasting, mutually beneficial, collaborative partnerships with local tropical organizations to leverage, reinforce, and gap-fill existing infrastructure and efforts. Partners have been engaged in the scoping process and will be </w:t>
      </w:r>
      <w:r w:rsidDel="00000000" w:rsidR="00000000" w:rsidRPr="00000000">
        <w:rPr>
          <w:rtl w:val="0"/>
        </w:rPr>
        <w:t xml:space="preserve">involved throughout PANGEA</w:t>
      </w:r>
      <w:r w:rsidDel="00000000" w:rsidR="00000000" w:rsidRPr="00000000">
        <w:rPr>
          <w:rtl w:val="0"/>
        </w:rPr>
        <w:t xml:space="preserve">, including during the development of the PANGEA Concise Experiment Plan. See </w:t>
      </w:r>
      <w:r w:rsidDel="00000000" w:rsidR="00000000" w:rsidRPr="00000000">
        <w:rPr>
          <w:i w:val="1"/>
          <w:highlight w:val="yellow"/>
          <w:rtl w:val="0"/>
        </w:rPr>
        <w:t xml:space="preserve">Section 7.2</w:t>
      </w:r>
      <w:r w:rsidDel="00000000" w:rsidR="00000000" w:rsidRPr="00000000">
        <w:rPr>
          <w:i w:val="1"/>
          <w:rtl w:val="0"/>
        </w:rPr>
        <w:t xml:space="preserve"> - Community Engagement Strategy </w:t>
      </w:r>
      <w:r w:rsidDel="00000000" w:rsidR="00000000" w:rsidRPr="00000000">
        <w:rPr>
          <w:rtl w:val="0"/>
        </w:rPr>
        <w:t xml:space="preserve">for more information. The following partnerships will be essential to the success of PANGEA field observations and </w:t>
      </w:r>
      <w:commentRangeStart w:id="368"/>
      <w:r w:rsidDel="00000000" w:rsidR="00000000" w:rsidRPr="00000000">
        <w:rPr>
          <w:rtl w:val="0"/>
        </w:rPr>
        <w:t xml:space="preserve">studies</w:t>
      </w:r>
      <w:commentRangeEnd w:id="368"/>
      <w:r w:rsidDel="00000000" w:rsidR="00000000" w:rsidRPr="00000000">
        <w:commentReference w:id="368"/>
      </w:r>
      <w:r w:rsidDel="00000000" w:rsidR="00000000" w:rsidRPr="00000000">
        <w:rPr>
          <w:rtl w:val="0"/>
        </w:rPr>
        <w:t xml:space="preserve">:</w:t>
      </w:r>
      <w:commentRangeEnd w:id="367"/>
      <w:r w:rsidDel="00000000" w:rsidR="00000000" w:rsidRPr="00000000">
        <w:commentReference w:id="367"/>
      </w:r>
      <w:r w:rsidDel="00000000" w:rsidR="00000000" w:rsidRPr="00000000">
        <w:rPr>
          <w:rtl w:val="0"/>
        </w:rPr>
        <w:t xml:space="preserve">  </w:t>
      </w:r>
    </w:p>
    <w:p w:rsidR="00000000" w:rsidDel="00000000" w:rsidP="00000000" w:rsidRDefault="00000000" w:rsidRPr="00000000" w14:paraId="000002E6">
      <w:pPr>
        <w:numPr>
          <w:ilvl w:val="0"/>
          <w:numId w:val="9"/>
        </w:numPr>
        <w:spacing w:after="120" w:before="120" w:lineRule="auto"/>
        <w:ind w:left="720" w:hanging="360"/>
        <w:rPr/>
      </w:pPr>
      <w:commentRangeStart w:id="369"/>
      <w:r w:rsidDel="00000000" w:rsidR="00000000" w:rsidRPr="00000000">
        <w:rPr>
          <w:b w:val="1"/>
          <w:rtl w:val="0"/>
        </w:rPr>
        <w:t xml:space="preserve">Alliance for Tropical Forest Science (ATFS)</w:t>
      </w:r>
      <w:r w:rsidDel="00000000" w:rsidR="00000000" w:rsidRPr="00000000">
        <w:rPr>
          <w:rtl w:val="0"/>
        </w:rPr>
        <w:t xml:space="preserve">, including sub-organizations </w:t>
      </w:r>
      <w:r w:rsidDel="00000000" w:rsidR="00000000" w:rsidRPr="00000000">
        <w:rPr>
          <w:b w:val="1"/>
          <w:rtl w:val="0"/>
        </w:rPr>
        <w:t xml:space="preserve">AfriTRON</w:t>
      </w:r>
      <w:r w:rsidDel="00000000" w:rsidR="00000000" w:rsidRPr="00000000">
        <w:rPr>
          <w:rtl w:val="0"/>
        </w:rPr>
        <w:t xml:space="preserve">, </w:t>
      </w:r>
      <w:commentRangeStart w:id="370"/>
      <w:r w:rsidDel="00000000" w:rsidR="00000000" w:rsidRPr="00000000">
        <w:rPr>
          <w:b w:val="1"/>
          <w:rtl w:val="0"/>
        </w:rPr>
        <w:t xml:space="preserve">ForestGEO</w:t>
      </w:r>
      <w:commentRangeEnd w:id="370"/>
      <w:r w:rsidDel="00000000" w:rsidR="00000000" w:rsidRPr="00000000">
        <w:commentReference w:id="370"/>
      </w:r>
      <w:r w:rsidDel="00000000" w:rsidR="00000000" w:rsidRPr="00000000">
        <w:rPr>
          <w:rtl w:val="0"/>
        </w:rPr>
        <w:t xml:space="preserve">, </w:t>
      </w:r>
      <w:r w:rsidDel="00000000" w:rsidR="00000000" w:rsidRPr="00000000">
        <w:rPr>
          <w:b w:val="1"/>
          <w:rtl w:val="0"/>
        </w:rPr>
        <w:t xml:space="preserve">GEM</w:t>
      </w:r>
      <w:r w:rsidDel="00000000" w:rsidR="00000000" w:rsidRPr="00000000">
        <w:rPr>
          <w:rtl w:val="0"/>
        </w:rPr>
        <w:t xml:space="preserve">, and </w:t>
      </w:r>
      <w:r w:rsidDel="00000000" w:rsidR="00000000" w:rsidRPr="00000000">
        <w:rPr>
          <w:b w:val="1"/>
          <w:rtl w:val="0"/>
        </w:rPr>
        <w:t xml:space="preserve">RAINFOR, </w:t>
      </w:r>
      <w:r w:rsidDel="00000000" w:rsidR="00000000" w:rsidRPr="00000000">
        <w:rPr>
          <w:rtl w:val="0"/>
        </w:rPr>
        <w:t xml:space="preserve">comprises an international network-of-networks. The goal of these 11 tropical forest research networks is to advance tropical forest science and help build a new generation of scientists to achieve a more complete understanding of how tropical forests contribute to a healthy, functioning Earth. Forest inventory plots in the ATFS network includes 11,656 plots in 56 countries, including more than 50% of the world's tree species. </w:t>
      </w:r>
    </w:p>
    <w:p w:rsidR="00000000" w:rsidDel="00000000" w:rsidP="00000000" w:rsidRDefault="00000000" w:rsidRPr="00000000" w14:paraId="000002E7">
      <w:pPr>
        <w:numPr>
          <w:ilvl w:val="0"/>
          <w:numId w:val="9"/>
        </w:numPr>
        <w:spacing w:after="120" w:before="120" w:lineRule="auto"/>
        <w:ind w:left="720" w:hanging="360"/>
        <w:rPr/>
      </w:pPr>
      <w:r w:rsidDel="00000000" w:rsidR="00000000" w:rsidRPr="00000000">
        <w:rPr>
          <w:b w:val="1"/>
          <w:rtl w:val="0"/>
        </w:rPr>
        <w:t xml:space="preserve">AndesFlux: </w:t>
      </w:r>
      <w:r w:rsidDel="00000000" w:rsidR="00000000" w:rsidRPr="00000000">
        <w:rPr>
          <w:rtl w:val="0"/>
        </w:rPr>
        <w:t xml:space="preserve">The Western Amazon forests span a climate gradient from areas with no dry season to areas with up to a six month dry season.However, ecohydrological studies across this climatic range do not exist, limiting understanding of forest responses to climate change. To fill this gap, the AndesFlux network, led by the Catholic University of Peru (Professors Eric Cosio and Norma Salina), established six eddy flux towers and permanent plots in the western Amazon, the region predicted to face the greatest climate change impacts. The eddy flux towers are Tambopata (PE-TNR, operational since 2017), Panguana (PE-PAN, 2023), Los Amigos (PE-AMG, 2023), Breo (PE-BRE), Sucusari (2024), San Francisco (2022).</w:t>
      </w:r>
    </w:p>
    <w:p w:rsidR="00000000" w:rsidDel="00000000" w:rsidP="00000000" w:rsidRDefault="00000000" w:rsidRPr="00000000" w14:paraId="000002E8">
      <w:pPr>
        <w:numPr>
          <w:ilvl w:val="0"/>
          <w:numId w:val="9"/>
        </w:numPr>
        <w:spacing w:after="120" w:before="120" w:lineRule="auto"/>
        <w:ind w:left="720" w:hanging="360"/>
        <w:rPr>
          <w:b w:val="1"/>
        </w:rPr>
      </w:pPr>
      <w:r w:rsidDel="00000000" w:rsidR="00000000" w:rsidRPr="00000000">
        <w:rPr>
          <w:b w:val="1"/>
          <w:rtl w:val="0"/>
        </w:rPr>
        <w:t xml:space="preserve">Congo Basin Institute: </w:t>
      </w:r>
      <w:r w:rsidDel="00000000" w:rsidR="00000000" w:rsidRPr="00000000">
        <w:rPr>
          <w:rtl w:val="0"/>
        </w:rPr>
        <w:t xml:space="preserve">The Congo Basin Institute (CBI) has been dedicated to promoting transdisciplinary scientific collaborations in the Congo Basin since 2015. CBI operates two biological field stations in Cameroon and maintains environmental and phenology datasets, some dating back decades. CBI also has deep organizational networks in the region, and can facilitate getting research permits, working with local research institutions, and collaborating with local and Indigenous communities through CBI’s School for Indigenous and Local Knowledge (SILK).</w:t>
      </w:r>
    </w:p>
    <w:p w:rsidR="00000000" w:rsidDel="00000000" w:rsidP="00000000" w:rsidRDefault="00000000" w:rsidRPr="00000000" w14:paraId="000002E9">
      <w:pPr>
        <w:numPr>
          <w:ilvl w:val="0"/>
          <w:numId w:val="9"/>
        </w:numPr>
        <w:spacing w:after="120" w:before="120" w:lineRule="auto"/>
        <w:ind w:left="720" w:hanging="360"/>
        <w:rPr>
          <w:b w:val="1"/>
        </w:rPr>
      </w:pPr>
      <w:r w:rsidDel="00000000" w:rsidR="00000000" w:rsidRPr="00000000">
        <w:rPr>
          <w:b w:val="1"/>
          <w:rtl w:val="0"/>
        </w:rPr>
        <w:t xml:space="preserve">Congo Basin Science Initiative: </w:t>
      </w:r>
      <w:r w:rsidDel="00000000" w:rsidR="00000000" w:rsidRPr="00000000">
        <w:rPr>
          <w:rtl w:val="0"/>
        </w:rPr>
        <w:t xml:space="preserve">The Congo Basin Science Initiative (CBSI) is an independent scientist-led platform that promotes long-term investment in science in the Congo Basin. Its mission is to transform our understanding of the world’s second largest extent of tropical forest, build scientific capacity in the region, and use this knowledge to support sustainable development.</w:t>
      </w:r>
    </w:p>
    <w:p w:rsidR="00000000" w:rsidDel="00000000" w:rsidP="00000000" w:rsidRDefault="00000000" w:rsidRPr="00000000" w14:paraId="000002EA">
      <w:pPr>
        <w:numPr>
          <w:ilvl w:val="0"/>
          <w:numId w:val="9"/>
        </w:numPr>
        <w:spacing w:after="120" w:before="120" w:lineRule="auto"/>
        <w:ind w:left="720" w:hanging="360"/>
        <w:rPr>
          <w:b w:val="1"/>
        </w:rPr>
      </w:pPr>
      <w:r w:rsidDel="00000000" w:rsidR="00000000" w:rsidRPr="00000000">
        <w:rPr>
          <w:b w:val="1"/>
          <w:rtl w:val="0"/>
        </w:rPr>
        <w:t xml:space="preserve">CongoFlux: </w:t>
      </w:r>
      <w:r w:rsidDel="00000000" w:rsidR="00000000" w:rsidRPr="00000000">
        <w:rPr>
          <w:rtl w:val="0"/>
        </w:rPr>
        <w:t xml:space="preserve">CongoFlux is a tropical research station centered around an eddy covariance flux tower at INERA research center in Yangambi, in the heart of the Democratic Republic of the Congo. Since 2019, the tower has measured the long-term exchange of greenhouse gases (e.g., CO</w:t>
      </w:r>
      <w:r w:rsidDel="00000000" w:rsidR="00000000" w:rsidRPr="00000000">
        <w:rPr>
          <w:vertAlign w:val="subscript"/>
          <w:rtl w:val="0"/>
        </w:rPr>
        <w:t xml:space="preserve">2</w:t>
      </w:r>
      <w:r w:rsidDel="00000000" w:rsidR="00000000" w:rsidRPr="00000000">
        <w:rPr>
          <w:rtl w:val="0"/>
        </w:rPr>
        <w:t xml:space="preserve">, N</w:t>
      </w:r>
      <w:r w:rsidDel="00000000" w:rsidR="00000000" w:rsidRPr="00000000">
        <w:rPr>
          <w:vertAlign w:val="subscript"/>
          <w:rtl w:val="0"/>
        </w:rPr>
        <w:t xml:space="preserve">2</w:t>
      </w:r>
      <w:r w:rsidDel="00000000" w:rsidR="00000000" w:rsidRPr="00000000">
        <w:rPr>
          <w:rtl w:val="0"/>
        </w:rPr>
        <w:t xml:space="preserve">O, CH</w:t>
      </w:r>
      <w:r w:rsidDel="00000000" w:rsidR="00000000" w:rsidRPr="00000000">
        <w:rPr>
          <w:vertAlign w:val="subscript"/>
          <w:rtl w:val="0"/>
        </w:rPr>
        <w:t xml:space="preserve">4</w:t>
      </w:r>
      <w:r w:rsidDel="00000000" w:rsidR="00000000" w:rsidRPr="00000000">
        <w:rPr>
          <w:rtl w:val="0"/>
        </w:rPr>
        <w:t xml:space="preserve">, H</w:t>
      </w:r>
      <w:r w:rsidDel="00000000" w:rsidR="00000000" w:rsidRPr="00000000">
        <w:rPr>
          <w:vertAlign w:val="subscript"/>
          <w:rtl w:val="0"/>
        </w:rPr>
        <w:t xml:space="preserve">2</w:t>
      </w:r>
      <w:r w:rsidDel="00000000" w:rsidR="00000000" w:rsidRPr="00000000">
        <w:rPr>
          <w:rtl w:val="0"/>
        </w:rPr>
        <w:t xml:space="preserve">O) between the forests and the atmosphere using the eddy covariance method. The CongoFlux research team also continuously collects meteorological data, phenological observations, atmospheric O</w:t>
      </w:r>
      <w:r w:rsidDel="00000000" w:rsidR="00000000" w:rsidRPr="00000000">
        <w:rPr>
          <w:vertAlign w:val="subscript"/>
          <w:rtl w:val="0"/>
        </w:rPr>
        <w:t xml:space="preserve">3</w:t>
      </w:r>
      <w:r w:rsidDel="00000000" w:rsidR="00000000" w:rsidRPr="00000000">
        <w:rPr>
          <w:rtl w:val="0"/>
        </w:rPr>
        <w:t xml:space="preserve"> concentrations, and ancillary data such as tree species composition, net primary productivity, leaf area index, and GHG emissions from the soil using chambers.</w:t>
      </w:r>
    </w:p>
    <w:p w:rsidR="00000000" w:rsidDel="00000000" w:rsidP="00000000" w:rsidRDefault="00000000" w:rsidRPr="00000000" w14:paraId="000002EB">
      <w:pPr>
        <w:numPr>
          <w:ilvl w:val="0"/>
          <w:numId w:val="9"/>
        </w:numPr>
        <w:spacing w:after="120" w:before="120" w:lineRule="auto"/>
        <w:ind w:left="720" w:hanging="360"/>
        <w:rPr>
          <w:u w:val="none"/>
        </w:rPr>
      </w:pPr>
      <w:r w:rsidDel="00000000" w:rsidR="00000000" w:rsidRPr="00000000">
        <w:rPr>
          <w:b w:val="1"/>
          <w:rtl w:val="0"/>
        </w:rPr>
        <w:t xml:space="preserve">FLUXNET</w:t>
      </w:r>
      <w:r w:rsidDel="00000000" w:rsidR="00000000" w:rsidRPr="00000000">
        <w:rPr>
          <w:rtl w:val="0"/>
        </w:rPr>
        <w:t xml:space="preserve">, including </w:t>
      </w:r>
      <w:r w:rsidDel="00000000" w:rsidR="00000000" w:rsidRPr="00000000">
        <w:rPr>
          <w:rtl w:val="0"/>
        </w:rPr>
        <w:t xml:space="preserve">sub-organizations </w:t>
      </w:r>
      <w:r w:rsidDel="00000000" w:rsidR="00000000" w:rsidRPr="00000000">
        <w:rPr>
          <w:b w:val="1"/>
          <w:rtl w:val="0"/>
        </w:rPr>
        <w:t xml:space="preserve">AmeriFlux</w:t>
      </w:r>
      <w:r w:rsidDel="00000000" w:rsidR="00000000" w:rsidRPr="00000000">
        <w:rPr>
          <w:rtl w:val="0"/>
        </w:rPr>
        <w:t xml:space="preserve"> and </w:t>
      </w:r>
      <w:r w:rsidDel="00000000" w:rsidR="00000000" w:rsidRPr="00000000">
        <w:rPr>
          <w:b w:val="1"/>
          <w:rtl w:val="0"/>
        </w:rPr>
        <w:t xml:space="preserve">ICOS</w:t>
      </w:r>
      <w:r w:rsidDel="00000000" w:rsidR="00000000" w:rsidRPr="00000000">
        <w:rPr>
          <w:rtl w:val="0"/>
        </w:rPr>
        <w:t xml:space="preserve">, is another </w:t>
      </w:r>
      <w:r w:rsidDel="00000000" w:rsidR="00000000" w:rsidRPr="00000000">
        <w:rPr>
          <w:rtl w:val="0"/>
        </w:rPr>
        <w:t xml:space="preserve">international network of networks. FLUXNET connects regional networks of primarily field-based Earth system scientists and research sites. </w:t>
      </w:r>
      <w:r w:rsidDel="00000000" w:rsidR="00000000" w:rsidRPr="00000000">
        <w:rPr>
          <w:rtl w:val="0"/>
        </w:rPr>
        <w:t xml:space="preserve">FLUXNET has produced consolidated data across sites processed following a standardized pipeline. </w:t>
      </w:r>
    </w:p>
    <w:p w:rsidR="00000000" w:rsidDel="00000000" w:rsidP="00000000" w:rsidRDefault="00000000" w:rsidRPr="00000000" w14:paraId="000002EC">
      <w:pPr>
        <w:numPr>
          <w:ilvl w:val="0"/>
          <w:numId w:val="9"/>
        </w:numPr>
        <w:spacing w:after="120" w:before="120" w:lineRule="auto"/>
        <w:ind w:left="720" w:hanging="360"/>
        <w:rPr>
          <w:b w:val="1"/>
        </w:rPr>
      </w:pPr>
      <w:r w:rsidDel="00000000" w:rsidR="00000000" w:rsidRPr="00000000">
        <w:rPr>
          <w:b w:val="1"/>
          <w:rtl w:val="0"/>
        </w:rPr>
        <w:t xml:space="preserve">GEO-TREES: </w:t>
      </w:r>
      <w:r w:rsidDel="00000000" w:rsidR="00000000" w:rsidRPr="00000000">
        <w:rPr>
          <w:rtl w:val="0"/>
        </w:rPr>
        <w:t xml:space="preserve">Building on decades of work from the global research community </w:t>
      </w:r>
      <w:ins w:author="Jill Thompson" w:id="134" w:date="2024-11-07T16:05:55Z">
        <w:r w:rsidDel="00000000" w:rsidR="00000000" w:rsidRPr="00000000">
          <w:rPr>
            <w:rtl w:val="0"/>
          </w:rPr>
          <w:t xml:space="preserve">including Rainfor network, Forest-Geo </w:t>
        </w:r>
        <w:commentRangeStart w:id="371"/>
        <w:r w:rsidDel="00000000" w:rsidR="00000000" w:rsidRPr="00000000">
          <w:rPr>
            <w:rtl w:val="0"/>
          </w:rPr>
          <w:t xml:space="preserve">…………</w:t>
        </w:r>
        <w:commentRangeEnd w:id="371"/>
        <w:r w:rsidDel="00000000" w:rsidR="00000000" w:rsidRPr="00000000">
          <w:commentReference w:id="371"/>
        </w:r>
        <w:r w:rsidDel="00000000" w:rsidR="00000000" w:rsidRPr="00000000">
          <w:rPr>
            <w:rtl w:val="0"/>
          </w:rPr>
          <w:t xml:space="preserve"> </w:t>
        </w:r>
      </w:ins>
      <w:r w:rsidDel="00000000" w:rsidR="00000000" w:rsidRPr="00000000">
        <w:rPr>
          <w:rtl w:val="0"/>
        </w:rPr>
        <w:t xml:space="preserve">with a strong representation of partners from the Global South, the Bezos Earth Fund and Moore Foundation that have funded the GEO-TREES initiative aims to fund high-quality ground and airborne measurements from a global network of long-term forest inventories, and to make these data open access in support of efforts to estimate forest carbon stocks from space.</w:t>
      </w:r>
    </w:p>
    <w:p w:rsidR="00000000" w:rsidDel="00000000" w:rsidP="00000000" w:rsidRDefault="00000000" w:rsidRPr="00000000" w14:paraId="000002ED">
      <w:pPr>
        <w:numPr>
          <w:ilvl w:val="0"/>
          <w:numId w:val="9"/>
        </w:numPr>
        <w:spacing w:after="120" w:before="120" w:lineRule="auto"/>
        <w:ind w:left="720" w:hanging="360"/>
        <w:rPr>
          <w:b w:val="1"/>
        </w:rPr>
      </w:pPr>
      <w:r w:rsidDel="00000000" w:rsidR="00000000" w:rsidRPr="00000000">
        <w:rPr>
          <w:b w:val="1"/>
          <w:rtl w:val="0"/>
        </w:rPr>
        <w:t xml:space="preserve">LBA: </w:t>
      </w:r>
      <w:r w:rsidDel="00000000" w:rsidR="00000000" w:rsidRPr="00000000">
        <w:rPr>
          <w:rtl w:val="0"/>
        </w:rPr>
        <w:t xml:space="preserve">The Large-Scale Biosphere Atmosphere Experiment in Amazonia is a permanent program of the Brazilian Ministry of Science, Technology, and Innovation.  LBA promotes cooperation in research and maintains infrastructure to answer questions related to the function of Amazonia in the Earth System.</w:t>
      </w:r>
    </w:p>
    <w:p w:rsidR="00000000" w:rsidDel="00000000" w:rsidP="00000000" w:rsidRDefault="00000000" w:rsidRPr="00000000" w14:paraId="000002EE">
      <w:pPr>
        <w:numPr>
          <w:ilvl w:val="0"/>
          <w:numId w:val="9"/>
        </w:numPr>
        <w:spacing w:after="120" w:before="120" w:lineRule="auto"/>
        <w:ind w:left="720" w:hanging="360"/>
        <w:rPr>
          <w:u w:val="none"/>
        </w:rPr>
      </w:pPr>
      <w:r w:rsidDel="00000000" w:rsidR="00000000" w:rsidRPr="00000000">
        <w:rPr>
          <w:b w:val="1"/>
          <w:rtl w:val="0"/>
        </w:rPr>
        <w:t xml:space="preserve">NGEE-Tropics</w:t>
      </w:r>
      <w:r w:rsidDel="00000000" w:rsidR="00000000" w:rsidRPr="00000000">
        <w:rPr>
          <w:rtl w:val="0"/>
        </w:rPr>
        <w:t xml:space="preserve"> is a 10-year, multi-institutional project funded by the U.S. Department of Energy (DOE). NGEE-Tropics’ primary goal is to develop a predictive understanding of how tropical forest carbon balance and climate system feedbacks will respond to changing environmental drivers in the 21st Century. NGEE-Tropics has focused on data collection in the tropical Americas and Asia (Brazil, Panama, Puerto Rico, Malaysia, and Australia). </w:t>
      </w:r>
      <w:r w:rsidDel="00000000" w:rsidR="00000000" w:rsidRPr="00000000">
        <w:rPr>
          <w:rtl w:val="0"/>
        </w:rPr>
        <w:t xml:space="preserve"> </w:t>
      </w:r>
      <w:commentRangeEnd w:id="369"/>
      <w:r w:rsidDel="00000000" w:rsidR="00000000" w:rsidRPr="00000000">
        <w:commentReference w:id="369"/>
      </w:r>
      <w:r w:rsidDel="00000000" w:rsidR="00000000" w:rsidRPr="00000000">
        <w:rPr>
          <w:rtl w:val="0"/>
        </w:rPr>
      </w:r>
    </w:p>
    <w:p w:rsidR="00000000" w:rsidDel="00000000" w:rsidP="00000000" w:rsidRDefault="00000000" w:rsidRPr="00000000" w14:paraId="000002EF">
      <w:pPr>
        <w:spacing w:after="120" w:before="120" w:lineRule="auto"/>
        <w:rPr/>
      </w:pPr>
      <w:r w:rsidDel="00000000" w:rsidR="00000000" w:rsidRPr="00000000">
        <w:rPr>
          <w:rtl w:val="0"/>
        </w:rPr>
        <w:t xml:space="preserve">PANGEA plans to build upon relationships with all of these partners to address the campaign’s Science Objectives. We note in particular that f</w:t>
      </w:r>
      <w:r w:rsidDel="00000000" w:rsidR="00000000" w:rsidRPr="00000000">
        <w:rPr>
          <w:rtl w:val="0"/>
        </w:rPr>
        <w:t xml:space="preserve">lux sites, such as those in the FLUXNET, typically have sufficient infrastructure and power supply to host additional support measurements such as proximal remote sensing instruments. Because of this PANGEA will prioritize field observations that are partnered with FLUXNET sites to make use of existing infrastructure and build collaborations with existing sites. </w:t>
      </w:r>
      <w:r w:rsidDel="00000000" w:rsidR="00000000" w:rsidRPr="00000000">
        <w:rPr>
          <w:rtl w:val="0"/>
        </w:rPr>
        <w:t xml:space="preserve">We also note </w:t>
      </w:r>
      <w:r w:rsidDel="00000000" w:rsidR="00000000" w:rsidRPr="00000000">
        <w:rPr>
          <w:rtl w:val="0"/>
        </w:rPr>
        <w:t xml:space="preserve">NGEE-Tropics will be sunsetting by the time PANGEA enters its most active phase</w:t>
      </w:r>
      <w:r w:rsidDel="00000000" w:rsidR="00000000" w:rsidRPr="00000000">
        <w:rPr>
          <w:i w:val="1"/>
          <w:rtl w:val="0"/>
        </w:rPr>
        <w:t xml:space="preserve">. </w:t>
      </w:r>
      <w:r w:rsidDel="00000000" w:rsidR="00000000" w:rsidRPr="00000000">
        <w:rPr>
          <w:rtl w:val="0"/>
        </w:rPr>
        <w:t xml:space="preserve">PANGEA will build directly on NGEE-Tropics data collection efforts, by extending similar measurements to Africa and collecting collocated remote sensing data, in addition to building on NGEE-Tropics modeling efforts (see </w:t>
      </w:r>
      <w:r w:rsidDel="00000000" w:rsidR="00000000" w:rsidRPr="00000000">
        <w:rPr>
          <w:i w:val="1"/>
          <w:highlight w:val="yellow"/>
          <w:rtl w:val="0"/>
        </w:rPr>
        <w:t xml:space="preserve">Section 6.4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F0">
      <w:pPr>
        <w:pStyle w:val="Heading3"/>
        <w:rPr/>
      </w:pPr>
      <w:bookmarkStart w:colFirst="0" w:colLast="0" w:name="_rt2hahfr5phm" w:id="37"/>
      <w:bookmarkEnd w:id="37"/>
      <w:r w:rsidDel="00000000" w:rsidR="00000000" w:rsidRPr="00000000">
        <w:rPr>
          <w:rtl w:val="0"/>
        </w:rPr>
        <w:t xml:space="preserve">6.3 Candidate Landscapes</w:t>
      </w:r>
    </w:p>
    <w:p w:rsidR="00000000" w:rsidDel="00000000" w:rsidP="00000000" w:rsidRDefault="00000000" w:rsidRPr="00000000" w14:paraId="000002F1">
      <w:pPr>
        <w:rPr/>
      </w:pPr>
      <w:r w:rsidDel="00000000" w:rsidR="00000000" w:rsidRPr="00000000">
        <w:rPr>
          <w:rtl w:val="0"/>
        </w:rPr>
        <w:t xml:space="preserve">PANGEA will collaborate closely with in-country partner institutions to ensure the smooth execution of field and airborne activities across selected Landscapes. </w:t>
      </w:r>
      <w:r w:rsidDel="00000000" w:rsidR="00000000" w:rsidRPr="00000000">
        <w:rPr>
          <w:b w:val="1"/>
          <w:rtl w:val="0"/>
        </w:rPr>
        <w:t xml:space="preserve">PANGEA’s nested sampling design supports a sampling-to-scale approach, with a </w:t>
      </w:r>
      <w:r w:rsidDel="00000000" w:rsidR="00000000" w:rsidRPr="00000000">
        <w:rPr>
          <w:b w:val="1"/>
          <w:highlight w:val="white"/>
          <w:rtl w:val="0"/>
        </w:rPr>
        <w:t xml:space="preserve">nested sampling design. </w:t>
      </w:r>
      <w:r w:rsidDel="00000000" w:rsidR="00000000" w:rsidRPr="00000000">
        <w:rPr>
          <w:highlight w:val="white"/>
          <w:rtl w:val="0"/>
        </w:rPr>
        <w:t xml:space="preserve">Ground measurements span gradients within a landscape, and landscapes span climatic and biodiversity gradients within a continent (</w:t>
      </w:r>
      <w:r w:rsidDel="00000000" w:rsidR="00000000" w:rsidRPr="00000000">
        <w:rPr>
          <w:b w:val="1"/>
          <w:highlight w:val="yellow"/>
          <w:rtl w:val="0"/>
        </w:rPr>
        <w:t xml:space="preserve">Figure X</w:t>
      </w:r>
      <w:r w:rsidDel="00000000" w:rsidR="00000000" w:rsidRPr="00000000">
        <w:rPr>
          <w:highlight w:val="white"/>
          <w:rtl w:val="0"/>
        </w:rPr>
        <w:t xml:space="preserve">). </w:t>
      </w:r>
      <w:r w:rsidDel="00000000" w:rsidR="00000000" w:rsidRPr="00000000">
        <w:rPr>
          <w:rtl w:val="0"/>
        </w:rPr>
        <w:t xml:space="preserve">PANGEA will prioritize countries that encompass landscapes where there is a confluence of </w:t>
      </w:r>
      <w:r w:rsidDel="00000000" w:rsidR="00000000" w:rsidRPr="00000000">
        <w:rPr>
          <w:rtl w:val="0"/>
        </w:rPr>
        <w:t xml:space="preserve">intact, disturbed, and degraded forest, peatland, wetland, and mangrove ecosystems, with adjacent agro-ecosystems within roughly 100 km</w:t>
      </w:r>
      <w:r w:rsidDel="00000000" w:rsidR="00000000" w:rsidRPr="00000000">
        <w:rPr>
          <w:vertAlign w:val="superscript"/>
          <w:rtl w:val="0"/>
        </w:rPr>
        <w:t xml:space="preserve">2</w:t>
      </w:r>
      <w:r w:rsidDel="00000000" w:rsidR="00000000" w:rsidRPr="00000000">
        <w:rPr>
          <w:rtl w:val="0"/>
        </w:rPr>
        <w:t xml:space="preserve"> area. Coordinated, coincident ground data collection will be collected across these gradients within each landscape. </w:t>
      </w:r>
      <w:r w:rsidDel="00000000" w:rsidR="00000000" w:rsidRPr="00000000">
        <w:rPr>
          <w:b w:val="1"/>
          <w:highlight w:val="yellow"/>
          <w:rtl w:val="0"/>
        </w:rPr>
        <w:t xml:space="preserve">Table X </w:t>
      </w:r>
      <w:r w:rsidDel="00000000" w:rsidR="00000000" w:rsidRPr="00000000">
        <w:rPr>
          <w:rtl w:val="0"/>
        </w:rPr>
        <w:t xml:space="preserve">summarizes candidate landscapes based on information provided by partners.</w:t>
      </w:r>
      <w:commentRangeStart w:id="372"/>
      <w:r w:rsidDel="00000000" w:rsidR="00000000" w:rsidRPr="00000000">
        <w:rPr>
          <w:rtl w:val="0"/>
        </w:rPr>
        <w:t xml:space="preserve"> PANGEA landscapes will prioritize locations where the following already exist or have strong potential to be established: </w:t>
      </w:r>
    </w:p>
    <w:p w:rsidR="00000000" w:rsidDel="00000000" w:rsidP="00000000" w:rsidRDefault="00000000" w:rsidRPr="00000000" w14:paraId="000002F2">
      <w:pPr>
        <w:numPr>
          <w:ilvl w:val="0"/>
          <w:numId w:val="12"/>
        </w:numPr>
        <w:spacing w:after="120" w:before="120" w:lineRule="auto"/>
        <w:ind w:left="720" w:hanging="360"/>
      </w:pPr>
      <w:r w:rsidDel="00000000" w:rsidR="00000000" w:rsidRPr="00000000">
        <w:rPr>
          <w:rtl w:val="0"/>
        </w:rPr>
        <w:t xml:space="preserve">Existing eddy covariance flux tower data. </w:t>
      </w:r>
      <w:commentRangeStart w:id="373"/>
      <w:commentRangeStart w:id="374"/>
      <w:r w:rsidDel="00000000" w:rsidR="00000000" w:rsidRPr="00000000">
        <w:rPr>
          <w:rtl w:val="0"/>
        </w:rPr>
        <w:t xml:space="preserve">CO</w:t>
      </w:r>
      <w:r w:rsidDel="00000000" w:rsidR="00000000" w:rsidRPr="00000000">
        <w:rPr>
          <w:vertAlign w:val="subscript"/>
          <w:rtl w:val="0"/>
        </w:rPr>
        <w:t xml:space="preserve">2</w:t>
      </w:r>
      <w:r w:rsidDel="00000000" w:rsidR="00000000" w:rsidRPr="00000000">
        <w:rPr>
          <w:rtl w:val="0"/>
        </w:rPr>
        <w:t xml:space="preserve"> and CH</w:t>
      </w:r>
      <w:r w:rsidDel="00000000" w:rsidR="00000000" w:rsidRPr="00000000">
        <w:rPr>
          <w:vertAlign w:val="subscript"/>
          <w:rtl w:val="0"/>
        </w:rPr>
        <w:t xml:space="preserve">4</w:t>
      </w:r>
      <w:r w:rsidDel="00000000" w:rsidR="00000000" w:rsidRPr="00000000">
        <w:rPr>
          <w:rtl w:val="0"/>
        </w:rPr>
        <w:t xml:space="preserve"> measurements can be extended with chambers</w:t>
      </w:r>
      <w:commentRangeEnd w:id="373"/>
      <w:r w:rsidDel="00000000" w:rsidR="00000000" w:rsidRPr="00000000">
        <w:commentReference w:id="373"/>
      </w:r>
      <w:commentRangeEnd w:id="374"/>
      <w:r w:rsidDel="00000000" w:rsidR="00000000" w:rsidRPr="00000000">
        <w:commentReference w:id="374"/>
      </w:r>
      <w:r w:rsidDel="00000000" w:rsidR="00000000" w:rsidRPr="00000000">
        <w:rPr>
          <w:rtl w:val="0"/>
        </w:rPr>
        <w:t xml:space="preserve">.</w:t>
      </w:r>
    </w:p>
    <w:p w:rsidR="00000000" w:rsidDel="00000000" w:rsidP="00000000" w:rsidRDefault="00000000" w:rsidRPr="00000000" w14:paraId="000002F3">
      <w:pPr>
        <w:numPr>
          <w:ilvl w:val="0"/>
          <w:numId w:val="12"/>
        </w:numPr>
        <w:spacing w:after="120" w:before="120" w:lineRule="auto"/>
        <w:ind w:left="720" w:hanging="360"/>
      </w:pPr>
      <w:r w:rsidDel="00000000" w:rsidR="00000000" w:rsidRPr="00000000">
        <w:rPr>
          <w:rtl w:val="0"/>
        </w:rPr>
        <w:t xml:space="preserve">Long-term forest inventory plots, enabling re-censusing to support new measurements (e.g., canopy traits, bioacoustics, camera traps) that build on rich forest demographic rates information (mortality, growth and recruitment rates). </w:t>
      </w:r>
    </w:p>
    <w:p w:rsidR="00000000" w:rsidDel="00000000" w:rsidP="00000000" w:rsidRDefault="00000000" w:rsidRPr="00000000" w14:paraId="000002F4">
      <w:pPr>
        <w:numPr>
          <w:ilvl w:val="0"/>
          <w:numId w:val="12"/>
        </w:numPr>
        <w:spacing w:after="120" w:before="120" w:lineRule="auto"/>
        <w:ind w:left="720" w:hanging="360"/>
      </w:pPr>
      <w:r w:rsidDel="00000000" w:rsidR="00000000" w:rsidRPr="00000000">
        <w:rPr>
          <w:rtl w:val="0"/>
        </w:rPr>
        <w:t xml:space="preserve">Camera traps, bioacoustic sensors, weather station data, and eDNA data. </w:t>
      </w:r>
    </w:p>
    <w:p w:rsidR="00000000" w:rsidDel="00000000" w:rsidP="00000000" w:rsidRDefault="00000000" w:rsidRPr="00000000" w14:paraId="000002F5">
      <w:pPr>
        <w:numPr>
          <w:ilvl w:val="0"/>
          <w:numId w:val="12"/>
        </w:numPr>
        <w:spacing w:after="120" w:before="120" w:lineRule="auto"/>
        <w:ind w:left="720" w:hanging="360"/>
        <w:rPr/>
      </w:pPr>
      <w:r w:rsidDel="00000000" w:rsidR="00000000" w:rsidRPr="00000000">
        <w:rPr>
          <w:rtl w:val="0"/>
        </w:rPr>
        <w:t xml:space="preserve">Ground and/or drone-based phenology datasets. </w:t>
      </w:r>
    </w:p>
    <w:p w:rsidR="00000000" w:rsidDel="00000000" w:rsidP="00000000" w:rsidRDefault="00000000" w:rsidRPr="00000000" w14:paraId="000002F6">
      <w:pPr>
        <w:numPr>
          <w:ilvl w:val="0"/>
          <w:numId w:val="12"/>
        </w:numPr>
        <w:spacing w:after="120" w:before="120" w:lineRule="auto"/>
        <w:ind w:left="720" w:hanging="360"/>
        <w:rPr/>
      </w:pPr>
      <w:r w:rsidDel="00000000" w:rsidR="00000000" w:rsidRPr="00000000">
        <w:rPr>
          <w:rtl w:val="0"/>
        </w:rPr>
        <w:t xml:space="preserve">Partnerships with Indigenous and/or Local Communities.</w:t>
      </w:r>
      <w:commentRangeEnd w:id="372"/>
      <w:r w:rsidDel="00000000" w:rsidR="00000000" w:rsidRPr="00000000">
        <w:commentReference w:id="372"/>
      </w:r>
      <w:r w:rsidDel="00000000" w:rsidR="00000000" w:rsidRPr="00000000">
        <w:rPr>
          <w:rtl w:val="0"/>
        </w:rPr>
      </w:r>
    </w:p>
    <w:p w:rsidR="00000000" w:rsidDel="00000000" w:rsidP="00000000" w:rsidRDefault="00000000" w:rsidRPr="00000000" w14:paraId="000002F7">
      <w:pPr>
        <w:rPr>
          <w:i w:val="1"/>
          <w:color w:val="ff0000"/>
        </w:rPr>
      </w:pPr>
      <w:r w:rsidDel="00000000" w:rsidR="00000000" w:rsidRPr="00000000">
        <w:rPr>
          <w:rtl w:val="0"/>
        </w:rPr>
        <w:t xml:space="preserve">PANGEA will coordinate landscape selection closely with efforts that are actively in the process of selecting sites for complementary data collection and investment in infrastructure. These include GEO-TREES, the INPE-ESA Amazon campaign, One Forest Vision, </w:t>
      </w:r>
      <w:commentRangeStart w:id="375"/>
      <w:r w:rsidDel="00000000" w:rsidR="00000000" w:rsidRPr="00000000">
        <w:rPr>
          <w:rtl w:val="0"/>
        </w:rPr>
        <w:t xml:space="preserve">Moore Foundation and NSF funded tropical methane and peatland field measurements</w:t>
      </w:r>
      <w:commentRangeEnd w:id="375"/>
      <w:r w:rsidDel="00000000" w:rsidR="00000000" w:rsidRPr="00000000">
        <w:commentReference w:id="375"/>
      </w:r>
      <w:r w:rsidDel="00000000" w:rsidR="00000000" w:rsidRPr="00000000">
        <w:rPr>
          <w:rtl w:val="0"/>
        </w:rPr>
        <w:t xml:space="preserve">,</w:t>
      </w:r>
      <w:r w:rsidDel="00000000" w:rsidR="00000000" w:rsidRPr="00000000">
        <w:rPr>
          <w:rtl w:val="0"/>
        </w:rPr>
        <w:t xml:space="preserve"> as well as multiple Schmidt Science Virtual Institute for the Carbon Cycle proposals focusing on the tropics. A landscape and site selection process will be formalized during the Concise Experiment Plan to ensure transparent selection and approval of landscapes and sites within landscapes for ground and airborne data collection. This process will build on ongoing discussions with local institutional partners and site managers that began during the scoping process, and will include co-design with Indigenous Peoples and Local Communities (</w:t>
      </w:r>
      <w:r w:rsidDel="00000000" w:rsidR="00000000" w:rsidRPr="00000000">
        <w:rPr>
          <w:highlight w:val="yellow"/>
          <w:rtl w:val="0"/>
        </w:rPr>
        <w:t xml:space="preserve">see Section 7.2 </w:t>
      </w:r>
      <w:r w:rsidDel="00000000" w:rsidR="00000000" w:rsidRPr="00000000">
        <w:rPr>
          <w:rtl w:val="0"/>
        </w:rPr>
        <w:t xml:space="preserve">for more information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tbl>
      <w:tblPr>
        <w:tblStyle w:val="Table13"/>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1635"/>
        <w:gridCol w:w="1260"/>
        <w:gridCol w:w="975"/>
        <w:gridCol w:w="855"/>
        <w:gridCol w:w="1530"/>
        <w:gridCol w:w="945"/>
        <w:gridCol w:w="1215"/>
        <w:tblGridChange w:id="0">
          <w:tblGrid>
            <w:gridCol w:w="330"/>
            <w:gridCol w:w="1635"/>
            <w:gridCol w:w="1260"/>
            <w:gridCol w:w="975"/>
            <w:gridCol w:w="855"/>
            <w:gridCol w:w="1530"/>
            <w:gridCol w:w="945"/>
            <w:gridCol w:w="1215"/>
          </w:tblGrid>
        </w:tblGridChange>
      </w:tblGrid>
      <w:tr>
        <w:trPr>
          <w:cantSplit w:val="0"/>
          <w:trHeight w:val="315" w:hRule="atLeast"/>
          <w:tblHeader w:val="0"/>
        </w:trPr>
        <w:tc>
          <w:tcPr>
            <w:gridSpan w:val="8"/>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F9">
            <w:pPr>
              <w:widowControl w:val="0"/>
              <w:rPr>
                <w:sz w:val="20"/>
                <w:szCs w:val="20"/>
              </w:rPr>
            </w:pPr>
            <w:commentRangeStart w:id="376"/>
            <w:r w:rsidDel="00000000" w:rsidR="00000000" w:rsidRPr="00000000">
              <w:rPr>
                <w:b w:val="1"/>
                <w:rtl w:val="0"/>
              </w:rPr>
              <w:t xml:space="preserve">Table X:</w:t>
            </w:r>
            <w:commentRangeEnd w:id="376"/>
            <w:r w:rsidDel="00000000" w:rsidR="00000000" w:rsidRPr="00000000">
              <w:commentReference w:id="376"/>
            </w:r>
            <w:r w:rsidDel="00000000" w:rsidR="00000000" w:rsidRPr="00000000">
              <w:rPr>
                <w:b w:val="1"/>
                <w:rtl w:val="0"/>
              </w:rPr>
              <w:t xml:space="preserve"> </w:t>
            </w:r>
            <w:r w:rsidDel="00000000" w:rsidR="00000000" w:rsidRPr="00000000">
              <w:rPr>
                <w:rtl w:val="0"/>
              </w:rPr>
              <w:t xml:space="preserve">Candidate PANGEA Landscapes.</w:t>
            </w: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01">
            <w:pPr>
              <w:widowControl w:val="0"/>
              <w:rPr>
                <w:sz w:val="20"/>
                <w:szCs w:val="20"/>
              </w:rPr>
            </w:pPr>
            <w:r w:rsidDel="00000000" w:rsidR="00000000" w:rsidRPr="00000000">
              <w:rPr>
                <w:rtl w:val="0"/>
              </w:rPr>
            </w:r>
          </w:p>
        </w:tc>
        <w:tc>
          <w:tcPr>
            <w:vMerge w:val="restart"/>
            <w:tcBorders>
              <w:top w:color="cccccc" w:space="0" w:sz="5" w:val="single"/>
              <w:left w:color="000000" w:space="0" w:sz="5" w:val="single"/>
              <w:bottom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302">
            <w:pPr>
              <w:widowControl w:val="0"/>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Landscape</w:t>
            </w:r>
          </w:p>
        </w:tc>
        <w:tc>
          <w:tcPr>
            <w:vMerge w:val="restart"/>
            <w:tcBorders>
              <w:top w:color="cccccc" w:space="0" w:sz="5" w:val="single"/>
              <w:left w:color="000000" w:space="0" w:sz="5" w:val="single"/>
              <w:bottom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303">
            <w:pPr>
              <w:widowControl w:val="0"/>
              <w:jc w:val="center"/>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Country</w:t>
            </w:r>
          </w:p>
        </w:tc>
        <w:tc>
          <w:tcPr>
            <w:gridSpan w:val="5"/>
            <w:tcBorders>
              <w:top w:color="cccccc" w:space="0" w:sz="5" w:val="single"/>
              <w:left w:color="000000" w:space="0" w:sz="5" w:val="single"/>
              <w:bottom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04">
            <w:pPr>
              <w:widowControl w:val="0"/>
              <w:jc w:val="center"/>
              <w:rPr>
                <w:sz w:val="20"/>
                <w:szCs w:val="20"/>
              </w:rPr>
            </w:pPr>
            <w:r w:rsidDel="00000000" w:rsidR="00000000" w:rsidRPr="00000000">
              <w:rPr>
                <w:rFonts w:ascii="Avenir" w:cs="Avenir" w:eastAsia="Avenir" w:hAnsi="Avenir"/>
                <w:b w:val="1"/>
                <w:sz w:val="20"/>
                <w:szCs w:val="20"/>
                <w:rtl w:val="0"/>
              </w:rPr>
              <w:t xml:space="preserve">Data Type</w:t>
            </w: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rPr>
                <w:sz w:val="20"/>
                <w:szCs w:val="20"/>
              </w:rPr>
            </w:pPr>
            <w:r w:rsidDel="00000000" w:rsidR="00000000" w:rsidRPr="00000000">
              <w:rPr>
                <w:rFonts w:ascii="Avenir" w:cs="Avenir" w:eastAsia="Avenir" w:hAnsi="Avenir"/>
                <w:sz w:val="20"/>
                <w:szCs w:val="20"/>
                <w:rtl w:val="0"/>
              </w:rPr>
              <w:t xml:space="preserve">Dja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0C">
            <w:pPr>
              <w:widowControl w:val="0"/>
              <w:rPr>
                <w:sz w:val="20"/>
                <w:szCs w:val="20"/>
              </w:rPr>
            </w:pPr>
            <w:r w:rsidDel="00000000" w:rsidR="00000000" w:rsidRPr="00000000">
              <w:rPr>
                <w:rFonts w:ascii="Avenir" w:cs="Avenir" w:eastAsia="Avenir" w:hAnsi="Avenir"/>
                <w:b w:val="1"/>
                <w:sz w:val="20"/>
                <w:szCs w:val="20"/>
                <w:rtl w:val="0"/>
              </w:rPr>
              <w:t xml:space="preserve">Ground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0D">
            <w:pPr>
              <w:widowControl w:val="0"/>
              <w:rPr>
                <w:sz w:val="20"/>
                <w:szCs w:val="20"/>
              </w:rPr>
            </w:pPr>
            <w:r w:rsidDel="00000000" w:rsidR="00000000" w:rsidRPr="00000000">
              <w:rPr>
                <w:rFonts w:ascii="Avenir" w:cs="Avenir" w:eastAsia="Avenir" w:hAnsi="Avenir"/>
                <w:b w:val="1"/>
                <w:sz w:val="20"/>
                <w:szCs w:val="20"/>
                <w:rtl w:val="0"/>
              </w:rPr>
              <w:t xml:space="preserve">Tower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0E">
            <w:pPr>
              <w:widowControl w:val="0"/>
              <w:rPr>
                <w:sz w:val="20"/>
                <w:szCs w:val="20"/>
              </w:rPr>
            </w:pPr>
            <w:r w:rsidDel="00000000" w:rsidR="00000000" w:rsidRPr="00000000">
              <w:rPr>
                <w:rFonts w:ascii="Avenir" w:cs="Avenir" w:eastAsia="Avenir" w:hAnsi="Avenir"/>
                <w:b w:val="1"/>
                <w:sz w:val="20"/>
                <w:szCs w:val="20"/>
                <w:rtl w:val="0"/>
              </w:rPr>
              <w:t xml:space="preserve">Socioeconomic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0F">
            <w:pPr>
              <w:widowControl w:val="0"/>
              <w:rPr>
                <w:sz w:val="20"/>
                <w:szCs w:val="20"/>
              </w:rPr>
            </w:pPr>
            <w:r w:rsidDel="00000000" w:rsidR="00000000" w:rsidRPr="00000000">
              <w:rPr>
                <w:rFonts w:ascii="Avenir" w:cs="Avenir" w:eastAsia="Avenir" w:hAnsi="Avenir"/>
                <w:b w:val="1"/>
                <w:sz w:val="20"/>
                <w:szCs w:val="20"/>
                <w:rtl w:val="0"/>
              </w:rPr>
              <w:t xml:space="preserve">Drone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310">
            <w:pPr>
              <w:widowControl w:val="0"/>
              <w:rPr>
                <w:sz w:val="20"/>
                <w:szCs w:val="20"/>
              </w:rPr>
            </w:pPr>
            <w:r w:rsidDel="00000000" w:rsidR="00000000" w:rsidRPr="00000000">
              <w:rPr>
                <w:rFonts w:ascii="Avenir" w:cs="Avenir" w:eastAsia="Avenir" w:hAnsi="Avenir"/>
                <w:b w:val="1"/>
                <w:sz w:val="20"/>
                <w:szCs w:val="20"/>
                <w:rtl w:val="0"/>
              </w:rPr>
              <w:t xml:space="preserve">Aircraft</w:t>
            </w:r>
            <w:r w:rsidDel="00000000" w:rsidR="00000000" w:rsidRPr="00000000">
              <w:rPr>
                <w:rtl w:val="0"/>
              </w:rPr>
            </w:r>
          </w:p>
        </w:tc>
      </w:tr>
      <w:tr>
        <w:trPr>
          <w:cantSplit w:val="0"/>
          <w:trHeight w:val="315" w:hRule="atLeast"/>
          <w:tblHeader w:val="0"/>
        </w:trPr>
        <w:tc>
          <w:tcPr>
            <w:gridSpan w:val="8"/>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311">
            <w:pPr>
              <w:widowControl w:val="0"/>
              <w:rPr>
                <w:sz w:val="20"/>
                <w:szCs w:val="20"/>
              </w:rPr>
            </w:pPr>
            <w:r w:rsidDel="00000000" w:rsidR="00000000" w:rsidRPr="00000000">
              <w:rPr>
                <w:rFonts w:ascii="Avenir" w:cs="Avenir" w:eastAsia="Avenir" w:hAnsi="Avenir"/>
                <w:b w:val="1"/>
                <w:i w:val="1"/>
                <w:sz w:val="20"/>
                <w:szCs w:val="20"/>
                <w:rtl w:val="0"/>
              </w:rPr>
              <w:t xml:space="preserve">Potential African Tropical Forest Landscapes</w:t>
            </w: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A">
            <w:pPr>
              <w:widowControl w:val="0"/>
              <w:rPr>
                <w:sz w:val="20"/>
                <w:szCs w:val="20"/>
              </w:rPr>
            </w:pPr>
            <w:r w:rsidDel="00000000" w:rsidR="00000000" w:rsidRPr="00000000">
              <w:rPr>
                <w:rFonts w:ascii="Avenir" w:cs="Avenir" w:eastAsia="Avenir" w:hAnsi="Avenir"/>
                <w:sz w:val="20"/>
                <w:szCs w:val="20"/>
                <w:rtl w:val="0"/>
              </w:rPr>
              <w:t xml:space="preserve">Dja Reserve</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1B">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Cameroon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E">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1F">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0">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2">
            <w:pPr>
              <w:widowControl w:val="0"/>
              <w:rPr>
                <w:sz w:val="20"/>
                <w:szCs w:val="20"/>
              </w:rPr>
            </w:pPr>
            <w:r w:rsidDel="00000000" w:rsidR="00000000" w:rsidRPr="00000000">
              <w:rPr>
                <w:rFonts w:ascii="Avenir" w:cs="Avenir" w:eastAsia="Avenir" w:hAnsi="Avenir"/>
                <w:sz w:val="20"/>
                <w:szCs w:val="20"/>
                <w:rtl w:val="0"/>
              </w:rPr>
              <w:t xml:space="preserve">Mbalmayo</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8">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A">
            <w:pPr>
              <w:widowControl w:val="0"/>
              <w:rPr>
                <w:sz w:val="20"/>
                <w:szCs w:val="20"/>
              </w:rPr>
            </w:pPr>
            <w:r w:rsidDel="00000000" w:rsidR="00000000" w:rsidRPr="00000000">
              <w:rPr>
                <w:rFonts w:ascii="Avenir" w:cs="Avenir" w:eastAsia="Avenir" w:hAnsi="Avenir"/>
                <w:sz w:val="20"/>
                <w:szCs w:val="20"/>
                <w:rtl w:val="0"/>
              </w:rPr>
              <w:t xml:space="preserve">Korup</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2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0">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2">
            <w:pPr>
              <w:widowControl w:val="0"/>
              <w:rPr>
                <w:sz w:val="20"/>
                <w:szCs w:val="20"/>
              </w:rPr>
            </w:pPr>
            <w:r w:rsidDel="00000000" w:rsidR="00000000" w:rsidRPr="00000000">
              <w:rPr>
                <w:rFonts w:ascii="Avenir" w:cs="Avenir" w:eastAsia="Avenir" w:hAnsi="Avenir"/>
                <w:sz w:val="20"/>
                <w:szCs w:val="20"/>
                <w:rtl w:val="0"/>
              </w:rPr>
              <w:t xml:space="preserve">Campo Ma’an</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38">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A">
            <w:pPr>
              <w:widowControl w:val="0"/>
              <w:rPr>
                <w:sz w:val="20"/>
                <w:szCs w:val="20"/>
              </w:rPr>
            </w:pPr>
            <w:r w:rsidDel="00000000" w:rsidR="00000000" w:rsidRPr="00000000">
              <w:rPr>
                <w:rFonts w:ascii="Avenir" w:cs="Avenir" w:eastAsia="Avenir" w:hAnsi="Avenir"/>
                <w:sz w:val="20"/>
                <w:szCs w:val="20"/>
                <w:rtl w:val="0"/>
              </w:rPr>
              <w:t xml:space="preserve">Mai Ndombe</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3B">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Democratic Republic of Congo</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E">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3F">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0">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2">
            <w:pPr>
              <w:widowControl w:val="0"/>
              <w:rPr>
                <w:sz w:val="20"/>
                <w:szCs w:val="20"/>
              </w:rPr>
            </w:pPr>
            <w:r w:rsidDel="00000000" w:rsidR="00000000" w:rsidRPr="00000000">
              <w:rPr>
                <w:rFonts w:ascii="Avenir" w:cs="Avenir" w:eastAsia="Avenir" w:hAnsi="Avenir"/>
                <w:sz w:val="20"/>
                <w:szCs w:val="20"/>
                <w:rtl w:val="0"/>
              </w:rPr>
              <w:t xml:space="preserve">Yangambi</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5">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8">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A">
            <w:pPr>
              <w:widowControl w:val="0"/>
              <w:rPr>
                <w:sz w:val="20"/>
                <w:szCs w:val="20"/>
              </w:rPr>
            </w:pPr>
            <w:r w:rsidDel="00000000" w:rsidR="00000000" w:rsidRPr="00000000">
              <w:rPr>
                <w:rFonts w:ascii="Avenir" w:cs="Avenir" w:eastAsia="Avenir" w:hAnsi="Avenir"/>
                <w:sz w:val="20"/>
                <w:szCs w:val="20"/>
                <w:rtl w:val="0"/>
              </w:rPr>
              <w:t xml:space="preserve">Yoko Reserve</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rPr>
                <w:sz w:val="20"/>
                <w:szCs w:val="20"/>
              </w:rPr>
            </w:pPr>
            <w:commentRangeStart w:id="377"/>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C">
            <w:pPr>
              <w:widowControl w:val="0"/>
              <w:jc w:val="center"/>
              <w:rPr>
                <w:sz w:val="20"/>
                <w:szCs w:val="20"/>
              </w:rPr>
            </w:pPr>
            <w:commentRangeEnd w:id="377"/>
            <w:r w:rsidDel="00000000" w:rsidR="00000000" w:rsidRPr="00000000">
              <w:commentReference w:id="377"/>
            </w: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E">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4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50">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2">
            <w:pPr>
              <w:widowControl w:val="0"/>
              <w:rPr>
                <w:sz w:val="20"/>
                <w:szCs w:val="20"/>
              </w:rPr>
            </w:pPr>
            <w:r w:rsidDel="00000000" w:rsidR="00000000" w:rsidRPr="00000000">
              <w:rPr>
                <w:rFonts w:ascii="Avenir" w:cs="Avenir" w:eastAsia="Avenir" w:hAnsi="Avenir"/>
                <w:sz w:val="20"/>
                <w:szCs w:val="20"/>
                <w:rtl w:val="0"/>
              </w:rPr>
              <w:t xml:space="preserve">Bia Tano</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53">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Ghana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5">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8">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A">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5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0">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2">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68">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A">
            <w:pPr>
              <w:widowControl w:val="0"/>
              <w:rPr>
                <w:sz w:val="20"/>
                <w:szCs w:val="20"/>
              </w:rPr>
            </w:pPr>
            <w:r w:rsidDel="00000000" w:rsidR="00000000" w:rsidRPr="00000000">
              <w:rPr>
                <w:rFonts w:ascii="Avenir" w:cs="Avenir" w:eastAsia="Avenir" w:hAnsi="Avenir"/>
                <w:sz w:val="20"/>
                <w:szCs w:val="20"/>
                <w:rtl w:val="0"/>
              </w:rPr>
              <w:t xml:space="preserve">Lopé</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6B">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Gabon</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6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0">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2">
            <w:pPr>
              <w:widowControl w:val="0"/>
              <w:rPr>
                <w:sz w:val="20"/>
                <w:szCs w:val="20"/>
              </w:rPr>
            </w:pPr>
            <w:r w:rsidDel="00000000" w:rsidR="00000000" w:rsidRPr="00000000">
              <w:rPr>
                <w:rFonts w:ascii="Avenir" w:cs="Avenir" w:eastAsia="Avenir" w:hAnsi="Avenir"/>
                <w:sz w:val="20"/>
                <w:szCs w:val="20"/>
                <w:rtl w:val="0"/>
              </w:rPr>
              <w:t xml:space="preserve">Mondah</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8">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A">
            <w:pPr>
              <w:widowControl w:val="0"/>
              <w:rPr>
                <w:sz w:val="20"/>
                <w:szCs w:val="20"/>
              </w:rPr>
            </w:pPr>
            <w:r w:rsidDel="00000000" w:rsidR="00000000" w:rsidRPr="00000000">
              <w:rPr>
                <w:rFonts w:ascii="Avenir" w:cs="Avenir" w:eastAsia="Avenir" w:hAnsi="Avenir"/>
                <w:sz w:val="20"/>
                <w:szCs w:val="20"/>
                <w:rtl w:val="0"/>
              </w:rPr>
              <w:t xml:space="preserve">Mabounié</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7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80">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82">
            <w:pPr>
              <w:widowControl w:val="0"/>
              <w:rPr>
                <w:sz w:val="20"/>
                <w:szCs w:val="20"/>
              </w:rPr>
            </w:pPr>
            <w:r w:rsidDel="00000000" w:rsidR="00000000" w:rsidRPr="00000000">
              <w:rPr>
                <w:rFonts w:ascii="Avenir" w:cs="Avenir" w:eastAsia="Avenir" w:hAnsi="Avenir"/>
                <w:sz w:val="20"/>
                <w:szCs w:val="20"/>
                <w:rtl w:val="0"/>
              </w:rPr>
              <w:t xml:space="preserve">Rabi</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8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8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8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8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88">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A">
            <w:pPr>
              <w:widowControl w:val="0"/>
              <w:rPr>
                <w:sz w:val="20"/>
                <w:szCs w:val="20"/>
              </w:rPr>
            </w:pPr>
            <w:r w:rsidDel="00000000" w:rsidR="00000000" w:rsidRPr="00000000">
              <w:rPr>
                <w:rFonts w:ascii="Avenir" w:cs="Avenir" w:eastAsia="Avenir" w:hAnsi="Avenir"/>
                <w:sz w:val="20"/>
                <w:szCs w:val="20"/>
                <w:rtl w:val="0"/>
              </w:rPr>
              <w:t xml:space="preserve">Bokatola</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B">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Republic of Congo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8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0">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2">
            <w:pPr>
              <w:widowControl w:val="0"/>
              <w:rPr>
                <w:sz w:val="20"/>
                <w:szCs w:val="20"/>
              </w:rPr>
            </w:pPr>
            <w:r w:rsidDel="00000000" w:rsidR="00000000" w:rsidRPr="00000000">
              <w:rPr>
                <w:rFonts w:ascii="Avenir" w:cs="Avenir" w:eastAsia="Avenir" w:hAnsi="Avenir"/>
                <w:sz w:val="20"/>
                <w:szCs w:val="20"/>
                <w:rtl w:val="0"/>
              </w:rPr>
              <w:t xml:space="preserve">Kolongomba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8">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A">
            <w:pPr>
              <w:widowControl w:val="0"/>
              <w:rPr>
                <w:sz w:val="20"/>
                <w:szCs w:val="20"/>
              </w:rPr>
            </w:pPr>
            <w:r w:rsidDel="00000000" w:rsidR="00000000" w:rsidRPr="00000000">
              <w:rPr>
                <w:rFonts w:ascii="Avenir" w:cs="Avenir" w:eastAsia="Avenir" w:hAnsi="Avenir"/>
                <w:sz w:val="20"/>
                <w:szCs w:val="20"/>
                <w:rtl w:val="0"/>
              </w:rPr>
              <w:t xml:space="preserve">Lac Tele</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9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0">
            <w:pPr>
              <w:widowControl w:val="0"/>
              <w:rPr>
                <w:sz w:val="20"/>
                <w:szCs w:val="20"/>
              </w:rPr>
            </w:pPr>
            <w:r w:rsidDel="00000000" w:rsidR="00000000" w:rsidRPr="00000000">
              <w:rPr>
                <w:rtl w:val="0"/>
              </w:rPr>
            </w:r>
          </w:p>
        </w:tc>
      </w:tr>
      <w:tr>
        <w:trPr>
          <w:cantSplit w:val="0"/>
          <w:trHeight w:val="52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2">
            <w:pPr>
              <w:widowControl w:val="0"/>
              <w:rPr>
                <w:sz w:val="20"/>
                <w:szCs w:val="20"/>
              </w:rPr>
            </w:pPr>
            <w:r w:rsidDel="00000000" w:rsidR="00000000" w:rsidRPr="00000000">
              <w:rPr>
                <w:rFonts w:ascii="Avenir" w:cs="Avenir" w:eastAsia="Avenir" w:hAnsi="Avenir"/>
                <w:sz w:val="20"/>
                <w:szCs w:val="20"/>
                <w:rtl w:val="0"/>
              </w:rPr>
              <w:t xml:space="preserve">Odzala-Kokoua</w:t>
            </w:r>
            <w:r w:rsidDel="00000000" w:rsidR="00000000" w:rsidRPr="00000000">
              <w:rPr>
                <w:rtl w:val="0"/>
              </w:rPr>
            </w:r>
          </w:p>
        </w:tc>
        <w:tc>
          <w:tcPr>
            <w:vMerge w:val="continue"/>
            <w:tcBorders>
              <w:top w:color="cccccc" w:space="0" w:sz="5" w:val="single"/>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000000" w:space="0" w:sz="5" w:val="single"/>
              <w:bottom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5">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6">
            <w:pPr>
              <w:widowControl w:val="0"/>
              <w:rPr>
                <w:sz w:val="20"/>
                <w:szCs w:val="20"/>
              </w:rPr>
            </w:pPr>
            <w:r w:rsidDel="00000000" w:rsidR="00000000" w:rsidRPr="00000000">
              <w:rPr>
                <w:rtl w:val="0"/>
              </w:rPr>
            </w:r>
          </w:p>
        </w:tc>
        <w:tc>
          <w:tcPr>
            <w:tcBorders>
              <w:top w:color="cccccc" w:space="0" w:sz="5" w:val="single"/>
              <w:left w:color="000000" w:space="0" w:sz="5" w:val="single"/>
              <w:bottom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A8">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A">
            <w:pPr>
              <w:widowControl w:val="0"/>
              <w:rPr>
                <w:sz w:val="20"/>
                <w:szCs w:val="20"/>
              </w:rPr>
            </w:pPr>
            <w:r w:rsidDel="00000000" w:rsidR="00000000" w:rsidRPr="00000000">
              <w:rPr>
                <w:rFonts w:ascii="Avenir" w:cs="Avenir" w:eastAsia="Avenir" w:hAnsi="Avenir"/>
                <w:sz w:val="20"/>
                <w:szCs w:val="20"/>
                <w:rtl w:val="0"/>
              </w:rPr>
              <w:t xml:space="preserve">Makera</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AB">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Rwanda</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A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0">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2">
            <w:pPr>
              <w:widowControl w:val="0"/>
              <w:rPr>
                <w:sz w:val="20"/>
                <w:szCs w:val="20"/>
              </w:rPr>
            </w:pPr>
            <w:r w:rsidDel="00000000" w:rsidR="00000000" w:rsidRPr="00000000">
              <w:rPr>
                <w:rFonts w:ascii="Avenir" w:cs="Avenir" w:eastAsia="Avenir" w:hAnsi="Avenir"/>
                <w:sz w:val="20"/>
                <w:szCs w:val="20"/>
                <w:rtl w:val="0"/>
              </w:rPr>
              <w:t xml:space="preserve">Rubona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8">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A">
            <w:pPr>
              <w:widowControl w:val="0"/>
              <w:rPr>
                <w:sz w:val="20"/>
                <w:szCs w:val="20"/>
              </w:rPr>
            </w:pPr>
            <w:r w:rsidDel="00000000" w:rsidR="00000000" w:rsidRPr="00000000">
              <w:rPr>
                <w:rFonts w:ascii="Avenir" w:cs="Avenir" w:eastAsia="Avenir" w:hAnsi="Avenir"/>
                <w:sz w:val="20"/>
                <w:szCs w:val="20"/>
                <w:rtl w:val="0"/>
              </w:rPr>
              <w:t xml:space="preserve">Sigira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B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C0">
            <w:pPr>
              <w:widowControl w:val="0"/>
              <w:rPr>
                <w:sz w:val="20"/>
                <w:szCs w:val="20"/>
              </w:rPr>
            </w:pPr>
            <w:r w:rsidDel="00000000" w:rsidR="00000000" w:rsidRPr="00000000">
              <w:rPr>
                <w:rtl w:val="0"/>
              </w:rPr>
            </w:r>
          </w:p>
        </w:tc>
      </w:tr>
      <w:tr>
        <w:trPr>
          <w:cantSplit w:val="0"/>
          <w:trHeight w:val="400" w:hRule="atLeast"/>
          <w:tblHeader w:val="0"/>
        </w:trPr>
        <w:tc>
          <w:tcPr>
            <w:gridSpan w:val="8"/>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3C1">
            <w:pPr>
              <w:widowControl w:val="0"/>
              <w:rPr>
                <w:sz w:val="20"/>
                <w:szCs w:val="20"/>
              </w:rPr>
            </w:pPr>
            <w:r w:rsidDel="00000000" w:rsidR="00000000" w:rsidRPr="00000000">
              <w:rPr>
                <w:rFonts w:ascii="Avenir" w:cs="Avenir" w:eastAsia="Avenir" w:hAnsi="Avenir"/>
                <w:b w:val="1"/>
                <w:i w:val="1"/>
                <w:sz w:val="20"/>
                <w:szCs w:val="20"/>
                <w:rtl w:val="0"/>
              </w:rPr>
              <w:t xml:space="preserve">Potential American Forest Landscapes</w:t>
            </w:r>
            <w:r w:rsidDel="00000000" w:rsidR="00000000" w:rsidRPr="00000000">
              <w:rPr>
                <w:rtl w:val="0"/>
              </w:rPr>
            </w:r>
          </w:p>
        </w:tc>
      </w:tr>
      <w:tr>
        <w:trPr>
          <w:cantSplit w:val="0"/>
          <w:trHeight w:val="400"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CA">
            <w:pPr>
              <w:widowControl w:val="0"/>
              <w:rPr>
                <w:sz w:val="20"/>
                <w:szCs w:val="20"/>
              </w:rPr>
            </w:pPr>
            <w:r w:rsidDel="00000000" w:rsidR="00000000" w:rsidRPr="00000000">
              <w:rPr>
                <w:rFonts w:ascii="Avenir" w:cs="Avenir" w:eastAsia="Avenir" w:hAnsi="Avenir"/>
                <w:color w:val="ff0000"/>
                <w:sz w:val="20"/>
                <w:szCs w:val="20"/>
                <w:rtl w:val="0"/>
              </w:rPr>
              <w:t xml:space="preserve">Amazónica</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CB">
            <w:pPr>
              <w:widowControl w:val="0"/>
              <w:jc w:val="center"/>
              <w:rPr>
                <w:rFonts w:ascii="Avenir" w:cs="Avenir" w:eastAsia="Avenir" w:hAnsi="Avenir"/>
                <w:color w:val="ff0000"/>
                <w:sz w:val="20"/>
                <w:szCs w:val="20"/>
              </w:rPr>
            </w:pPr>
            <w:r w:rsidDel="00000000" w:rsidR="00000000" w:rsidRPr="00000000">
              <w:rPr>
                <w:rFonts w:ascii="Avenir" w:cs="Avenir" w:eastAsia="Avenir" w:hAnsi="Avenir"/>
                <w:color w:val="ff0000"/>
                <w:sz w:val="20"/>
                <w:szCs w:val="20"/>
                <w:rtl w:val="0"/>
              </w:rPr>
              <w:t xml:space="preserve">Bolivia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C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0">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3D2">
            <w:pPr>
              <w:widowControl w:val="0"/>
              <w:rPr>
                <w:sz w:val="20"/>
                <w:szCs w:val="20"/>
              </w:rPr>
            </w:pPr>
            <w:r w:rsidDel="00000000" w:rsidR="00000000" w:rsidRPr="00000000">
              <w:rPr>
                <w:rFonts w:ascii="Avenir" w:cs="Avenir" w:eastAsia="Avenir" w:hAnsi="Avenir"/>
                <w:color w:val="ff0000"/>
                <w:sz w:val="20"/>
                <w:szCs w:val="20"/>
                <w:rtl w:val="0"/>
              </w:rPr>
              <w:t xml:space="preserve">Vida Silvestre</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3D8">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DA">
            <w:pPr>
              <w:widowControl w:val="0"/>
              <w:rPr>
                <w:sz w:val="20"/>
                <w:szCs w:val="20"/>
              </w:rPr>
            </w:pPr>
            <w:r w:rsidDel="00000000" w:rsidR="00000000" w:rsidRPr="00000000">
              <w:rPr>
                <w:rFonts w:ascii="Avenir" w:cs="Avenir" w:eastAsia="Avenir" w:hAnsi="Avenir"/>
                <w:sz w:val="20"/>
                <w:szCs w:val="20"/>
                <w:rtl w:val="0"/>
              </w:rPr>
              <w:t xml:space="preserve">km 34 (Manaus)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DB">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Brazil</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D">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DF">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0">
            <w:pPr>
              <w:widowControl w:val="0"/>
              <w:jc w:val="center"/>
              <w:rPr>
                <w:sz w:val="20"/>
                <w:szCs w:val="20"/>
              </w:rPr>
            </w:pPr>
            <w:r w:rsidDel="00000000" w:rsidR="00000000" w:rsidRPr="00000000">
              <w:rPr>
                <w:sz w:val="20"/>
                <w:szCs w:val="20"/>
                <w:rtl w:val="0"/>
              </w:rPr>
              <w:t xml:space="preserve">X</w:t>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E2">
            <w:pPr>
              <w:widowControl w:val="0"/>
              <w:rPr>
                <w:sz w:val="20"/>
                <w:szCs w:val="20"/>
              </w:rPr>
            </w:pPr>
            <w:r w:rsidDel="00000000" w:rsidR="00000000" w:rsidRPr="00000000">
              <w:rPr>
                <w:rFonts w:ascii="Avenir" w:cs="Avenir" w:eastAsia="Avenir" w:hAnsi="Avenir"/>
                <w:sz w:val="20"/>
                <w:szCs w:val="20"/>
                <w:rtl w:val="0"/>
              </w:rPr>
              <w:t xml:space="preserve">km 67 (Santarem)</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after="0" w:before="0" w:line="240" w:lineRule="auto"/>
              <w:ind w:left="0" w:firstLine="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5">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8">
            <w:pPr>
              <w:widowControl w:val="0"/>
              <w:jc w:val="center"/>
              <w:rPr>
                <w:sz w:val="20"/>
                <w:szCs w:val="20"/>
              </w:rPr>
            </w:pPr>
            <w:r w:rsidDel="00000000" w:rsidR="00000000" w:rsidRPr="00000000">
              <w:rPr>
                <w:sz w:val="20"/>
                <w:szCs w:val="20"/>
                <w:rtl w:val="0"/>
              </w:rPr>
              <w:t xml:space="preserve">X</w:t>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EA">
            <w:pPr>
              <w:widowControl w:val="0"/>
              <w:rPr>
                <w:sz w:val="20"/>
                <w:szCs w:val="20"/>
              </w:rPr>
            </w:pPr>
            <w:r w:rsidDel="00000000" w:rsidR="00000000" w:rsidRPr="00000000">
              <w:rPr>
                <w:rFonts w:ascii="Avenir" w:cs="Avenir" w:eastAsia="Avenir" w:hAnsi="Avenir"/>
                <w:sz w:val="20"/>
                <w:szCs w:val="20"/>
                <w:rtl w:val="0"/>
              </w:rPr>
              <w:t xml:space="preserve">Rebio Jaru</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after="0" w:before="0" w:line="240" w:lineRule="auto"/>
              <w:ind w:left="0" w:firstLine="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D">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E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0">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F2">
            <w:pPr>
              <w:widowControl w:val="0"/>
              <w:rPr>
                <w:sz w:val="20"/>
                <w:szCs w:val="20"/>
              </w:rPr>
            </w:pPr>
            <w:r w:rsidDel="00000000" w:rsidR="00000000" w:rsidRPr="00000000">
              <w:rPr>
                <w:rFonts w:ascii="Avenir" w:cs="Avenir" w:eastAsia="Avenir" w:hAnsi="Avenir"/>
                <w:sz w:val="20"/>
                <w:szCs w:val="20"/>
                <w:rtl w:val="0"/>
              </w:rPr>
              <w:t xml:space="preserve">Tanguro</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5">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8">
            <w:pPr>
              <w:widowControl w:val="0"/>
              <w:jc w:val="center"/>
              <w:rPr>
                <w:sz w:val="20"/>
                <w:szCs w:val="20"/>
              </w:rPr>
            </w:pPr>
            <w:r w:rsidDel="00000000" w:rsidR="00000000" w:rsidRPr="00000000">
              <w:rPr>
                <w:sz w:val="20"/>
                <w:szCs w:val="20"/>
                <w:rtl w:val="0"/>
              </w:rPr>
              <w:t xml:space="preserve">X</w:t>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3FA">
            <w:pPr>
              <w:widowControl w:val="0"/>
              <w:rPr>
                <w:sz w:val="20"/>
                <w:szCs w:val="20"/>
              </w:rPr>
            </w:pPr>
            <w:r w:rsidDel="00000000" w:rsidR="00000000" w:rsidRPr="00000000">
              <w:rPr>
                <w:rFonts w:ascii="Avenir" w:cs="Avenir" w:eastAsia="Avenir" w:hAnsi="Avenir"/>
                <w:sz w:val="20"/>
                <w:szCs w:val="20"/>
                <w:rtl w:val="0"/>
              </w:rPr>
              <w:t xml:space="preserve">Caxiuana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jc w:val="center"/>
              <w:rPr>
                <w:sz w:val="20"/>
                <w:szCs w:val="20"/>
              </w:rPr>
            </w:pPr>
            <w:r w:rsidDel="00000000" w:rsidR="00000000" w:rsidRPr="00000000">
              <w:rPr>
                <w:sz w:val="20"/>
                <w:szCs w:val="20"/>
                <w:rtl w:val="0"/>
              </w:rPr>
              <w:t xml:space="preserve">French Guiana</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D">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3F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00">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02">
            <w:pPr>
              <w:widowControl w:val="0"/>
              <w:rPr>
                <w:sz w:val="20"/>
                <w:szCs w:val="20"/>
              </w:rPr>
            </w:pPr>
            <w:r w:rsidDel="00000000" w:rsidR="00000000" w:rsidRPr="00000000">
              <w:rPr>
                <w:rFonts w:ascii="Avenir" w:cs="Avenir" w:eastAsia="Avenir" w:hAnsi="Avenir"/>
                <w:sz w:val="20"/>
                <w:szCs w:val="20"/>
                <w:rtl w:val="0"/>
              </w:rPr>
              <w:t xml:space="preserve">Amacayacu</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03">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Colombia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8">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0A">
            <w:pPr>
              <w:widowControl w:val="0"/>
              <w:rPr>
                <w:sz w:val="20"/>
                <w:szCs w:val="20"/>
              </w:rPr>
            </w:pPr>
            <w:r w:rsidDel="00000000" w:rsidR="00000000" w:rsidRPr="00000000">
              <w:rPr>
                <w:rFonts w:ascii="Avenir" w:cs="Avenir" w:eastAsia="Avenir" w:hAnsi="Avenir"/>
                <w:sz w:val="20"/>
                <w:szCs w:val="20"/>
                <w:rtl w:val="0"/>
              </w:rPr>
              <w:t xml:space="preserve">Amazonas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0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10">
            <w:pPr>
              <w:widowControl w:val="0"/>
              <w:rPr>
                <w:sz w:val="20"/>
                <w:szCs w:val="20"/>
              </w:rPr>
            </w:pPr>
            <w:r w:rsidDel="00000000" w:rsidR="00000000" w:rsidRPr="00000000">
              <w:rPr>
                <w:rtl w:val="0"/>
              </w:rPr>
            </w:r>
          </w:p>
        </w:tc>
      </w:tr>
      <w:tr>
        <w:trPr>
          <w:cantSplit w:val="0"/>
          <w:trHeight w:val="40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12">
            <w:pPr>
              <w:widowControl w:val="0"/>
              <w:rPr>
                <w:sz w:val="20"/>
                <w:szCs w:val="20"/>
              </w:rPr>
            </w:pPr>
            <w:r w:rsidDel="00000000" w:rsidR="00000000" w:rsidRPr="00000000">
              <w:rPr>
                <w:rFonts w:ascii="Avenir" w:cs="Avenir" w:eastAsia="Avenir" w:hAnsi="Avenir"/>
                <w:sz w:val="20"/>
                <w:szCs w:val="20"/>
                <w:rtl w:val="0"/>
              </w:rPr>
              <w:t xml:space="preserve">La Planada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1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1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1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1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18">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1A">
            <w:pPr>
              <w:widowControl w:val="0"/>
              <w:rPr>
                <w:sz w:val="20"/>
                <w:szCs w:val="20"/>
              </w:rPr>
            </w:pPr>
            <w:ins w:author="Marcos Longo" w:id="135" w:date="2024-10-29T20:22:45Z">
              <w:commentRangeStart w:id="378"/>
              <w:commentRangeStart w:id="379"/>
              <w:r w:rsidDel="00000000" w:rsidR="00000000" w:rsidRPr="00000000">
                <w:rPr>
                  <w:sz w:val="20"/>
                  <w:szCs w:val="20"/>
                  <w:rtl w:val="0"/>
                </w:rPr>
                <w:t xml:space="preserve">Guanacaste</w:t>
              </w:r>
            </w:ins>
            <w:del w:author="Marcos Longo" w:id="135" w:date="2024-10-29T20:22:45Z">
              <w:commentRangeEnd w:id="378"/>
              <w:r w:rsidDel="00000000" w:rsidR="00000000" w:rsidRPr="00000000">
                <w:commentReference w:id="378"/>
              </w:r>
              <w:commentRangeEnd w:id="379"/>
              <w:r w:rsidDel="00000000" w:rsidR="00000000" w:rsidRPr="00000000">
                <w:commentReference w:id="379"/>
              </w:r>
              <w:r w:rsidDel="00000000" w:rsidR="00000000" w:rsidRPr="00000000">
                <w:rPr>
                  <w:rFonts w:ascii="Avenir" w:cs="Avenir" w:eastAsia="Avenir" w:hAnsi="Avenir"/>
                  <w:sz w:val="20"/>
                  <w:szCs w:val="20"/>
                  <w:rtl w:val="0"/>
                </w:rPr>
                <w:delText xml:space="preserve">Guancaste</w:delText>
              </w:r>
            </w:del>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1B">
            <w:pPr>
              <w:widowControl w:val="0"/>
              <w:jc w:val="center"/>
              <w:rPr>
                <w:rFonts w:ascii="Avenir" w:cs="Avenir" w:eastAsia="Avenir" w:hAnsi="Avenir"/>
                <w:sz w:val="20"/>
                <w:szCs w:val="20"/>
              </w:rPr>
            </w:pPr>
            <w:commentRangeStart w:id="380"/>
            <w:r w:rsidDel="00000000" w:rsidR="00000000" w:rsidRPr="00000000">
              <w:rPr>
                <w:rFonts w:ascii="Avenir" w:cs="Avenir" w:eastAsia="Avenir" w:hAnsi="Avenir"/>
                <w:sz w:val="20"/>
                <w:szCs w:val="20"/>
                <w:rtl w:val="0"/>
              </w:rPr>
              <w:t xml:space="preserve">Costa Rica</w:t>
            </w:r>
            <w:commentRangeEnd w:id="380"/>
            <w:r w:rsidDel="00000000" w:rsidR="00000000" w:rsidRPr="00000000">
              <w:commentReference w:id="380"/>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D">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E">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1F">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0">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22">
            <w:pPr>
              <w:widowControl w:val="0"/>
              <w:rPr>
                <w:sz w:val="20"/>
                <w:szCs w:val="20"/>
              </w:rPr>
            </w:pPr>
            <w:r w:rsidDel="00000000" w:rsidR="00000000" w:rsidRPr="00000000">
              <w:rPr>
                <w:rFonts w:ascii="Avenir" w:cs="Avenir" w:eastAsia="Avenir" w:hAnsi="Avenir"/>
                <w:sz w:val="20"/>
                <w:szCs w:val="20"/>
                <w:rtl w:val="0"/>
              </w:rPr>
              <w:t xml:space="preserve">Santa Rosa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5">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6">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8">
            <w:pPr>
              <w:widowControl w:val="0"/>
              <w:jc w:val="center"/>
              <w:rPr>
                <w:sz w:val="20"/>
                <w:szCs w:val="20"/>
              </w:rPr>
            </w:pPr>
            <w:r w:rsidDel="00000000" w:rsidR="00000000" w:rsidRPr="00000000">
              <w:rPr>
                <w:sz w:val="20"/>
                <w:szCs w:val="20"/>
                <w:rtl w:val="0"/>
              </w:rPr>
              <w:t xml:space="preserve">X (NASA)</w:t>
            </w:r>
          </w:p>
        </w:tc>
      </w:tr>
      <w:tr>
        <w:trPr>
          <w:cantSplit w:val="0"/>
          <w:trHeight w:val="72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2A">
            <w:pPr>
              <w:widowControl w:val="0"/>
              <w:rPr>
                <w:sz w:val="20"/>
                <w:szCs w:val="20"/>
              </w:rPr>
            </w:pPr>
            <w:r w:rsidDel="00000000" w:rsidR="00000000" w:rsidRPr="00000000">
              <w:rPr>
                <w:rFonts w:ascii="Avenir" w:cs="Avenir" w:eastAsia="Avenir" w:hAnsi="Avenir"/>
                <w:sz w:val="20"/>
                <w:szCs w:val="20"/>
                <w:rtl w:val="0"/>
              </w:rPr>
              <w:t xml:space="preserve">Turrialba</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jc w:val="center"/>
              <w:rPr>
                <w:sz w:val="20"/>
                <w:szCs w:val="20"/>
              </w:rPr>
            </w:pPr>
            <w:r w:rsidDel="00000000" w:rsidR="00000000" w:rsidRPr="00000000">
              <w:rPr>
                <w:rFonts w:ascii="Avenir" w:cs="Avenir" w:eastAsia="Avenir" w:hAnsi="Avenir"/>
                <w:sz w:val="20"/>
                <w:szCs w:val="20"/>
                <w:rtl w:val="0"/>
              </w:rPr>
              <w:t xml:space="preserve">French Guiana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2F">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30">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32">
            <w:pPr>
              <w:widowControl w:val="0"/>
              <w:rPr>
                <w:sz w:val="20"/>
                <w:szCs w:val="20"/>
              </w:rPr>
            </w:pPr>
            <w:r w:rsidDel="00000000" w:rsidR="00000000" w:rsidRPr="00000000">
              <w:rPr>
                <w:rFonts w:ascii="Avenir" w:cs="Avenir" w:eastAsia="Avenir" w:hAnsi="Avenir"/>
                <w:sz w:val="20"/>
                <w:szCs w:val="20"/>
                <w:rtl w:val="0"/>
              </w:rPr>
              <w:t xml:space="preserve">Tiputini</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33">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Ecuador</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8">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3A">
            <w:pPr>
              <w:widowControl w:val="0"/>
              <w:rPr>
                <w:sz w:val="20"/>
                <w:szCs w:val="20"/>
              </w:rPr>
            </w:pPr>
            <w:r w:rsidDel="00000000" w:rsidR="00000000" w:rsidRPr="00000000">
              <w:rPr>
                <w:rFonts w:ascii="Avenir" w:cs="Avenir" w:eastAsia="Avenir" w:hAnsi="Avenir"/>
                <w:sz w:val="20"/>
                <w:szCs w:val="20"/>
                <w:rtl w:val="0"/>
              </w:rPr>
              <w:t xml:space="preserve">Yasuní</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3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0">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42">
            <w:pPr>
              <w:widowControl w:val="0"/>
              <w:rPr>
                <w:sz w:val="20"/>
                <w:szCs w:val="20"/>
              </w:rPr>
            </w:pPr>
            <w:r w:rsidDel="00000000" w:rsidR="00000000" w:rsidRPr="00000000">
              <w:rPr>
                <w:rFonts w:ascii="Avenir" w:cs="Avenir" w:eastAsia="Avenir" w:hAnsi="Avenir"/>
                <w:sz w:val="20"/>
                <w:szCs w:val="20"/>
                <w:rtl w:val="0"/>
              </w:rPr>
              <w:t xml:space="preserve">Paracou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43">
            <w:pPr>
              <w:widowControl w:val="0"/>
              <w:jc w:val="center"/>
              <w:rPr>
                <w:sz w:val="20"/>
                <w:szCs w:val="20"/>
              </w:rPr>
            </w:pPr>
            <w:r w:rsidDel="00000000" w:rsidR="00000000" w:rsidRPr="00000000">
              <w:rPr>
                <w:rFonts w:ascii="Avenir" w:cs="Avenir" w:eastAsia="Avenir" w:hAnsi="Avenir"/>
                <w:sz w:val="20"/>
                <w:szCs w:val="20"/>
                <w:rtl w:val="0"/>
              </w:rPr>
              <w:t xml:space="preserve">French Guiana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5">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48">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4A">
            <w:pPr>
              <w:widowControl w:val="0"/>
              <w:rPr>
                <w:sz w:val="20"/>
                <w:szCs w:val="20"/>
              </w:rPr>
            </w:pPr>
            <w:r w:rsidDel="00000000" w:rsidR="00000000" w:rsidRPr="00000000">
              <w:rPr>
                <w:rFonts w:ascii="Avenir" w:cs="Avenir" w:eastAsia="Avenir" w:hAnsi="Avenir"/>
                <w:sz w:val="20"/>
                <w:szCs w:val="20"/>
                <w:rtl w:val="0"/>
              </w:rPr>
              <w:t xml:space="preserve">Agua Salud</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4B">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Panama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4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0">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52">
            <w:pPr>
              <w:widowControl w:val="0"/>
              <w:rPr>
                <w:sz w:val="20"/>
                <w:szCs w:val="20"/>
              </w:rPr>
            </w:pPr>
            <w:r w:rsidDel="00000000" w:rsidR="00000000" w:rsidRPr="00000000">
              <w:rPr>
                <w:rFonts w:ascii="Avenir" w:cs="Avenir" w:eastAsia="Avenir" w:hAnsi="Avenir"/>
                <w:sz w:val="20"/>
                <w:szCs w:val="20"/>
                <w:rtl w:val="0"/>
              </w:rPr>
              <w:t xml:space="preserve">BCI</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7">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8">
            <w:pPr>
              <w:widowControl w:val="0"/>
              <w:jc w:val="center"/>
              <w:rPr>
                <w:sz w:val="20"/>
                <w:szCs w:val="20"/>
              </w:rPr>
            </w:pPr>
            <w:r w:rsidDel="00000000" w:rsidR="00000000" w:rsidRPr="00000000">
              <w:rPr>
                <w:sz w:val="20"/>
                <w:szCs w:val="20"/>
                <w:rtl w:val="0"/>
              </w:rPr>
              <w:t xml:space="preserve">X (NASA)*</w:t>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5A">
            <w:pPr>
              <w:widowControl w:val="0"/>
              <w:rPr>
                <w:sz w:val="20"/>
                <w:szCs w:val="20"/>
              </w:rPr>
            </w:pPr>
            <w:r w:rsidDel="00000000" w:rsidR="00000000" w:rsidRPr="00000000">
              <w:rPr>
                <w:rFonts w:ascii="Avenir" w:cs="Avenir" w:eastAsia="Avenir" w:hAnsi="Avenir"/>
                <w:sz w:val="20"/>
                <w:szCs w:val="20"/>
                <w:rtl w:val="0"/>
              </w:rPr>
              <w:t xml:space="preserve">Darien</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E">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5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460">
            <w:pPr>
              <w:widowControl w:val="0"/>
              <w:rPr>
                <w:sz w:val="20"/>
                <w:szCs w:val="20"/>
              </w:rPr>
            </w:pPr>
            <w:r w:rsidDel="00000000" w:rsidR="00000000" w:rsidRPr="00000000">
              <w:rPr>
                <w:rtl w:val="0"/>
              </w:rPr>
            </w:r>
          </w:p>
        </w:tc>
      </w:tr>
      <w:tr>
        <w:trPr>
          <w:cantSplit w:val="0"/>
          <w:trHeight w:val="75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62">
            <w:pPr>
              <w:widowControl w:val="0"/>
              <w:rPr>
                <w:sz w:val="20"/>
                <w:szCs w:val="20"/>
              </w:rPr>
            </w:pPr>
            <w:r w:rsidDel="00000000" w:rsidR="00000000" w:rsidRPr="00000000">
              <w:rPr>
                <w:rFonts w:ascii="Avenir" w:cs="Avenir" w:eastAsia="Avenir" w:hAnsi="Avenir"/>
                <w:sz w:val="20"/>
                <w:szCs w:val="20"/>
                <w:rtl w:val="0"/>
              </w:rPr>
              <w:t xml:space="preserve">Iquitos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63">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Peru</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8">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6A">
            <w:pPr>
              <w:widowControl w:val="0"/>
              <w:rPr>
                <w:sz w:val="20"/>
                <w:szCs w:val="20"/>
              </w:rPr>
            </w:pPr>
            <w:r w:rsidDel="00000000" w:rsidR="00000000" w:rsidRPr="00000000">
              <w:rPr>
                <w:rFonts w:ascii="Avenir" w:cs="Avenir" w:eastAsia="Avenir" w:hAnsi="Avenir"/>
                <w:sz w:val="20"/>
                <w:szCs w:val="20"/>
                <w:rtl w:val="0"/>
              </w:rPr>
              <w:t xml:space="preserve">Huánuco</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D">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6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0">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72">
            <w:pPr>
              <w:widowControl w:val="0"/>
              <w:rPr>
                <w:sz w:val="20"/>
                <w:szCs w:val="20"/>
              </w:rPr>
            </w:pPr>
            <w:r w:rsidDel="00000000" w:rsidR="00000000" w:rsidRPr="00000000">
              <w:rPr>
                <w:rFonts w:ascii="Avenir" w:cs="Avenir" w:eastAsia="Avenir" w:hAnsi="Avenir"/>
                <w:sz w:val="20"/>
                <w:szCs w:val="20"/>
                <w:rtl w:val="0"/>
              </w:rPr>
              <w:t xml:space="preserve">Los Amigos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5">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8">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7A">
            <w:pPr>
              <w:widowControl w:val="0"/>
              <w:rPr>
                <w:sz w:val="20"/>
                <w:szCs w:val="20"/>
              </w:rPr>
            </w:pPr>
            <w:r w:rsidDel="00000000" w:rsidR="00000000" w:rsidRPr="00000000">
              <w:rPr>
                <w:rFonts w:ascii="Avenir" w:cs="Avenir" w:eastAsia="Avenir" w:hAnsi="Avenir"/>
                <w:sz w:val="20"/>
                <w:szCs w:val="20"/>
                <w:rtl w:val="0"/>
              </w:rPr>
              <w:t xml:space="preserve">Madre de Dios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C">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7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80">
            <w:pPr>
              <w:widowControl w:val="0"/>
              <w:rPr>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82">
            <w:pPr>
              <w:widowControl w:val="0"/>
              <w:rPr>
                <w:sz w:val="20"/>
                <w:szCs w:val="20"/>
              </w:rPr>
            </w:pPr>
            <w:r w:rsidDel="00000000" w:rsidR="00000000" w:rsidRPr="00000000">
              <w:rPr>
                <w:rFonts w:ascii="Avenir" w:cs="Avenir" w:eastAsia="Avenir" w:hAnsi="Avenir"/>
                <w:sz w:val="20"/>
                <w:szCs w:val="20"/>
                <w:rtl w:val="0"/>
              </w:rPr>
              <w:t xml:space="preserve">San Martin</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jc w:val="center"/>
              <w:rPr>
                <w:rFonts w:ascii="Avenir" w:cs="Avenir" w:eastAsia="Avenir" w:hAnsi="Aveni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84">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85">
            <w:pPr>
              <w:widowControl w:val="0"/>
              <w:jc w:val="center"/>
              <w:rPr>
                <w:sz w:val="20"/>
                <w:szCs w:val="20"/>
              </w:rPr>
            </w:pPr>
            <w:r w:rsidDel="00000000" w:rsidR="00000000" w:rsidRPr="00000000">
              <w:rPr>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8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8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488">
            <w:pPr>
              <w:widowControl w:val="0"/>
              <w:rPr>
                <w:sz w:val="20"/>
                <w:szCs w:val="20"/>
              </w:rPr>
            </w:pPr>
            <w:r w:rsidDel="00000000" w:rsidR="00000000" w:rsidRPr="00000000">
              <w:rPr>
                <w:rtl w:val="0"/>
              </w:rPr>
            </w:r>
          </w:p>
        </w:tc>
      </w:tr>
    </w:tbl>
    <w:p w:rsidR="00000000" w:rsidDel="00000000" w:rsidP="00000000" w:rsidRDefault="00000000" w:rsidRPr="00000000" w14:paraId="00000489">
      <w:pPr>
        <w:pStyle w:val="Heading3"/>
        <w:rPr/>
      </w:pPr>
      <w:bookmarkStart w:colFirst="0" w:colLast="0" w:name="_f11ajoxckysx" w:id="38"/>
      <w:bookmarkEnd w:id="38"/>
      <w:r w:rsidDel="00000000" w:rsidR="00000000" w:rsidRPr="00000000">
        <w:rPr>
          <w:rtl w:val="0"/>
        </w:rPr>
        <w:t xml:space="preserve">6</w:t>
      </w:r>
      <w:r w:rsidDel="00000000" w:rsidR="00000000" w:rsidRPr="00000000">
        <w:rPr>
          <w:rtl w:val="0"/>
        </w:rPr>
        <w:t xml:space="preserve">.4 Modeling, Data Synthesis, and Integrative Analyses</w:t>
      </w:r>
      <w:r w:rsidDel="00000000" w:rsidR="00000000" w:rsidRPr="00000000">
        <w:rPr>
          <w:rtl w:val="0"/>
        </w:rPr>
      </w:r>
    </w:p>
    <w:p w:rsidR="00000000" w:rsidDel="00000000" w:rsidP="00000000" w:rsidRDefault="00000000" w:rsidRPr="00000000" w14:paraId="0000048A">
      <w:pPr>
        <w:pStyle w:val="Heading4"/>
        <w:rPr/>
      </w:pPr>
      <w:bookmarkStart w:colFirst="0" w:colLast="0" w:name="_6l7aghp2o9mp" w:id="39"/>
      <w:bookmarkEnd w:id="39"/>
      <w:r w:rsidDel="00000000" w:rsidR="00000000" w:rsidRPr="00000000">
        <w:rPr>
          <w:rtl w:val="0"/>
        </w:rPr>
        <w:t xml:space="preserve">6.4.1 Modelin</w:t>
      </w:r>
      <w:commentRangeStart w:id="381"/>
      <w:commentRangeStart w:id="382"/>
      <w:commentRangeStart w:id="383"/>
      <w:r w:rsidDel="00000000" w:rsidR="00000000" w:rsidRPr="00000000">
        <w:rPr>
          <w:rtl w:val="0"/>
        </w:rPr>
        <w:t xml:space="preserve">g</w:t>
      </w:r>
      <w:commentRangeEnd w:id="381"/>
      <w:r w:rsidDel="00000000" w:rsidR="00000000" w:rsidRPr="00000000">
        <w:commentReference w:id="381"/>
      </w:r>
      <w:commentRangeEnd w:id="382"/>
      <w:r w:rsidDel="00000000" w:rsidR="00000000" w:rsidRPr="00000000">
        <w:commentReference w:id="382"/>
      </w:r>
      <w:commentRangeEnd w:id="383"/>
      <w:r w:rsidDel="00000000" w:rsidR="00000000" w:rsidRPr="00000000">
        <w:commentReference w:id="383"/>
      </w:r>
      <w:r w:rsidDel="00000000" w:rsidR="00000000" w:rsidRPr="00000000">
        <w:rPr>
          <w:rtl w:val="0"/>
        </w:rPr>
        <w:t xml:space="preserve"> and Data Integration Approach </w:t>
      </w: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Modeling and data syntheses are fundamental components of PANGEA. </w:t>
      </w:r>
      <w:commentRangeStart w:id="384"/>
      <w:r w:rsidDel="00000000" w:rsidR="00000000" w:rsidRPr="00000000">
        <w:rPr>
          <w:rtl w:val="0"/>
        </w:rPr>
        <w:t xml:space="preserve">The goals are to</w:t>
      </w:r>
      <w:commentRangeEnd w:id="384"/>
      <w:r w:rsidDel="00000000" w:rsidR="00000000" w:rsidRPr="00000000">
        <w:commentReference w:id="384"/>
      </w:r>
      <w:r w:rsidDel="00000000" w:rsidR="00000000" w:rsidRPr="00000000">
        <w:rPr>
          <w:rtl w:val="0"/>
        </w:rPr>
        <w:t xml:space="preserve">: </w:t>
      </w:r>
    </w:p>
    <w:p w:rsidR="00000000" w:rsidDel="00000000" w:rsidP="00000000" w:rsidRDefault="00000000" w:rsidRPr="00000000" w14:paraId="0000048C">
      <w:pPr>
        <w:numPr>
          <w:ilvl w:val="0"/>
          <w:numId w:val="21"/>
        </w:numPr>
        <w:spacing w:after="120" w:before="120" w:lineRule="auto"/>
        <w:ind w:left="720" w:hanging="360"/>
        <w:rPr>
          <w:u w:val="none"/>
        </w:rPr>
      </w:pPr>
      <w:r w:rsidDel="00000000" w:rsidR="00000000" w:rsidRPr="00000000">
        <w:rPr>
          <w:rtl w:val="0"/>
        </w:rPr>
        <w:t xml:space="preserve">Identify key processes that are poorly represented and regions within the PANGEA domain that drive uncertainty of key variables and processes in existing models. </w:t>
      </w:r>
    </w:p>
    <w:p w:rsidR="00000000" w:rsidDel="00000000" w:rsidP="00000000" w:rsidRDefault="00000000" w:rsidRPr="00000000" w14:paraId="0000048D">
      <w:pPr>
        <w:numPr>
          <w:ilvl w:val="0"/>
          <w:numId w:val="21"/>
        </w:numPr>
        <w:spacing w:after="120" w:before="120" w:lineRule="auto"/>
        <w:ind w:left="720" w:hanging="360"/>
        <w:rPr>
          <w:u w:val="none"/>
        </w:rPr>
      </w:pPr>
      <w:del w:author="Robinson Negron-Juarez" w:id="136" w:date="2024-11-06T21:15:17Z">
        <w:commentRangeStart w:id="385"/>
        <w:commentRangeStart w:id="386"/>
        <w:r w:rsidDel="00000000" w:rsidR="00000000" w:rsidRPr="00000000">
          <w:rPr>
            <w:rtl w:val="0"/>
          </w:rPr>
          <w:delText xml:space="preserve">Develop Observing System Simulation Experiments (OSSEs) that will help inform the optimal location and gradients needed to maximize the representativeness of the intensive sites within the PANGEA domain. </w:delText>
        </w:r>
      </w:del>
      <w:commentRangeEnd w:id="385"/>
      <w:r w:rsidDel="00000000" w:rsidR="00000000" w:rsidRPr="00000000">
        <w:commentReference w:id="385"/>
      </w:r>
      <w:commentRangeEnd w:id="386"/>
      <w:r w:rsidDel="00000000" w:rsidR="00000000" w:rsidRPr="00000000">
        <w:commentReference w:id="386"/>
      </w:r>
      <w:r w:rsidDel="00000000" w:rsidR="00000000" w:rsidRPr="00000000">
        <w:rPr>
          <w:rtl w:val="0"/>
        </w:rPr>
      </w:r>
    </w:p>
    <w:p w:rsidR="00000000" w:rsidDel="00000000" w:rsidP="00000000" w:rsidRDefault="00000000" w:rsidRPr="00000000" w14:paraId="0000048E">
      <w:pPr>
        <w:numPr>
          <w:ilvl w:val="0"/>
          <w:numId w:val="21"/>
        </w:numPr>
        <w:spacing w:after="120" w:before="120" w:lineRule="auto"/>
        <w:ind w:left="720" w:hanging="360"/>
        <w:rPr>
          <w:u w:val="none"/>
        </w:rPr>
      </w:pPr>
      <w:r w:rsidDel="00000000" w:rsidR="00000000" w:rsidRPr="00000000">
        <w:rPr>
          <w:rtl w:val="0"/>
        </w:rPr>
        <w:t xml:space="preserve">Synthesize and scale measurements from Landscapes to the Core and Extended PANGEA domains. </w:t>
      </w:r>
    </w:p>
    <w:p w:rsidR="00000000" w:rsidDel="00000000" w:rsidP="00000000" w:rsidRDefault="00000000" w:rsidRPr="00000000" w14:paraId="0000048F">
      <w:pPr>
        <w:numPr>
          <w:ilvl w:val="0"/>
          <w:numId w:val="21"/>
        </w:numPr>
        <w:spacing w:after="120" w:before="120" w:lineRule="auto"/>
        <w:ind w:left="720" w:hanging="360"/>
        <w:rPr>
          <w:u w:val="none"/>
        </w:rPr>
      </w:pPr>
      <w:r w:rsidDel="00000000" w:rsidR="00000000" w:rsidRPr="00000000">
        <w:rPr>
          <w:rtl w:val="0"/>
        </w:rPr>
        <w:t xml:space="preserve">Implement new processes and techniques, as well as improve existing ones in models and apply them to answer PANGEA’s scientific questions</w:t>
      </w:r>
      <w:ins w:author="Marcos Longo" w:id="137" w:date="2024-11-07T14:16:29Z">
        <w:commentRangeStart w:id="387"/>
        <w:r w:rsidDel="00000000" w:rsidR="00000000" w:rsidRPr="00000000">
          <w:rPr>
            <w:rtl w:val="0"/>
          </w:rPr>
          <w:t xml:space="preserve">.</w:t>
        </w:r>
      </w:ins>
      <w:del w:author="Marcos Longo" w:id="137" w:date="2024-11-07T14:16:29Z">
        <w:commentRangeEnd w:id="387"/>
        <w:r w:rsidDel="00000000" w:rsidR="00000000" w:rsidRPr="00000000">
          <w:commentReference w:id="387"/>
        </w:r>
        <w:r w:rsidDel="00000000" w:rsidR="00000000" w:rsidRPr="00000000">
          <w:rPr>
            <w:rtl w:val="0"/>
          </w:rPr>
          <w:delText xml:space="preserve">, </w:delText>
        </w:r>
      </w:del>
      <w:ins w:author="Robinson Negron-Juarez" w:id="138" w:date="2024-11-06T21:12:21Z">
        <w:del w:author="Marcos Longo" w:id="137" w:date="2024-11-07T14:16:29Z">
          <w:r w:rsidDel="00000000" w:rsidR="00000000" w:rsidRPr="00000000">
            <w:rPr>
              <w:rtl w:val="0"/>
            </w:rPr>
            <w:delText xml:space="preserve">and to </w:delText>
          </w:r>
          <w:r w:rsidDel="00000000" w:rsidR="00000000" w:rsidRPr="00000000">
            <w:rPr>
              <w:rtl w:val="0"/>
            </w:rPr>
            <w:delText xml:space="preserve">develop</w:delText>
          </w:r>
          <w:r w:rsidDel="00000000" w:rsidR="00000000" w:rsidRPr="00000000">
            <w:rPr>
              <w:rtl w:val="0"/>
            </w:rPr>
            <w:delText xml:space="preserve"> </w:delText>
          </w:r>
          <w:r w:rsidDel="00000000" w:rsidR="00000000" w:rsidRPr="00000000">
            <w:rPr>
              <w:rtl w:val="0"/>
            </w:rPr>
            <w:delText xml:space="preserve">Observing</w:delText>
          </w:r>
          <w:r w:rsidDel="00000000" w:rsidR="00000000" w:rsidRPr="00000000">
            <w:rPr>
              <w:rtl w:val="0"/>
            </w:rPr>
            <w:delText xml:space="preserve"> System Simulations experiments.</w:delText>
          </w:r>
        </w:del>
        <w:r w:rsidDel="00000000" w:rsidR="00000000" w:rsidRPr="00000000">
          <w:rPr>
            <w:rtl w:val="0"/>
          </w:rPr>
          <w:t xml:space="preserve"> </w:t>
        </w:r>
      </w:ins>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spacing w:after="240" w:lineRule="auto"/>
        <w:rPr/>
      </w:pPr>
      <w:del w:author="Robinson Negron-Juarez" w:id="139" w:date="2024-11-06T21:15:29Z">
        <w:commentRangeStart w:id="388"/>
        <w:r w:rsidDel="00000000" w:rsidR="00000000" w:rsidRPr="00000000">
          <w:rPr>
            <w:rtl w:val="0"/>
          </w:rPr>
          <w:delText xml:space="preserve">Projecting the future trajectory of tropical ecosystems presents a significant challenge to </w:delText>
        </w:r>
        <w:commentRangeStart w:id="389"/>
        <w:r w:rsidDel="00000000" w:rsidR="00000000" w:rsidRPr="00000000">
          <w:rPr>
            <w:rtl w:val="0"/>
          </w:rPr>
          <w:delText xml:space="preserve">Earth system models (ESMs)</w:delText>
        </w:r>
        <w:commentRangeEnd w:id="389"/>
        <w:r w:rsidDel="00000000" w:rsidR="00000000" w:rsidRPr="00000000">
          <w:commentReference w:id="389"/>
        </w:r>
        <w:r w:rsidDel="00000000" w:rsidR="00000000" w:rsidRPr="00000000">
          <w:rPr>
            <w:rtl w:val="0"/>
          </w:rPr>
          <w:delText xml:space="preserve">, as these models must accurately represent complex physical, biogeochemical, and ecosystem dynamics. Model intercomparison projects such as CMIPs (</w:delText>
        </w:r>
        <w:r w:rsidDel="00000000" w:rsidR="00000000" w:rsidRPr="00000000">
          <w:rPr>
            <w:shd w:fill="c9daf8" w:val="clear"/>
            <w:rtl w:val="0"/>
          </w:rPr>
          <w:delText xml:space="preserve">Taylor et al., 2012</w:delText>
        </w:r>
        <w:r w:rsidDel="00000000" w:rsidR="00000000" w:rsidRPr="00000000">
          <w:rPr>
            <w:shd w:fill="c9daf8" w:val="clear"/>
            <w:rtl w:val="0"/>
          </w:rPr>
          <w:delText xml:space="preserve">; </w:delText>
        </w:r>
        <w:r w:rsidDel="00000000" w:rsidR="00000000" w:rsidRPr="00000000">
          <w:rPr>
            <w:shd w:fill="c9daf8" w:val="clear"/>
            <w:rtl w:val="0"/>
          </w:rPr>
          <w:delText xml:space="preserve">Eyring et al., 2016</w:delText>
        </w:r>
        <w:r w:rsidDel="00000000" w:rsidR="00000000" w:rsidRPr="00000000">
          <w:rPr>
            <w:rtl w:val="0"/>
          </w:rPr>
          <w:delText xml:space="preserve">) and TRENDY (</w:delText>
        </w:r>
        <w:r w:rsidDel="00000000" w:rsidR="00000000" w:rsidRPr="00000000">
          <w:rPr>
            <w:shd w:fill="c9daf8" w:val="clear"/>
            <w:rtl w:val="0"/>
          </w:rPr>
          <w:delText xml:space="preserve">Friedlingstein et al., 2023</w:delText>
        </w:r>
        <w:r w:rsidDel="00000000" w:rsidR="00000000" w:rsidRPr="00000000">
          <w:rPr>
            <w:rtl w:val="0"/>
          </w:rPr>
          <w:delText xml:space="preserve">; </w:delText>
        </w:r>
        <w:r w:rsidDel="00000000" w:rsidR="00000000" w:rsidRPr="00000000">
          <w:rPr>
            <w:shd w:fill="c9daf8" w:val="clear"/>
            <w:rtl w:val="0"/>
          </w:rPr>
          <w:delText xml:space="preserve">Sitch et al., 2024</w:delText>
        </w:r>
        <w:r w:rsidDel="00000000" w:rsidR="00000000" w:rsidRPr="00000000">
          <w:rPr>
            <w:rtl w:val="0"/>
          </w:rPr>
          <w:delText xml:space="preserve">) are crucial for tracking the development of process-based models and identifying areas that need to be improved (</w:delText>
        </w:r>
        <w:r w:rsidDel="00000000" w:rsidR="00000000" w:rsidRPr="00000000">
          <w:rPr>
            <w:shd w:fill="c9daf8" w:val="clear"/>
            <w:rtl w:val="0"/>
          </w:rPr>
          <w:delText xml:space="preserve">Arora et al., 2020</w:delText>
        </w:r>
        <w:r w:rsidDel="00000000" w:rsidR="00000000" w:rsidRPr="00000000">
          <w:rPr>
            <w:rtl w:val="0"/>
          </w:rPr>
          <w:delText xml:space="preserve">). While the benchmarking and validation of ESMs have become more common in recent years (</w:delText>
        </w:r>
        <w:r w:rsidDel="00000000" w:rsidR="00000000" w:rsidRPr="00000000">
          <w:rPr>
            <w:shd w:fill="c9daf8" w:val="clear"/>
            <w:rtl w:val="0"/>
          </w:rPr>
          <w:delText xml:space="preserve">Fisher et al., 2018</w:delText>
        </w:r>
        <w:r w:rsidDel="00000000" w:rsidR="00000000" w:rsidRPr="00000000">
          <w:rPr>
            <w:rtl w:val="0"/>
          </w:rPr>
          <w:delText xml:space="preserve">), it is still rare to systematically evaluate the performance of carbon cycle models after they have been updated (</w:delText>
        </w:r>
        <w:r w:rsidDel="00000000" w:rsidR="00000000" w:rsidRPr="00000000">
          <w:rPr>
            <w:shd w:fill="c9daf8" w:val="clear"/>
            <w:rtl w:val="0"/>
          </w:rPr>
          <w:delText xml:space="preserve">Fer et al., 2021</w:delText>
        </w:r>
        <w:r w:rsidDel="00000000" w:rsidR="00000000" w:rsidRPr="00000000">
          <w:rPr>
            <w:rtl w:val="0"/>
          </w:rPr>
          <w:delText xml:space="preserve">). However, such comparisons with observational datasets are essential for testing hypotheses and evaluating predictive accuracy (</w:delText>
        </w:r>
        <w:r w:rsidDel="00000000" w:rsidR="00000000" w:rsidRPr="00000000">
          <w:rPr>
            <w:shd w:fill="c9daf8" w:val="clear"/>
            <w:rtl w:val="0"/>
          </w:rPr>
          <w:delText xml:space="preserve">Negron-Juarez et al 2015</w:delText>
        </w:r>
        <w:r w:rsidDel="00000000" w:rsidR="00000000" w:rsidRPr="00000000">
          <w:rPr>
            <w:shd w:fill="c9daf8" w:val="clear"/>
            <w:rtl w:val="0"/>
          </w:rPr>
          <w:delText xml:space="preserve">,</w:delText>
        </w:r>
        <w:r w:rsidDel="00000000" w:rsidR="00000000" w:rsidRPr="00000000">
          <w:rPr>
            <w:rtl w:val="0"/>
          </w:rPr>
          <w:delText xml:space="preserve"> </w:delText>
        </w:r>
        <w:r w:rsidDel="00000000" w:rsidR="00000000" w:rsidRPr="00000000">
          <w:rPr>
            <w:shd w:fill="c9daf8" w:val="clear"/>
            <w:rtl w:val="0"/>
          </w:rPr>
          <w:delText xml:space="preserve">Fisher et al., 2018</w:delText>
        </w:r>
        <w:r w:rsidDel="00000000" w:rsidR="00000000" w:rsidRPr="00000000">
          <w:rPr>
            <w:rtl w:val="0"/>
          </w:rPr>
          <w:delText xml:space="preserve">). The International Land Model Benchmarking (ILAMB) project (</w:delText>
        </w:r>
        <w:r w:rsidDel="00000000" w:rsidR="00000000" w:rsidRPr="00000000">
          <w:rPr>
            <w:shd w:fill="c9daf8" w:val="clear"/>
            <w:rtl w:val="0"/>
          </w:rPr>
          <w:delText xml:space="preserve">Hoffman et al., 2017</w:delText>
        </w:r>
        <w:r w:rsidDel="00000000" w:rsidR="00000000" w:rsidRPr="00000000">
          <w:rPr>
            <w:rtl w:val="0"/>
          </w:rPr>
          <w:delText xml:space="preserve">; </w:delText>
        </w:r>
        <w:r w:rsidDel="00000000" w:rsidR="00000000" w:rsidRPr="00000000">
          <w:rPr>
            <w:shd w:fill="c9daf8" w:val="clear"/>
            <w:rtl w:val="0"/>
          </w:rPr>
          <w:delText xml:space="preserve">Collier et al., 2018</w:delText>
        </w:r>
        <w:r w:rsidDel="00000000" w:rsidR="00000000" w:rsidRPr="00000000">
          <w:rPr>
            <w:rtl w:val="0"/>
          </w:rPr>
          <w:delText xml:space="preserve">) provides tools to track and compare model performance using a comprehensive skill score method and incorporates multiple observational datasets to account for model uncertainty (</w:delText>
        </w:r>
        <w:r w:rsidDel="00000000" w:rsidR="00000000" w:rsidRPr="00000000">
          <w:rPr>
            <w:shd w:fill="c9daf8" w:val="clear"/>
            <w:rtl w:val="0"/>
          </w:rPr>
          <w:delText xml:space="preserve">Braghiere et al., 2023</w:delText>
        </w:r>
        <w:r w:rsidDel="00000000" w:rsidR="00000000" w:rsidRPr="00000000">
          <w:rPr>
            <w:rtl w:val="0"/>
          </w:rPr>
          <w:delText xml:space="preserve">)</w:delText>
        </w:r>
      </w:del>
      <w:commentRangeEnd w:id="388"/>
      <w:r w:rsidDel="00000000" w:rsidR="00000000" w:rsidRPr="00000000">
        <w:commentReference w:id="388"/>
      </w:r>
      <w:r w:rsidDel="00000000" w:rsidR="00000000" w:rsidRPr="00000000">
        <w:rPr>
          <w:rtl w:val="0"/>
        </w:rPr>
        <w:t xml:space="preserve">. Improved agreement between historical simulations and observations may indicate that model components can be refined to better represent processes, thereby increasing confidence in future projections. Nonetheless, as models evolve, addressing future challenges such as acclimation, nutrient limitation, shifts in functional composition, accounting for methane emissions, and carbon allocation partitioning between above and belowground biomass will be increasingly important for maintaining model accuracy. Data collected through PANGEA will be used to expand benchmarking tools using integration of ground based observation and remote sensing data, and assess and improve model performance.  </w:t>
      </w:r>
    </w:p>
    <w:p w:rsidR="00000000" w:rsidDel="00000000" w:rsidP="00000000" w:rsidRDefault="00000000" w:rsidRPr="00000000" w14:paraId="00000492">
      <w:pPr>
        <w:ind w:left="0" w:firstLine="0"/>
        <w:rPr/>
      </w:pPr>
      <w:r w:rsidDel="00000000" w:rsidR="00000000" w:rsidRPr="00000000">
        <w:rPr>
          <w:rtl w:val="0"/>
        </w:rPr>
        <w:t xml:space="preserve">Over the past decades, terrestrial biosphere models have expanded scope and incorporated many new processes that could not be addressed during LBA (</w:t>
      </w:r>
      <w:r w:rsidDel="00000000" w:rsidR="00000000" w:rsidRPr="00000000">
        <w:rPr>
          <w:b w:val="1"/>
          <w:highlight w:val="yellow"/>
          <w:rtl w:val="0"/>
        </w:rPr>
        <w:t xml:space="preserve">Figure X</w:t>
      </w:r>
      <w:r w:rsidDel="00000000" w:rsidR="00000000" w:rsidRPr="00000000">
        <w:rPr>
          <w:rtl w:val="0"/>
        </w:rPr>
        <w:t xml:space="preserve">). For example, processed-based models now resolve structural and functional diversity, a broad variety of natural and anthropogenic disturbance dynamics, and strong coupling with biogeochemical cycles (</w:t>
      </w:r>
      <w:r w:rsidDel="00000000" w:rsidR="00000000" w:rsidRPr="00000000">
        <w:rPr>
          <w:shd w:fill="c9daf8" w:val="clear"/>
          <w:rtl w:val="0"/>
        </w:rPr>
        <w:t xml:space="preserve">Fisher et al., 2018</w:t>
      </w:r>
      <w:r w:rsidDel="00000000" w:rsidR="00000000" w:rsidRPr="00000000">
        <w:rPr>
          <w:rtl w:val="0"/>
        </w:rPr>
        <w:t xml:space="preserve">; </w:t>
      </w:r>
      <w:r w:rsidDel="00000000" w:rsidR="00000000" w:rsidRPr="00000000">
        <w:rPr>
          <w:shd w:fill="c9daf8" w:val="clear"/>
          <w:rtl w:val="0"/>
        </w:rPr>
        <w:t xml:space="preserve">Fisher and Koven 2020</w:t>
      </w:r>
      <w:r w:rsidDel="00000000" w:rsidR="00000000" w:rsidRPr="00000000">
        <w:rPr>
          <w:shd w:fill="c9daf8" w:val="clear"/>
          <w:rtl w:val="0"/>
        </w:rPr>
        <w:t xml:space="preserve">; </w:t>
      </w:r>
      <w:r w:rsidDel="00000000" w:rsidR="00000000" w:rsidRPr="00000000">
        <w:rPr>
          <w:shd w:fill="c9daf8" w:val="clear"/>
          <w:rtl w:val="0"/>
        </w:rPr>
        <w:t xml:space="preserve">Negron-Juarez et al., 2020</w:t>
      </w:r>
      <w:r w:rsidDel="00000000" w:rsidR="00000000" w:rsidRPr="00000000">
        <w:rPr>
          <w:rtl w:val="0"/>
        </w:rPr>
        <w:t xml:space="preserve">). We are now in a time in which ecological processes in diverse ecosystems driving energy, water, carbon and nutrient cycling on Earth must be accounted for (</w:t>
      </w:r>
      <w:r w:rsidDel="00000000" w:rsidR="00000000" w:rsidRPr="00000000">
        <w:rPr>
          <w:shd w:fill="c9daf8" w:val="clear"/>
          <w:rtl w:val="0"/>
        </w:rPr>
        <w:t xml:space="preserve">Bonan et al., 2024</w:t>
      </w:r>
      <w:r w:rsidDel="00000000" w:rsidR="00000000" w:rsidRPr="00000000">
        <w:rPr>
          <w:rtl w:val="0"/>
        </w:rPr>
        <w:t xml:space="preserve">). Likewise, several classes of models have been increasingly leveraging the broad range of remote sensing observations, and throughout PANGEA we will have participation of a broad range of models that can use remote sensing for initialization, uncertainty quantification, and data assimilation. Examples of such models include, but are not limited to: </w:t>
      </w:r>
    </w:p>
    <w:p w:rsidR="00000000" w:rsidDel="00000000" w:rsidP="00000000" w:rsidRDefault="00000000" w:rsidRPr="00000000" w14:paraId="00000493">
      <w:pPr>
        <w:numPr>
          <w:ilvl w:val="0"/>
          <w:numId w:val="17"/>
        </w:numPr>
        <w:spacing w:after="120" w:before="120" w:lineRule="auto"/>
        <w:ind w:left="720" w:hanging="360"/>
        <w:rPr>
          <w:u w:val="none"/>
        </w:rPr>
      </w:pPr>
      <w:commentRangeStart w:id="390"/>
      <w:r w:rsidDel="00000000" w:rsidR="00000000" w:rsidRPr="00000000">
        <w:rPr>
          <w:b w:val="1"/>
          <w:rtl w:val="0"/>
        </w:rPr>
        <w:t xml:space="preserve">Process</w:t>
      </w:r>
      <w:commentRangeEnd w:id="390"/>
      <w:r w:rsidDel="00000000" w:rsidR="00000000" w:rsidRPr="00000000">
        <w:commentReference w:id="390"/>
      </w:r>
      <w:r w:rsidDel="00000000" w:rsidR="00000000" w:rsidRPr="00000000">
        <w:rPr>
          <w:b w:val="1"/>
          <w:rtl w:val="0"/>
        </w:rPr>
        <w:t xml:space="preserve">-based vegetation demography models </w:t>
      </w:r>
      <w:r w:rsidDel="00000000" w:rsidR="00000000" w:rsidRPr="00000000">
        <w:rPr>
          <w:rtl w:val="0"/>
        </w:rPr>
        <w:t xml:space="preserve">such as BiomeE (</w:t>
      </w:r>
      <w:commentRangeStart w:id="391"/>
      <w:r w:rsidDel="00000000" w:rsidR="00000000" w:rsidRPr="00000000">
        <w:rPr>
          <w:rtl w:val="0"/>
        </w:rPr>
        <w:t xml:space="preserve">Weng et al., 2022</w:t>
      </w:r>
      <w:commentRangeEnd w:id="391"/>
      <w:r w:rsidDel="00000000" w:rsidR="00000000" w:rsidRPr="00000000">
        <w:commentReference w:id="391"/>
      </w:r>
      <w:r w:rsidDel="00000000" w:rsidR="00000000" w:rsidRPr="00000000">
        <w:rPr>
          <w:rtl w:val="0"/>
        </w:rPr>
        <w:t xml:space="preserve">); ED2 (</w:t>
      </w:r>
      <w:r w:rsidDel="00000000" w:rsidR="00000000" w:rsidRPr="00000000">
        <w:rPr>
          <w:shd w:fill="c9daf8" w:val="clear"/>
          <w:rtl w:val="0"/>
        </w:rPr>
        <w:t xml:space="preserve">Antonarakis et al., 2014</w:t>
      </w:r>
      <w:r w:rsidDel="00000000" w:rsidR="00000000" w:rsidRPr="00000000">
        <w:rPr>
          <w:shd w:fill="c9daf8" w:val="clear"/>
          <w:rtl w:val="0"/>
        </w:rPr>
        <w:t xml:space="preserve">; </w:t>
      </w:r>
      <w:r w:rsidDel="00000000" w:rsidR="00000000" w:rsidRPr="00000000">
        <w:rPr>
          <w:shd w:fill="c9daf8" w:val="clear"/>
          <w:rtl w:val="0"/>
        </w:rPr>
        <w:t xml:space="preserve">Longo et al., 2020</w:t>
      </w:r>
      <w:r w:rsidDel="00000000" w:rsidR="00000000" w:rsidRPr="00000000">
        <w:rPr>
          <w:rtl w:val="0"/>
        </w:rPr>
        <w:t xml:space="preserve">; </w:t>
      </w:r>
      <w:r w:rsidDel="00000000" w:rsidR="00000000" w:rsidRPr="00000000">
        <w:rPr>
          <w:shd w:fill="c9daf8" w:val="clear"/>
          <w:rtl w:val="0"/>
        </w:rPr>
        <w:t xml:space="preserve">Schneider et al., 2023</w:t>
      </w:r>
      <w:r w:rsidDel="00000000" w:rsidR="00000000" w:rsidRPr="00000000">
        <w:rPr>
          <w:rtl w:val="0"/>
        </w:rPr>
        <w:t xml:space="preserve">), ED/ED3 (</w:t>
      </w:r>
      <w:r w:rsidDel="00000000" w:rsidR="00000000" w:rsidRPr="00000000">
        <w:rPr>
          <w:shd w:fill="c9daf8" w:val="clear"/>
          <w:rtl w:val="0"/>
        </w:rPr>
        <w:t xml:space="preserve">Hurtt et al., 2004</w:t>
      </w:r>
      <w:r w:rsidDel="00000000" w:rsidR="00000000" w:rsidRPr="00000000">
        <w:rPr>
          <w:shd w:fill="c9daf8" w:val="clear"/>
          <w:rtl w:val="0"/>
        </w:rPr>
        <w:t xml:space="preserve">; </w:t>
      </w:r>
      <w:r w:rsidDel="00000000" w:rsidR="00000000" w:rsidRPr="00000000">
        <w:rPr>
          <w:shd w:fill="c9daf8" w:val="clear"/>
          <w:rtl w:val="0"/>
        </w:rPr>
        <w:t xml:space="preserve">Ma et al., 2023</w:t>
      </w:r>
      <w:r w:rsidDel="00000000" w:rsidR="00000000" w:rsidRPr="00000000">
        <w:rPr>
          <w:rtl w:val="0"/>
        </w:rPr>
        <w:t xml:space="preserve">) and FATES (</w:t>
      </w:r>
      <w:r w:rsidDel="00000000" w:rsidR="00000000" w:rsidRPr="00000000">
        <w:rPr>
          <w:shd w:fill="c9daf8" w:val="clear"/>
          <w:rtl w:val="0"/>
        </w:rPr>
        <w:t xml:space="preserve">Negrón-Juárez et al., 2020</w:t>
      </w:r>
      <w:r w:rsidDel="00000000" w:rsidR="00000000" w:rsidRPr="00000000">
        <w:rPr>
          <w:rtl w:val="0"/>
        </w:rPr>
        <w:t xml:space="preserve">); </w:t>
      </w:r>
    </w:p>
    <w:p w:rsidR="00000000" w:rsidDel="00000000" w:rsidP="00000000" w:rsidRDefault="00000000" w:rsidRPr="00000000" w14:paraId="00000494">
      <w:pPr>
        <w:numPr>
          <w:ilvl w:val="0"/>
          <w:numId w:val="17"/>
        </w:numPr>
        <w:spacing w:after="120" w:before="120" w:lineRule="auto"/>
        <w:ind w:left="720" w:hanging="360"/>
        <w:rPr>
          <w:u w:val="none"/>
        </w:rPr>
      </w:pPr>
      <w:r w:rsidDel="00000000" w:rsidR="00000000" w:rsidRPr="00000000">
        <w:rPr>
          <w:b w:val="1"/>
          <w:rtl w:val="0"/>
        </w:rPr>
        <w:t xml:space="preserve">Data-driven hybrid models </w:t>
      </w:r>
      <w:r w:rsidDel="00000000" w:rsidR="00000000" w:rsidRPr="00000000">
        <w:rPr>
          <w:rtl w:val="0"/>
        </w:rPr>
        <w:t xml:space="preserve">that solve processes with a strong data assimilation approach such as CARDAMOM (</w:t>
      </w:r>
      <w:r w:rsidDel="00000000" w:rsidR="00000000" w:rsidRPr="00000000">
        <w:rPr>
          <w:shd w:fill="c9daf8" w:val="clear"/>
          <w:rtl w:val="0"/>
        </w:rPr>
        <w:t xml:space="preserve">Bloom et al., 2016</w:t>
      </w:r>
      <w:r w:rsidDel="00000000" w:rsidR="00000000" w:rsidRPr="00000000">
        <w:rPr>
          <w:shd w:fill="c9daf8" w:val="clear"/>
          <w:rtl w:val="0"/>
        </w:rPr>
        <w:t xml:space="preserve">; </w:t>
      </w:r>
      <w:r w:rsidDel="00000000" w:rsidR="00000000" w:rsidRPr="00000000">
        <w:rPr>
          <w:shd w:fill="c9daf8" w:val="clear"/>
          <w:rtl w:val="0"/>
        </w:rPr>
        <w:t xml:space="preserve">2020</w:t>
      </w:r>
      <w:r w:rsidDel="00000000" w:rsidR="00000000" w:rsidRPr="00000000">
        <w:rPr>
          <w:rtl w:val="0"/>
        </w:rPr>
        <w:t xml:space="preserve">) and CliMA (</w:t>
      </w:r>
      <w:r w:rsidDel="00000000" w:rsidR="00000000" w:rsidRPr="00000000">
        <w:rPr>
          <w:shd w:fill="c9daf8" w:val="clear"/>
          <w:rtl w:val="0"/>
        </w:rPr>
        <w:t xml:space="preserve">Braghiere et al., 2023</w:t>
      </w:r>
      <w:r w:rsidDel="00000000" w:rsidR="00000000" w:rsidRPr="00000000">
        <w:rPr>
          <w:rtl w:val="0"/>
        </w:rPr>
        <w:t xml:space="preserve">; </w:t>
      </w:r>
      <w:r w:rsidDel="00000000" w:rsidR="00000000" w:rsidRPr="00000000">
        <w:rPr>
          <w:shd w:fill="c9daf8" w:val="clear"/>
          <w:rtl w:val="0"/>
        </w:rPr>
        <w:t xml:space="preserve">Wang et al., 2023</w:t>
      </w:r>
      <w:r w:rsidDel="00000000" w:rsidR="00000000" w:rsidRPr="00000000">
        <w:rPr>
          <w:rtl w:val="0"/>
        </w:rPr>
        <w:t xml:space="preserve">); </w:t>
      </w:r>
    </w:p>
    <w:p w:rsidR="00000000" w:rsidDel="00000000" w:rsidP="00000000" w:rsidRDefault="00000000" w:rsidRPr="00000000" w14:paraId="00000495">
      <w:pPr>
        <w:numPr>
          <w:ilvl w:val="0"/>
          <w:numId w:val="17"/>
        </w:numPr>
        <w:spacing w:after="120" w:before="120" w:lineRule="auto"/>
        <w:ind w:left="720" w:hanging="360"/>
        <w:rPr>
          <w:u w:val="none"/>
        </w:rPr>
      </w:pPr>
      <w:r w:rsidDel="00000000" w:rsidR="00000000" w:rsidRPr="00000000">
        <w:rPr>
          <w:b w:val="1"/>
          <w:rtl w:val="0"/>
        </w:rPr>
        <w:t xml:space="preserve">Top-down inverse modeling approaches </w:t>
      </w:r>
      <w:r w:rsidDel="00000000" w:rsidR="00000000" w:rsidRPr="00000000">
        <w:rPr>
          <w:rtl w:val="0"/>
        </w:rPr>
        <w:t xml:space="preserve">that link column measurements with fluxes through atmospheric transport models such as CarbonTracker (</w:t>
      </w:r>
      <w:r w:rsidDel="00000000" w:rsidR="00000000" w:rsidRPr="00000000">
        <w:rPr>
          <w:shd w:fill="c9daf8" w:val="clear"/>
          <w:rtl w:val="0"/>
        </w:rPr>
        <w:t xml:space="preserve">Peters et al., 2007</w:t>
      </w:r>
      <w:r w:rsidDel="00000000" w:rsidR="00000000" w:rsidRPr="00000000">
        <w:rPr>
          <w:rtl w:val="0"/>
        </w:rPr>
        <w:t xml:space="preserve">) and CMS-Flux (</w:t>
      </w:r>
      <w:r w:rsidDel="00000000" w:rsidR="00000000" w:rsidRPr="00000000">
        <w:rPr>
          <w:shd w:fill="c9daf8" w:val="clear"/>
          <w:rtl w:val="0"/>
        </w:rPr>
        <w:t xml:space="preserve">Liu et al., 2020</w:t>
      </w:r>
      <w:r w:rsidDel="00000000" w:rsidR="00000000" w:rsidRPr="00000000">
        <w:rPr>
          <w:rtl w:val="0"/>
        </w:rPr>
        <w:t xml:space="preserve">); </w:t>
      </w:r>
    </w:p>
    <w:p w:rsidR="00000000" w:rsidDel="00000000" w:rsidP="00000000" w:rsidRDefault="00000000" w:rsidRPr="00000000" w14:paraId="00000496">
      <w:pPr>
        <w:numPr>
          <w:ilvl w:val="0"/>
          <w:numId w:val="17"/>
        </w:numPr>
        <w:spacing w:after="120" w:before="120" w:lineRule="auto"/>
        <w:ind w:left="720" w:hanging="360"/>
        <w:rPr>
          <w:u w:val="none"/>
        </w:rPr>
      </w:pPr>
      <w:r w:rsidDel="00000000" w:rsidR="00000000" w:rsidRPr="00000000">
        <w:rPr>
          <w:b w:val="1"/>
          <w:rtl w:val="0"/>
        </w:rPr>
        <w:t xml:space="preserve">Artificial Intelligence and machine learning models</w:t>
      </w:r>
      <w:r w:rsidDel="00000000" w:rsidR="00000000" w:rsidRPr="00000000">
        <w:rPr>
          <w:rtl w:val="0"/>
        </w:rPr>
        <w:t xml:space="preserve"> (</w:t>
      </w:r>
      <w:r w:rsidDel="00000000" w:rsidR="00000000" w:rsidRPr="00000000">
        <w:rPr>
          <w:shd w:fill="c9daf8" w:val="clear"/>
          <w:rtl w:val="0"/>
        </w:rPr>
        <w:t xml:space="preserve">Schneider et al., 2017; Reichstein et al., 2019; </w:t>
      </w:r>
      <w:r w:rsidDel="00000000" w:rsidR="00000000" w:rsidRPr="00000000">
        <w:rPr>
          <w:shd w:fill="c9daf8" w:val="clear"/>
          <w:rtl w:val="0"/>
        </w:rPr>
        <w:t xml:space="preserve">Eyring et al., 2024</w:t>
      </w:r>
      <w:r w:rsidDel="00000000" w:rsidR="00000000" w:rsidRPr="00000000">
        <w:rPr>
          <w:rtl w:val="0"/>
        </w:rPr>
        <w:t xml:space="preserve">); and </w:t>
      </w:r>
    </w:p>
    <w:p w:rsidR="00000000" w:rsidDel="00000000" w:rsidP="00000000" w:rsidRDefault="00000000" w:rsidRPr="00000000" w14:paraId="00000497">
      <w:pPr>
        <w:numPr>
          <w:ilvl w:val="0"/>
          <w:numId w:val="17"/>
        </w:numPr>
        <w:spacing w:after="120" w:before="120" w:lineRule="auto"/>
        <w:ind w:left="720" w:hanging="360"/>
        <w:rPr>
          <w:u w:val="none"/>
        </w:rPr>
      </w:pPr>
      <w:r w:rsidDel="00000000" w:rsidR="00000000" w:rsidRPr="00000000">
        <w:rPr>
          <w:b w:val="1"/>
          <w:rtl w:val="0"/>
        </w:rPr>
        <w:t xml:space="preserve">Agent-based models</w:t>
      </w:r>
      <w:r w:rsidDel="00000000" w:rsidR="00000000" w:rsidRPr="00000000">
        <w:rPr>
          <w:rtl w:val="0"/>
        </w:rPr>
        <w:t xml:space="preserve"> that incorporate social and ecological components in tropical forest systems (</w:t>
      </w:r>
      <w:r w:rsidDel="00000000" w:rsidR="00000000" w:rsidRPr="00000000">
        <w:rPr>
          <w:shd w:fill="c9daf8" w:val="clear"/>
          <w:rtl w:val="0"/>
        </w:rPr>
        <w:t xml:space="preserve">Andersen et al., 2017</w:t>
      </w:r>
      <w:r w:rsidDel="00000000" w:rsidR="00000000" w:rsidRPr="00000000">
        <w:rPr>
          <w:shd w:fill="c9daf8" w:val="clear"/>
          <w:rtl w:val="0"/>
        </w:rPr>
        <w:t xml:space="preserve">; </w:t>
      </w:r>
      <w:r w:rsidDel="00000000" w:rsidR="00000000" w:rsidRPr="00000000">
        <w:rPr>
          <w:shd w:fill="c9daf8" w:val="clear"/>
          <w:rtl w:val="0"/>
        </w:rPr>
        <w:t xml:space="preserve">Chaplin-Kramer et al., 2024</w:t>
      </w:r>
      <w:r w:rsidDel="00000000" w:rsidR="00000000" w:rsidRPr="00000000">
        <w:rPr>
          <w:shd w:fill="c9daf8" w:val="clear"/>
          <w:rtl w:val="0"/>
        </w:rPr>
        <w:t xml:space="preserve">; </w:t>
      </w:r>
      <w:r w:rsidDel="00000000" w:rsidR="00000000" w:rsidRPr="00000000">
        <w:rPr>
          <w:shd w:fill="c9daf8" w:val="clear"/>
          <w:rtl w:val="0"/>
        </w:rPr>
        <w:t xml:space="preserve">von Essen and Lambin 2023</w:t>
      </w:r>
      <w:r w:rsidDel="00000000" w:rsidR="00000000" w:rsidRPr="00000000">
        <w:rPr>
          <w:rtl w:val="0"/>
        </w:rPr>
        <w:t xml:space="preserve">).</w:t>
      </w:r>
    </w:p>
    <w:p w:rsidR="00000000" w:rsidDel="00000000" w:rsidP="00000000" w:rsidRDefault="00000000" w:rsidRPr="00000000" w14:paraId="00000498">
      <w:pPr>
        <w:ind w:left="0" w:firstLine="0"/>
        <w:rPr/>
      </w:pPr>
      <w:r w:rsidDel="00000000" w:rsidR="00000000" w:rsidRPr="00000000">
        <w:rPr>
          <w:rtl w:val="0"/>
        </w:rPr>
      </w:r>
    </w:p>
    <w:p w:rsidR="00000000" w:rsidDel="00000000" w:rsidP="00000000" w:rsidRDefault="00000000" w:rsidRPr="00000000" w14:paraId="00000499">
      <w:pPr>
        <w:ind w:left="0" w:firstLine="0"/>
        <w:rPr/>
      </w:pPr>
      <w:r w:rsidDel="00000000" w:rsidR="00000000" w:rsidRPr="00000000">
        <w:rPr>
          <w:rtl w:val="0"/>
        </w:rPr>
        <w:t xml:space="preserve">The integration of high-performance computing (HPC), including advancements in GPU-based computing, cloud computing, and exascale computing, has become critical for scaling the complexity and resolution of Earth system models (</w:t>
      </w:r>
      <w:r w:rsidDel="00000000" w:rsidR="00000000" w:rsidRPr="00000000">
        <w:rPr>
          <w:shd w:fill="c9daf8" w:val="clear"/>
          <w:rtl w:val="0"/>
        </w:rPr>
        <w:t xml:space="preserve">Wang et al., 2020; Pressel et al., 2023</w:t>
      </w:r>
      <w:r w:rsidDel="00000000" w:rsidR="00000000" w:rsidRPr="00000000">
        <w:rPr>
          <w:rtl w:val="0"/>
        </w:rPr>
        <w:t xml:space="preserve">). As the scale of data generated by both field observations and remote sensing expands, leveraging HPC resources will be key to accelerating model development, improving simulations, and addressing the challenges posed by the large spatiotemporal scales of tropical ecosystems.</w:t>
      </w:r>
    </w:p>
    <w:p w:rsidR="00000000" w:rsidDel="00000000" w:rsidP="00000000" w:rsidRDefault="00000000" w:rsidRPr="00000000" w14:paraId="0000049A">
      <w:pPr>
        <w:ind w:left="0" w:firstLine="0"/>
        <w:rPr>
          <w:b w:val="1"/>
          <w:highlight w:val="yellow"/>
        </w:rPr>
      </w:pPr>
      <w:r w:rsidDel="00000000" w:rsidR="00000000" w:rsidRPr="00000000">
        <w:rPr>
          <w:rtl w:val="0"/>
        </w:rPr>
      </w:r>
    </w:p>
    <w:p w:rsidR="00000000" w:rsidDel="00000000" w:rsidP="00000000" w:rsidRDefault="00000000" w:rsidRPr="00000000" w14:paraId="0000049B">
      <w:pPr>
        <w:ind w:left="0" w:firstLine="0"/>
        <w:rPr/>
      </w:pPr>
      <w:r w:rsidDel="00000000" w:rsidR="00000000" w:rsidRPr="00000000">
        <w:rPr>
          <w:b w:val="1"/>
          <w:highlight w:val="yellow"/>
          <w:rtl w:val="0"/>
        </w:rPr>
        <w:t xml:space="preserve">Table X </w:t>
      </w:r>
      <w:r w:rsidDel="00000000" w:rsidR="00000000" w:rsidRPr="00000000">
        <w:rPr>
          <w:rtl w:val="0"/>
        </w:rPr>
        <w:t xml:space="preserve">provides more information on several opportunities for which models can be used to investigate processes and answer PANGEA Science Questions. PANGEA measurements will also further advance both the representation of processes relevant to tropical forests under a changing Earth (</w:t>
      </w:r>
      <w:r w:rsidDel="00000000" w:rsidR="00000000" w:rsidRPr="00000000">
        <w:rPr>
          <w:b w:val="1"/>
          <w:highlight w:val="yellow"/>
          <w:rtl w:val="0"/>
        </w:rPr>
        <w:t xml:space="preserve">Figure X</w:t>
      </w:r>
      <w:r w:rsidDel="00000000" w:rsidR="00000000" w:rsidRPr="00000000">
        <w:rPr>
          <w:rtl w:val="0"/>
        </w:rPr>
        <w:t xml:space="preserve">) and methods for remote sensing data and model integration.</w:t>
      </w:r>
    </w:p>
    <w:p w:rsidR="00000000" w:rsidDel="00000000" w:rsidP="00000000" w:rsidRDefault="00000000" w:rsidRPr="00000000" w14:paraId="0000049C">
      <w:pPr>
        <w:ind w:left="0" w:firstLine="0"/>
        <w:rPr/>
        <w:sectPr>
          <w:type w:val="nextPage"/>
          <w:pgSz w:h="15840" w:w="12240" w:orient="portrait"/>
          <w:pgMar w:bottom="1440" w:top="1440" w:left="1530" w:right="1440" w:header="720" w:footer="720"/>
        </w:sectPr>
      </w:pPr>
      <w:r w:rsidDel="00000000" w:rsidR="00000000" w:rsidRPr="00000000">
        <w:rPr>
          <w:rtl w:val="0"/>
        </w:rPr>
      </w:r>
    </w:p>
    <w:p w:rsidR="00000000" w:rsidDel="00000000" w:rsidP="00000000" w:rsidRDefault="00000000" w:rsidRPr="00000000" w14:paraId="0000049D">
      <w:pPr>
        <w:ind w:left="0" w:firstLine="0"/>
        <w:rPr/>
      </w:pPr>
      <w:r w:rsidDel="00000000" w:rsidR="00000000" w:rsidRPr="00000000">
        <w:rPr>
          <w:rtl w:val="0"/>
        </w:rPr>
      </w:r>
    </w:p>
    <w:p w:rsidR="00000000" w:rsidDel="00000000" w:rsidP="00000000" w:rsidRDefault="00000000" w:rsidRPr="00000000" w14:paraId="0000049E">
      <w:pPr>
        <w:spacing w:after="80" w:before="80" w:line="240" w:lineRule="auto"/>
        <w:ind w:left="36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tbl>
      <w:tblPr>
        <w:tblStyle w:val="Table14"/>
        <w:tblW w:w="12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5.7595526561043"/>
        <w:gridCol w:w="767.642124883504"/>
        <w:gridCol w:w="1199.4408201304752"/>
        <w:gridCol w:w="2650.7642124883505"/>
        <w:gridCol w:w="3646.3000931966444"/>
        <w:gridCol w:w="2758.7138863000932"/>
        <w:gridCol w:w="1331.3793103448277"/>
        <w:tblGridChange w:id="0">
          <w:tblGrid>
            <w:gridCol w:w="515.7595526561043"/>
            <w:gridCol w:w="767.642124883504"/>
            <w:gridCol w:w="1199.4408201304752"/>
            <w:gridCol w:w="2650.7642124883505"/>
            <w:gridCol w:w="3646.3000931966444"/>
            <w:gridCol w:w="2758.7138863000932"/>
            <w:gridCol w:w="1331.3793103448277"/>
          </w:tblGrid>
        </w:tblGridChange>
      </w:tblGrid>
      <w:tr>
        <w:trPr>
          <w:cantSplit w:val="0"/>
          <w:trHeight w:val="1710" w:hRule="atLeast"/>
          <w:tblHeader w:val="0"/>
        </w:trPr>
        <w:tc>
          <w:tcPr>
            <w:gridSpan w:val="7"/>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center"/>
          </w:tcPr>
          <w:p w:rsidR="00000000" w:rsidDel="00000000" w:rsidP="00000000" w:rsidRDefault="00000000" w:rsidRPr="00000000" w14:paraId="000004A0">
            <w:pPr>
              <w:widowControl w:val="0"/>
              <w:rPr>
                <w:sz w:val="20"/>
                <w:szCs w:val="20"/>
              </w:rPr>
            </w:pPr>
            <w:commentRangeStart w:id="392"/>
            <w:commentRangeStart w:id="393"/>
            <w:r w:rsidDel="00000000" w:rsidR="00000000" w:rsidRPr="00000000">
              <w:rPr>
                <w:rFonts w:ascii="Avenir" w:cs="Avenir" w:eastAsia="Avenir" w:hAnsi="Avenir"/>
                <w:b w:val="1"/>
                <w:sz w:val="20"/>
                <w:szCs w:val="20"/>
                <w:rtl w:val="0"/>
              </w:rPr>
              <w:t xml:space="preserve">Table X</w:t>
            </w:r>
            <w:commentRangeEnd w:id="392"/>
            <w:r w:rsidDel="00000000" w:rsidR="00000000" w:rsidRPr="00000000">
              <w:commentReference w:id="392"/>
            </w:r>
            <w:commentRangeEnd w:id="393"/>
            <w:r w:rsidDel="00000000" w:rsidR="00000000" w:rsidRPr="00000000">
              <w:commentReference w:id="393"/>
            </w:r>
            <w:r w:rsidDel="00000000" w:rsidR="00000000" w:rsidRPr="00000000">
              <w:rPr>
                <w:rFonts w:ascii="Avenir" w:cs="Avenir" w:eastAsia="Avenir" w:hAnsi="Avenir"/>
                <w:b w:val="1"/>
                <w:sz w:val="20"/>
                <w:szCs w:val="20"/>
                <w:rtl w:val="0"/>
              </w:rPr>
              <w:t xml:space="preserve">. Classes of models, along with a non-exhaustive list of model examples, that can (1) produce spatial and temporal estimates of variables of interest across the PANGEA domain, (2) leverage remote-sensing and in-situ observations for initialization, assessment and benchmarking and (3) help answer science questions and test PANGEA hypotheses. Classes of model: PBM, Process-based terrestrial biosphere models; HM, Data-driven hybrid models; TDM, top-down models; AIML, Models based on Artificial Intelligence Machine Learning; and AB, Agent-Based Models. Sub-classes of PB models: IBM, Individual-Based Models; CBM, Cohort-Based Models; DGVM, Dynamic Global Vegetation Models (excluding IBMs and CBMs). Science questions marked with * mean that models could be used if coupled with other models, and science questions marked with ** mean that models have the potential to answer, although implementing new processes is required.</w:t>
            </w:r>
            <w:r w:rsidDel="00000000" w:rsidR="00000000" w:rsidRPr="00000000">
              <w:rPr>
                <w:rtl w:val="0"/>
              </w:rPr>
            </w:r>
          </w:p>
        </w:tc>
      </w:tr>
      <w:tr>
        <w:trPr>
          <w:cantSplit w:val="0"/>
          <w:trHeight w:val="315" w:hRule="atLeast"/>
          <w:tblHeader w:val="0"/>
        </w:trPr>
        <w:tc>
          <w:tcPr>
            <w:gridSpan w:val="4"/>
            <w:tcBorders>
              <w:top w:color="cccccc" w:space="0" w:sz="5" w:val="single"/>
              <w:left w:color="000000" w:space="0" w:sz="5" w:val="single"/>
              <w:bottom w:color="000000" w:space="0" w:sz="5" w:val="single"/>
              <w:right w:color="000000"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4A7">
            <w:pPr>
              <w:widowControl w:val="0"/>
              <w:rPr>
                <w:sz w:val="20"/>
                <w:szCs w:val="20"/>
              </w:rPr>
            </w:pP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AB">
            <w:pPr>
              <w:widowControl w:val="0"/>
              <w:jc w:val="center"/>
              <w:rPr>
                <w:sz w:val="20"/>
                <w:szCs w:val="20"/>
              </w:rPr>
            </w:pPr>
            <w:r w:rsidDel="00000000" w:rsidR="00000000" w:rsidRPr="00000000">
              <w:rPr>
                <w:rFonts w:ascii="Avenir" w:cs="Avenir" w:eastAsia="Avenir" w:hAnsi="Avenir"/>
                <w:b w:val="1"/>
                <w:sz w:val="16"/>
                <w:szCs w:val="16"/>
                <w:rtl w:val="0"/>
              </w:rPr>
              <w:t xml:space="preserve">Examples of Data–Model integration opportunities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AD">
            <w:pPr>
              <w:widowControl w:val="0"/>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Science Questions Addressed</w:t>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AE">
            <w:pPr>
              <w:widowControl w:val="0"/>
              <w:jc w:val="center"/>
              <w:rPr>
                <w:sz w:val="20"/>
                <w:szCs w:val="20"/>
              </w:rPr>
            </w:pPr>
            <w:r w:rsidDel="00000000" w:rsidR="00000000" w:rsidRPr="00000000">
              <w:rPr>
                <w:rFonts w:ascii="Avenir" w:cs="Avenir" w:eastAsia="Avenir" w:hAnsi="Avenir"/>
                <w:b w:val="1"/>
                <w:sz w:val="16"/>
                <w:szCs w:val="16"/>
                <w:rtl w:val="0"/>
              </w:rPr>
              <w:t xml:space="preserve">Class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AF">
            <w:pPr>
              <w:widowControl w:val="0"/>
              <w:jc w:val="center"/>
              <w:rPr>
                <w:sz w:val="20"/>
                <w:szCs w:val="20"/>
              </w:rPr>
            </w:pPr>
            <w:r w:rsidDel="00000000" w:rsidR="00000000" w:rsidRPr="00000000">
              <w:rPr>
                <w:rFonts w:ascii="Avenir" w:cs="Avenir" w:eastAsia="Avenir" w:hAnsi="Avenir"/>
                <w:b w:val="1"/>
                <w:sz w:val="16"/>
                <w:szCs w:val="16"/>
                <w:rtl w:val="0"/>
              </w:rPr>
              <w:t xml:space="preserve">Sub-class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B0">
            <w:pPr>
              <w:widowControl w:val="0"/>
              <w:jc w:val="center"/>
              <w:rPr>
                <w:sz w:val="20"/>
                <w:szCs w:val="20"/>
              </w:rPr>
            </w:pPr>
            <w:r w:rsidDel="00000000" w:rsidR="00000000" w:rsidRPr="00000000">
              <w:rPr>
                <w:rFonts w:ascii="Avenir" w:cs="Avenir" w:eastAsia="Avenir" w:hAnsi="Avenir"/>
                <w:b w:val="1"/>
                <w:sz w:val="16"/>
                <w:szCs w:val="16"/>
                <w:rtl w:val="0"/>
              </w:rPr>
              <w:t xml:space="preserve">Examples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B1">
            <w:pPr>
              <w:widowControl w:val="0"/>
              <w:jc w:val="center"/>
              <w:rPr>
                <w:sz w:val="20"/>
                <w:szCs w:val="20"/>
              </w:rPr>
            </w:pPr>
            <w:r w:rsidDel="00000000" w:rsidR="00000000" w:rsidRPr="00000000">
              <w:rPr>
                <w:rFonts w:ascii="Avenir" w:cs="Avenir" w:eastAsia="Avenir" w:hAnsi="Avenir"/>
                <w:b w:val="1"/>
                <w:sz w:val="16"/>
                <w:szCs w:val="16"/>
                <w:rtl w:val="0"/>
              </w:rPr>
              <w:t xml:space="preserve">Examples of processes of interest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B2">
            <w:pPr>
              <w:widowControl w:val="0"/>
              <w:jc w:val="center"/>
              <w:rPr>
                <w:sz w:val="20"/>
                <w:szCs w:val="20"/>
              </w:rPr>
            </w:pPr>
            <w:r w:rsidDel="00000000" w:rsidR="00000000" w:rsidRPr="00000000">
              <w:rPr>
                <w:rFonts w:ascii="Avenir" w:cs="Avenir" w:eastAsia="Avenir" w:hAnsi="Avenir"/>
                <w:b w:val="1"/>
                <w:sz w:val="16"/>
                <w:szCs w:val="16"/>
                <w:rtl w:val="0"/>
              </w:rPr>
              <w:t xml:space="preserve">Airborne/Spaceborne Remote sensing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B3">
            <w:pPr>
              <w:widowControl w:val="0"/>
              <w:jc w:val="center"/>
              <w:rPr>
                <w:sz w:val="20"/>
                <w:szCs w:val="20"/>
              </w:rPr>
            </w:pPr>
            <w:r w:rsidDel="00000000" w:rsidR="00000000" w:rsidRPr="00000000">
              <w:rPr>
                <w:rFonts w:ascii="Avenir" w:cs="Avenir" w:eastAsia="Avenir" w:hAnsi="Avenir"/>
                <w:b w:val="1"/>
                <w:sz w:val="16"/>
                <w:szCs w:val="16"/>
                <w:rtl w:val="0"/>
              </w:rPr>
              <w:t xml:space="preserve">Field measurements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rPr>
                <w:sz w:val="20"/>
                <w:szCs w:val="20"/>
              </w:rPr>
            </w:pPr>
            <w:r w:rsidDel="00000000" w:rsidR="00000000" w:rsidRPr="00000000">
              <w:rPr>
                <w:rtl w:val="0"/>
              </w:rPr>
            </w:r>
          </w:p>
        </w:tc>
      </w:tr>
      <w:tr>
        <w:trPr>
          <w:cantSplit w:val="0"/>
          <w:trHeight w:val="945"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B5">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PBM</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B6">
            <w:pPr>
              <w:widowControl w:val="0"/>
              <w:jc w:val="center"/>
              <w:rPr>
                <w:sz w:val="20"/>
                <w:szCs w:val="20"/>
              </w:rPr>
            </w:pPr>
            <w:r w:rsidDel="00000000" w:rsidR="00000000" w:rsidRPr="00000000">
              <w:rPr>
                <w:rFonts w:ascii="Avenir" w:cs="Avenir" w:eastAsia="Avenir" w:hAnsi="Avenir"/>
                <w:sz w:val="16"/>
                <w:szCs w:val="16"/>
                <w:rtl w:val="0"/>
              </w:rPr>
              <w:t xml:space="preserve">IBM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B7">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FORMIND</w:t>
            </w:r>
          </w:p>
          <w:p w:rsidR="00000000" w:rsidDel="00000000" w:rsidP="00000000" w:rsidRDefault="00000000" w:rsidRPr="00000000" w14:paraId="000004B8">
            <w:pPr>
              <w:widowControl w:val="0"/>
              <w:rPr>
                <w:sz w:val="20"/>
                <w:szCs w:val="20"/>
              </w:rPr>
            </w:pPr>
            <w:r w:rsidDel="00000000" w:rsidR="00000000" w:rsidRPr="00000000">
              <w:rPr>
                <w:rFonts w:ascii="Avenir" w:cs="Avenir" w:eastAsia="Avenir" w:hAnsi="Avenir"/>
                <w:sz w:val="16"/>
                <w:szCs w:val="16"/>
                <w:rtl w:val="0"/>
              </w:rPr>
              <w:t xml:space="preserve">TROLL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B9">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Carbon stocks and fluxes</w:t>
            </w:r>
          </w:p>
          <w:p w:rsidR="00000000" w:rsidDel="00000000" w:rsidP="00000000" w:rsidRDefault="00000000" w:rsidRPr="00000000" w14:paraId="000004BA">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Structural and functional diversity</w:t>
            </w:r>
          </w:p>
          <w:p w:rsidR="00000000" w:rsidDel="00000000" w:rsidP="00000000" w:rsidRDefault="00000000" w:rsidRPr="00000000" w14:paraId="000004BB">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Demographic rates</w:t>
            </w:r>
          </w:p>
          <w:p w:rsidR="00000000" w:rsidDel="00000000" w:rsidP="00000000" w:rsidRDefault="00000000" w:rsidRPr="00000000" w14:paraId="000004BC">
            <w:pPr>
              <w:widowControl w:val="0"/>
              <w:rPr>
                <w:sz w:val="20"/>
                <w:szCs w:val="20"/>
              </w:rPr>
            </w:pPr>
            <w:r w:rsidDel="00000000" w:rsidR="00000000" w:rsidRPr="00000000">
              <w:rPr>
                <w:rFonts w:ascii="Avenir" w:cs="Avenir" w:eastAsia="Avenir" w:hAnsi="Avenir"/>
                <w:sz w:val="16"/>
                <w:szCs w:val="16"/>
                <w:rtl w:val="0"/>
              </w:rPr>
              <w:t xml:space="preserve">• Disturbance rates</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BD">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Forest structure/Carbon Stocks:</w:t>
            </w:r>
          </w:p>
          <w:p w:rsidR="00000000" w:rsidDel="00000000" w:rsidP="00000000" w:rsidRDefault="00000000" w:rsidRPr="00000000" w14:paraId="000004BE">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Airborne lidar</w:t>
            </w:r>
          </w:p>
          <w:p w:rsidR="00000000" w:rsidDel="00000000" w:rsidP="00000000" w:rsidRDefault="00000000" w:rsidRPr="00000000" w14:paraId="000004BF">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GEDI, EDGE*, NISAR*, BIOMASS*</w:t>
            </w:r>
          </w:p>
          <w:p w:rsidR="00000000" w:rsidDel="00000000" w:rsidP="00000000" w:rsidRDefault="00000000" w:rsidRPr="00000000" w14:paraId="000004C0">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Landsat, Sentinel-1, Sentinel-2</w:t>
            </w:r>
          </w:p>
          <w:p w:rsidR="00000000" w:rsidDel="00000000" w:rsidP="00000000" w:rsidRDefault="00000000" w:rsidRPr="00000000" w14:paraId="000004C1">
            <w:pPr>
              <w:widowControl w:val="0"/>
              <w:rPr>
                <w:rFonts w:ascii="Avenir" w:cs="Avenir" w:eastAsia="Avenir" w:hAnsi="Avenir"/>
                <w:b w:val="1"/>
                <w:sz w:val="16"/>
                <w:szCs w:val="16"/>
              </w:rPr>
            </w:pPr>
            <w:r w:rsidDel="00000000" w:rsidR="00000000" w:rsidRPr="00000000">
              <w:rPr>
                <w:rtl w:val="0"/>
              </w:rPr>
            </w:r>
          </w:p>
          <w:p w:rsidR="00000000" w:rsidDel="00000000" w:rsidP="00000000" w:rsidRDefault="00000000" w:rsidRPr="00000000" w14:paraId="000004C2">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Forest composition:</w:t>
            </w:r>
          </w:p>
          <w:p w:rsidR="00000000" w:rsidDel="00000000" w:rsidP="00000000" w:rsidRDefault="00000000" w:rsidRPr="00000000" w14:paraId="000004C3">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Airborne imaging spectroscopy</w:t>
            </w:r>
          </w:p>
          <w:p w:rsidR="00000000" w:rsidDel="00000000" w:rsidP="00000000" w:rsidRDefault="00000000" w:rsidRPr="00000000" w14:paraId="000004C4">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DESIS, EMIT, PACE, PRISMA, Sentinel-3, SBG*</w:t>
            </w:r>
          </w:p>
          <w:p w:rsidR="00000000" w:rsidDel="00000000" w:rsidP="00000000" w:rsidRDefault="00000000" w:rsidRPr="00000000" w14:paraId="000004C5">
            <w:pPr>
              <w:widowControl w:val="0"/>
              <w:rPr>
                <w:rFonts w:ascii="Avenir" w:cs="Avenir" w:eastAsia="Avenir" w:hAnsi="Avenir"/>
                <w:b w:val="1"/>
                <w:sz w:val="16"/>
                <w:szCs w:val="16"/>
              </w:rPr>
            </w:pPr>
            <w:r w:rsidDel="00000000" w:rsidR="00000000" w:rsidRPr="00000000">
              <w:rPr>
                <w:rtl w:val="0"/>
              </w:rPr>
            </w:r>
          </w:p>
          <w:p w:rsidR="00000000" w:rsidDel="00000000" w:rsidP="00000000" w:rsidRDefault="00000000" w:rsidRPr="00000000" w14:paraId="000004C6">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Ecosystem Function:</w:t>
            </w:r>
          </w:p>
          <w:p w:rsidR="00000000" w:rsidDel="00000000" w:rsidP="00000000" w:rsidRDefault="00000000" w:rsidRPr="00000000" w14:paraId="000004C7">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Water/Energy fluxes: ECOSTRESS, GOES-R, MTG-I, VIIRS</w:t>
            </w:r>
          </w:p>
          <w:p w:rsidR="00000000" w:rsidDel="00000000" w:rsidP="00000000" w:rsidRDefault="00000000" w:rsidRPr="00000000" w14:paraId="000004C8">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Carbon fluxes: CarbonMapper, FLEX, OCO-2/3, TROPOMI</w:t>
            </w:r>
          </w:p>
          <w:p w:rsidR="00000000" w:rsidDel="00000000" w:rsidP="00000000" w:rsidRDefault="00000000" w:rsidRPr="00000000" w14:paraId="000004C9">
            <w:pPr>
              <w:widowControl w:val="0"/>
              <w:rPr>
                <w:rFonts w:ascii="Avenir" w:cs="Avenir" w:eastAsia="Avenir" w:hAnsi="Avenir"/>
                <w:b w:val="1"/>
                <w:sz w:val="16"/>
                <w:szCs w:val="16"/>
              </w:rPr>
            </w:pPr>
            <w:r w:rsidDel="00000000" w:rsidR="00000000" w:rsidRPr="00000000">
              <w:rPr>
                <w:rtl w:val="0"/>
              </w:rPr>
            </w:r>
          </w:p>
          <w:p w:rsidR="00000000" w:rsidDel="00000000" w:rsidP="00000000" w:rsidRDefault="00000000" w:rsidRPr="00000000" w14:paraId="000004CA">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Other</w:t>
            </w:r>
          </w:p>
          <w:p w:rsidR="00000000" w:rsidDel="00000000" w:rsidP="00000000" w:rsidRDefault="00000000" w:rsidRPr="00000000" w14:paraId="000004CB">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Soil water: SMAP, SMOS, SWOT</w:t>
            </w:r>
          </w:p>
          <w:p w:rsidR="00000000" w:rsidDel="00000000" w:rsidP="00000000" w:rsidRDefault="00000000" w:rsidRPr="00000000" w14:paraId="000004CC">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Canopy water content: AMSR-E, EMIT</w:t>
            </w:r>
          </w:p>
          <w:p w:rsidR="00000000" w:rsidDel="00000000" w:rsidP="00000000" w:rsidRDefault="00000000" w:rsidRPr="00000000" w14:paraId="000004CD">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Phenology: Landsat; Sentinel-2</w:t>
            </w:r>
          </w:p>
          <w:p w:rsidR="00000000" w:rsidDel="00000000" w:rsidP="00000000" w:rsidRDefault="00000000" w:rsidRPr="00000000" w14:paraId="000004CE">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Cloud/Precipitation: GOES-R, GPM</w:t>
            </w:r>
          </w:p>
          <w:p w:rsidR="00000000" w:rsidDel="00000000" w:rsidP="00000000" w:rsidRDefault="00000000" w:rsidRPr="00000000" w14:paraId="000004CF">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Land Cover: Landsat; Sentinel-2</w:t>
            </w:r>
          </w:p>
          <w:p w:rsidR="00000000" w:rsidDel="00000000" w:rsidP="00000000" w:rsidRDefault="00000000" w:rsidRPr="00000000" w14:paraId="000004D0">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Burned Area: Landsat, Sentinel-2, VIIRS</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D1">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Forest inventory plots</w:t>
            </w:r>
          </w:p>
          <w:p w:rsidR="00000000" w:rsidDel="00000000" w:rsidP="00000000" w:rsidRDefault="00000000" w:rsidRPr="00000000" w14:paraId="000004D2">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Litter/Coarse Woody Debris</w:t>
            </w:r>
          </w:p>
          <w:p w:rsidR="00000000" w:rsidDel="00000000" w:rsidP="00000000" w:rsidRDefault="00000000" w:rsidRPr="00000000" w14:paraId="000004D3">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Terrestrial laser scanning</w:t>
            </w:r>
          </w:p>
          <w:p w:rsidR="00000000" w:rsidDel="00000000" w:rsidP="00000000" w:rsidRDefault="00000000" w:rsidRPr="00000000" w14:paraId="000004D4">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Plant functional traits</w:t>
            </w:r>
          </w:p>
          <w:p w:rsidR="00000000" w:rsidDel="00000000" w:rsidP="00000000" w:rsidRDefault="00000000" w:rsidRPr="00000000" w14:paraId="000004D5">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Meteorological data</w:t>
            </w:r>
          </w:p>
          <w:p w:rsidR="00000000" w:rsidDel="00000000" w:rsidP="00000000" w:rsidRDefault="00000000" w:rsidRPr="00000000" w14:paraId="000004D6">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Eddy covariance fluxes</w:t>
            </w:r>
          </w:p>
          <w:p w:rsidR="00000000" w:rsidDel="00000000" w:rsidP="00000000" w:rsidRDefault="00000000" w:rsidRPr="00000000" w14:paraId="000004D7">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Flux partitioning data (COS, Isotopes)</w:t>
            </w:r>
          </w:p>
          <w:p w:rsidR="00000000" w:rsidDel="00000000" w:rsidP="00000000" w:rsidRDefault="00000000" w:rsidRPr="00000000" w14:paraId="000004D8">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Sapflow</w:t>
            </w:r>
          </w:p>
          <w:p w:rsidR="00000000" w:rsidDel="00000000" w:rsidP="00000000" w:rsidRDefault="00000000" w:rsidRPr="00000000" w14:paraId="000004D9">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Soil moisture/temperature</w:t>
            </w:r>
          </w:p>
          <w:p w:rsidR="00000000" w:rsidDel="00000000" w:rsidP="00000000" w:rsidRDefault="00000000" w:rsidRPr="00000000" w14:paraId="000004DA">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Soil flux chambers</w:t>
            </w:r>
          </w:p>
          <w:p w:rsidR="00000000" w:rsidDel="00000000" w:rsidP="00000000" w:rsidRDefault="00000000" w:rsidRPr="00000000" w14:paraId="000004DB">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Tower-based GNSS data</w:t>
            </w:r>
          </w:p>
          <w:p w:rsidR="00000000" w:rsidDel="00000000" w:rsidP="00000000" w:rsidRDefault="00000000" w:rsidRPr="00000000" w14:paraId="000004DC">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In-situ disturbance information</w:t>
            </w:r>
          </w:p>
          <w:p w:rsidR="00000000" w:rsidDel="00000000" w:rsidP="00000000" w:rsidRDefault="00000000" w:rsidRPr="00000000" w14:paraId="000004DD">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Phenocams</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DE">
            <w:pPr>
              <w:widowControl w:val="0"/>
              <w:jc w:val="center"/>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Q1–Q7; Q8*; Q9–Q10; Q11**; Q12**; Q13; Q14*; Q15; Q16*; Q17–Q20; Q21**; Q22; Q23*; Q24–Q27</w:t>
            </w:r>
          </w:p>
        </w:tc>
      </w:tr>
      <w:tr>
        <w:trPr>
          <w:cantSplit w:val="0"/>
          <w:trHeight w:val="18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E0">
            <w:pPr>
              <w:widowControl w:val="0"/>
              <w:jc w:val="center"/>
              <w:rPr>
                <w:sz w:val="20"/>
                <w:szCs w:val="20"/>
              </w:rPr>
            </w:pPr>
            <w:r w:rsidDel="00000000" w:rsidR="00000000" w:rsidRPr="00000000">
              <w:rPr>
                <w:rFonts w:ascii="Avenir" w:cs="Avenir" w:eastAsia="Avenir" w:hAnsi="Avenir"/>
                <w:sz w:val="16"/>
                <w:szCs w:val="16"/>
                <w:rtl w:val="0"/>
              </w:rPr>
              <w:t xml:space="preserve">VDM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E1">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BiomeE</w:t>
            </w:r>
          </w:p>
          <w:p w:rsidR="00000000" w:rsidDel="00000000" w:rsidP="00000000" w:rsidRDefault="00000000" w:rsidRPr="00000000" w14:paraId="000004E2">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ED/ED3</w:t>
            </w:r>
          </w:p>
          <w:p w:rsidR="00000000" w:rsidDel="00000000" w:rsidP="00000000" w:rsidRDefault="00000000" w:rsidRPr="00000000" w14:paraId="000004E3">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ED2</w:t>
            </w:r>
          </w:p>
          <w:p w:rsidR="00000000" w:rsidDel="00000000" w:rsidP="00000000" w:rsidRDefault="00000000" w:rsidRPr="00000000" w14:paraId="000004E4">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Ent TBM</w:t>
            </w:r>
          </w:p>
          <w:p w:rsidR="00000000" w:rsidDel="00000000" w:rsidP="00000000" w:rsidRDefault="00000000" w:rsidRPr="00000000" w14:paraId="000004E5">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FATES</w:t>
            </w:r>
          </w:p>
          <w:p w:rsidR="00000000" w:rsidDel="00000000" w:rsidP="00000000" w:rsidRDefault="00000000" w:rsidRPr="00000000" w14:paraId="000004E6">
            <w:pPr>
              <w:widowControl w:val="0"/>
              <w:rPr>
                <w:sz w:val="20"/>
                <w:szCs w:val="20"/>
              </w:rPr>
            </w:pPr>
            <w:r w:rsidDel="00000000" w:rsidR="00000000" w:rsidRPr="00000000">
              <w:rPr>
                <w:rFonts w:ascii="Avenir" w:cs="Avenir" w:eastAsia="Avenir" w:hAnsi="Avenir"/>
                <w:sz w:val="16"/>
                <w:szCs w:val="16"/>
                <w:rtl w:val="0"/>
              </w:rPr>
              <w:t xml:space="preserve">LPJ-GUESS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E7">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Carbon stocks and fluxes</w:t>
            </w:r>
          </w:p>
          <w:p w:rsidR="00000000" w:rsidDel="00000000" w:rsidP="00000000" w:rsidRDefault="00000000" w:rsidRPr="00000000" w14:paraId="000004E8">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Structural and functional diversity</w:t>
            </w:r>
          </w:p>
          <w:p w:rsidR="00000000" w:rsidDel="00000000" w:rsidP="00000000" w:rsidRDefault="00000000" w:rsidRPr="00000000" w14:paraId="000004E9">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Demographic rates</w:t>
            </w:r>
          </w:p>
          <w:p w:rsidR="00000000" w:rsidDel="00000000" w:rsidP="00000000" w:rsidRDefault="00000000" w:rsidRPr="00000000" w14:paraId="000004EA">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Disturbance rates</w:t>
            </w:r>
          </w:p>
          <w:p w:rsidR="00000000" w:rsidDel="00000000" w:rsidP="00000000" w:rsidRDefault="00000000" w:rsidRPr="00000000" w14:paraId="000004EB">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Water/Energy storage and fluxes</w:t>
            </w:r>
          </w:p>
          <w:p w:rsidR="00000000" w:rsidDel="00000000" w:rsidP="00000000" w:rsidRDefault="00000000" w:rsidRPr="00000000" w14:paraId="000004EC">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Nutrient Cycles</w:t>
            </w:r>
          </w:p>
          <w:p w:rsidR="00000000" w:rsidDel="00000000" w:rsidP="00000000" w:rsidRDefault="00000000" w:rsidRPr="00000000" w14:paraId="000004ED">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Land cover/land use state and dynamics</w:t>
            </w:r>
          </w:p>
          <w:p w:rsidR="00000000" w:rsidDel="00000000" w:rsidP="00000000" w:rsidRDefault="00000000" w:rsidRPr="00000000" w14:paraId="000004EE">
            <w:pPr>
              <w:widowControl w:val="0"/>
              <w:rPr>
                <w:sz w:val="20"/>
                <w:szCs w:val="20"/>
              </w:rPr>
            </w:pPr>
            <w:r w:rsidDel="00000000" w:rsidR="00000000" w:rsidRPr="00000000">
              <w:rPr>
                <w:rFonts w:ascii="Avenir" w:cs="Avenir" w:eastAsia="Avenir" w:hAnsi="Avenir"/>
                <w:sz w:val="16"/>
                <w:szCs w:val="16"/>
                <w:rtl w:val="0"/>
              </w:rPr>
              <w:t xml:space="preserve">• Burned area and fire emissions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rPr>
                <w:sz w:val="20"/>
                <w:szCs w:val="20"/>
              </w:rPr>
            </w:pPr>
            <w:r w:rsidDel="00000000" w:rsidR="00000000" w:rsidRPr="00000000">
              <w:rPr>
                <w:rtl w:val="0"/>
              </w:rPr>
            </w:r>
          </w:p>
        </w:tc>
      </w:tr>
      <w:tr>
        <w:trPr>
          <w:cantSplit w:val="0"/>
          <w:trHeight w:val="138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F3">
            <w:pPr>
              <w:widowControl w:val="0"/>
              <w:jc w:val="center"/>
              <w:rPr>
                <w:sz w:val="20"/>
                <w:szCs w:val="20"/>
              </w:rPr>
            </w:pPr>
            <w:r w:rsidDel="00000000" w:rsidR="00000000" w:rsidRPr="00000000">
              <w:rPr>
                <w:rFonts w:ascii="Avenir" w:cs="Avenir" w:eastAsia="Avenir" w:hAnsi="Avenir"/>
                <w:sz w:val="16"/>
                <w:szCs w:val="16"/>
                <w:rtl w:val="0"/>
              </w:rPr>
              <w:t xml:space="preserve">DGVM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F4">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CLM</w:t>
            </w:r>
          </w:p>
          <w:p w:rsidR="00000000" w:rsidDel="00000000" w:rsidP="00000000" w:rsidRDefault="00000000" w:rsidRPr="00000000" w14:paraId="000004F5">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ELM</w:t>
            </w:r>
          </w:p>
          <w:p w:rsidR="00000000" w:rsidDel="00000000" w:rsidP="00000000" w:rsidRDefault="00000000" w:rsidRPr="00000000" w14:paraId="000004F6">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JULES</w:t>
            </w:r>
          </w:p>
          <w:p w:rsidR="00000000" w:rsidDel="00000000" w:rsidP="00000000" w:rsidRDefault="00000000" w:rsidRPr="00000000" w14:paraId="000004F7">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JSBACH</w:t>
            </w:r>
          </w:p>
          <w:p w:rsidR="00000000" w:rsidDel="00000000" w:rsidP="00000000" w:rsidRDefault="00000000" w:rsidRPr="00000000" w14:paraId="000004F8">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ORCHIDEE</w:t>
            </w:r>
          </w:p>
          <w:p w:rsidR="00000000" w:rsidDel="00000000" w:rsidP="00000000" w:rsidRDefault="00000000" w:rsidRPr="00000000" w14:paraId="000004F9">
            <w:pPr>
              <w:widowControl w:val="0"/>
              <w:rPr>
                <w:sz w:val="20"/>
                <w:szCs w:val="20"/>
              </w:rPr>
            </w:pPr>
            <w:r w:rsidDel="00000000" w:rsidR="00000000" w:rsidRPr="00000000">
              <w:rPr>
                <w:rFonts w:ascii="Avenir" w:cs="Avenir" w:eastAsia="Avenir" w:hAnsi="Avenir"/>
                <w:sz w:val="16"/>
                <w:szCs w:val="16"/>
                <w:rtl w:val="0"/>
              </w:rPr>
              <w:t xml:space="preserve">LPJ</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4FA">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Carbon stocks and fluxes</w:t>
            </w:r>
          </w:p>
          <w:p w:rsidR="00000000" w:rsidDel="00000000" w:rsidP="00000000" w:rsidRDefault="00000000" w:rsidRPr="00000000" w14:paraId="000004FB">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Disturbance rates</w:t>
            </w:r>
          </w:p>
          <w:p w:rsidR="00000000" w:rsidDel="00000000" w:rsidP="00000000" w:rsidRDefault="00000000" w:rsidRPr="00000000" w14:paraId="000004FC">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Water/Energy storage and fluxes</w:t>
            </w:r>
          </w:p>
          <w:p w:rsidR="00000000" w:rsidDel="00000000" w:rsidP="00000000" w:rsidRDefault="00000000" w:rsidRPr="00000000" w14:paraId="000004FD">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Nutrient Cycles</w:t>
            </w:r>
          </w:p>
          <w:p w:rsidR="00000000" w:rsidDel="00000000" w:rsidP="00000000" w:rsidRDefault="00000000" w:rsidRPr="00000000" w14:paraId="000004FE">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Land cover/land use state and dynamics</w:t>
            </w:r>
          </w:p>
          <w:p w:rsidR="00000000" w:rsidDel="00000000" w:rsidP="00000000" w:rsidRDefault="00000000" w:rsidRPr="00000000" w14:paraId="000004FF">
            <w:pPr>
              <w:widowControl w:val="0"/>
              <w:rPr>
                <w:sz w:val="20"/>
                <w:szCs w:val="20"/>
              </w:rPr>
            </w:pPr>
            <w:r w:rsidDel="00000000" w:rsidR="00000000" w:rsidRPr="00000000">
              <w:rPr>
                <w:rFonts w:ascii="Avenir" w:cs="Avenir" w:eastAsia="Avenir" w:hAnsi="Avenir"/>
                <w:sz w:val="16"/>
                <w:szCs w:val="16"/>
                <w:rtl w:val="0"/>
              </w:rPr>
              <w:t xml:space="preserve">• Burned area and fire emissions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rPr>
                <w:sz w:val="20"/>
                <w:szCs w:val="20"/>
              </w:rPr>
            </w:pPr>
            <w:r w:rsidDel="00000000" w:rsidR="00000000" w:rsidRPr="00000000">
              <w:rPr>
                <w:rtl w:val="0"/>
              </w:rPr>
            </w:r>
          </w:p>
        </w:tc>
      </w:tr>
      <w:tr>
        <w:trPr>
          <w:cantSplit w:val="0"/>
          <w:trHeight w:val="1380"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03">
            <w:pPr>
              <w:widowControl w:val="0"/>
              <w:jc w:val="center"/>
              <w:rPr>
                <w:sz w:val="20"/>
                <w:szCs w:val="20"/>
              </w:rPr>
            </w:pPr>
            <w:r w:rsidDel="00000000" w:rsidR="00000000" w:rsidRPr="00000000">
              <w:rPr>
                <w:rFonts w:ascii="Avenir" w:cs="Avenir" w:eastAsia="Avenir" w:hAnsi="Avenir"/>
                <w:sz w:val="16"/>
                <w:szCs w:val="16"/>
                <w:rtl w:val="0"/>
              </w:rPr>
              <w:t xml:space="preserve">HM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05">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CARDAMOM</w:t>
            </w:r>
          </w:p>
          <w:p w:rsidR="00000000" w:rsidDel="00000000" w:rsidP="00000000" w:rsidRDefault="00000000" w:rsidRPr="00000000" w14:paraId="00000506">
            <w:pPr>
              <w:widowControl w:val="0"/>
              <w:rPr>
                <w:sz w:val="20"/>
                <w:szCs w:val="20"/>
              </w:rPr>
            </w:pPr>
            <w:r w:rsidDel="00000000" w:rsidR="00000000" w:rsidRPr="00000000">
              <w:rPr>
                <w:rFonts w:ascii="Avenir" w:cs="Avenir" w:eastAsia="Avenir" w:hAnsi="Avenir"/>
                <w:sz w:val="16"/>
                <w:szCs w:val="16"/>
                <w:rtl w:val="0"/>
              </w:rPr>
              <w:t xml:space="preserve">CliMA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07">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Carbon stocks and fluxes</w:t>
            </w:r>
          </w:p>
          <w:p w:rsidR="00000000" w:rsidDel="00000000" w:rsidP="00000000" w:rsidRDefault="00000000" w:rsidRPr="00000000" w14:paraId="00000508">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Water/Energy storage and fluxes</w:t>
            </w:r>
          </w:p>
          <w:p w:rsidR="00000000" w:rsidDel="00000000" w:rsidP="00000000" w:rsidRDefault="00000000" w:rsidRPr="00000000" w14:paraId="00000509">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Land cover/land use state and dynamics</w:t>
            </w:r>
          </w:p>
          <w:p w:rsidR="00000000" w:rsidDel="00000000" w:rsidP="00000000" w:rsidRDefault="00000000" w:rsidRPr="00000000" w14:paraId="0000050A">
            <w:pPr>
              <w:widowControl w:val="0"/>
              <w:rPr>
                <w:sz w:val="20"/>
                <w:szCs w:val="20"/>
              </w:rPr>
            </w:pPr>
            <w:r w:rsidDel="00000000" w:rsidR="00000000" w:rsidRPr="00000000">
              <w:rPr>
                <w:rFonts w:ascii="Avenir" w:cs="Avenir" w:eastAsia="Avenir" w:hAnsi="Avenir"/>
                <w:sz w:val="16"/>
                <w:szCs w:val="16"/>
                <w:rtl w:val="0"/>
              </w:rPr>
              <w:t xml:space="preserve">• Burned area and fire emissions</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0D">
            <w:pPr>
              <w:widowControl w:val="0"/>
              <w:jc w:val="center"/>
              <w:rPr>
                <w:sz w:val="20"/>
                <w:szCs w:val="20"/>
              </w:rPr>
            </w:pPr>
            <w:r w:rsidDel="00000000" w:rsidR="00000000" w:rsidRPr="00000000">
              <w:rPr>
                <w:rFonts w:ascii="Avenir" w:cs="Avenir" w:eastAsia="Avenir" w:hAnsi="Avenir"/>
                <w:b w:val="1"/>
                <w:sz w:val="16"/>
                <w:szCs w:val="16"/>
                <w:rtl w:val="0"/>
              </w:rPr>
              <w:t xml:space="preserve">Q1–Q2; Q3**; Q4; Q6**; Q8*; Q9; Q14*; Q15; Q16*; Q18; Q22; Q23*; Q24; Q25*; Q26; Q27*</w:t>
            </w:r>
            <w:r w:rsidDel="00000000" w:rsidR="00000000" w:rsidRPr="00000000">
              <w:rPr>
                <w:rtl w:val="0"/>
              </w:rPr>
            </w:r>
          </w:p>
        </w:tc>
      </w:tr>
      <w:tr>
        <w:trPr>
          <w:cantSplit w:val="0"/>
          <w:trHeight w:val="1380"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0E">
            <w:pPr>
              <w:widowControl w:val="0"/>
              <w:jc w:val="center"/>
              <w:rPr>
                <w:sz w:val="20"/>
                <w:szCs w:val="20"/>
              </w:rPr>
            </w:pPr>
            <w:r w:rsidDel="00000000" w:rsidR="00000000" w:rsidRPr="00000000">
              <w:rPr>
                <w:rFonts w:ascii="Avenir" w:cs="Avenir" w:eastAsia="Avenir" w:hAnsi="Avenir"/>
                <w:sz w:val="16"/>
                <w:szCs w:val="16"/>
                <w:rtl w:val="0"/>
              </w:rPr>
              <w:t xml:space="preserve">TDM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10">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CarbonTracker</w:t>
            </w:r>
          </w:p>
          <w:p w:rsidR="00000000" w:rsidDel="00000000" w:rsidP="00000000" w:rsidRDefault="00000000" w:rsidRPr="00000000" w14:paraId="00000511">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HYSPLIT</w:t>
            </w:r>
          </w:p>
          <w:p w:rsidR="00000000" w:rsidDel="00000000" w:rsidP="00000000" w:rsidRDefault="00000000" w:rsidRPr="00000000" w14:paraId="00000512">
            <w:pPr>
              <w:widowControl w:val="0"/>
              <w:rPr>
                <w:sz w:val="20"/>
                <w:szCs w:val="20"/>
              </w:rPr>
            </w:pPr>
            <w:r w:rsidDel="00000000" w:rsidR="00000000" w:rsidRPr="00000000">
              <w:rPr>
                <w:rFonts w:ascii="Avenir" w:cs="Avenir" w:eastAsia="Avenir" w:hAnsi="Avenir"/>
                <w:sz w:val="16"/>
                <w:szCs w:val="16"/>
                <w:rtl w:val="0"/>
              </w:rPr>
              <w:t xml:space="preserve">STILT-VPRM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13">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Carbon fluxes</w:t>
            </w:r>
          </w:p>
          <w:p w:rsidR="00000000" w:rsidDel="00000000" w:rsidP="00000000" w:rsidRDefault="00000000" w:rsidRPr="00000000" w14:paraId="00000514">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Water/Energy fluxes</w:t>
            </w:r>
          </w:p>
          <w:p w:rsidR="00000000" w:rsidDel="00000000" w:rsidP="00000000" w:rsidRDefault="00000000" w:rsidRPr="00000000" w14:paraId="00000515">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Burned area and fire emissions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16">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Carbon fluxes: CarbonMapper, FLEX, OCO-2/3, TROPOMI</w:t>
            </w:r>
          </w:p>
          <w:p w:rsidR="00000000" w:rsidDel="00000000" w:rsidP="00000000" w:rsidRDefault="00000000" w:rsidRPr="00000000" w14:paraId="00000517">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Water/Energy fluxes: ECOSTRESS, GOES-R, MTG-I, VIIRS</w:t>
            </w:r>
          </w:p>
          <w:p w:rsidR="00000000" w:rsidDel="00000000" w:rsidP="00000000" w:rsidRDefault="00000000" w:rsidRPr="00000000" w14:paraId="00000518">
            <w:pPr>
              <w:widowControl w:val="0"/>
              <w:rPr>
                <w:sz w:val="20"/>
                <w:szCs w:val="20"/>
              </w:rPr>
            </w:pPr>
            <w:r w:rsidDel="00000000" w:rsidR="00000000" w:rsidRPr="00000000">
              <w:rPr>
                <w:rFonts w:ascii="Avenir" w:cs="Avenir" w:eastAsia="Avenir" w:hAnsi="Avenir"/>
                <w:b w:val="1"/>
                <w:sz w:val="16"/>
                <w:szCs w:val="16"/>
                <w:rtl w:val="0"/>
              </w:rPr>
              <w:t xml:space="preserve">• Burned Area: Landsat, Sentinel-2, VIIRS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19">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Eddy covariance fluxes</w:t>
            </w:r>
          </w:p>
          <w:p w:rsidR="00000000" w:rsidDel="00000000" w:rsidP="00000000" w:rsidRDefault="00000000" w:rsidRPr="00000000" w14:paraId="0000051A">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Meteorological data</w:t>
            </w:r>
          </w:p>
          <w:p w:rsidR="00000000" w:rsidDel="00000000" w:rsidP="00000000" w:rsidRDefault="00000000" w:rsidRPr="00000000" w14:paraId="0000051B">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Flux partitioning data (COS, Isotopes)</w:t>
            </w:r>
          </w:p>
          <w:p w:rsidR="00000000" w:rsidDel="00000000" w:rsidP="00000000" w:rsidRDefault="00000000" w:rsidRPr="00000000" w14:paraId="0000051C">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Soil flux chambers</w:t>
            </w:r>
          </w:p>
          <w:p w:rsidR="00000000" w:rsidDel="00000000" w:rsidP="00000000" w:rsidRDefault="00000000" w:rsidRPr="00000000" w14:paraId="0000051D">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In-situ disturbance information</w:t>
            </w:r>
          </w:p>
          <w:p w:rsidR="00000000" w:rsidDel="00000000" w:rsidP="00000000" w:rsidRDefault="00000000" w:rsidRPr="00000000" w14:paraId="0000051E">
            <w:pPr>
              <w:widowControl w:val="0"/>
              <w:rPr>
                <w:sz w:val="20"/>
                <w:szCs w:val="20"/>
              </w:rPr>
            </w:pPr>
            <w:r w:rsidDel="00000000" w:rsidR="00000000" w:rsidRPr="00000000">
              <w:rPr>
                <w:rFonts w:ascii="Avenir" w:cs="Avenir" w:eastAsia="Avenir" w:hAnsi="Avenir"/>
                <w:sz w:val="16"/>
                <w:szCs w:val="16"/>
                <w:rtl w:val="0"/>
              </w:rPr>
              <w:t xml:space="preserve">• Phenocams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1F">
            <w:pPr>
              <w:widowControl w:val="0"/>
              <w:jc w:val="center"/>
              <w:rPr>
                <w:sz w:val="20"/>
                <w:szCs w:val="20"/>
              </w:rPr>
            </w:pPr>
            <w:r w:rsidDel="00000000" w:rsidR="00000000" w:rsidRPr="00000000">
              <w:rPr>
                <w:rFonts w:ascii="Avenir" w:cs="Avenir" w:eastAsia="Avenir" w:hAnsi="Avenir"/>
                <w:b w:val="1"/>
                <w:sz w:val="16"/>
                <w:szCs w:val="16"/>
                <w:rtl w:val="0"/>
              </w:rPr>
              <w:t xml:space="preserve">Q1–Q2; Q4; Q6; Q9; Q14*; Q17</w:t>
            </w:r>
            <w:r w:rsidDel="00000000" w:rsidR="00000000" w:rsidRPr="00000000">
              <w:rPr>
                <w:rtl w:val="0"/>
              </w:rPr>
            </w:r>
          </w:p>
        </w:tc>
      </w:tr>
      <w:tr>
        <w:trPr>
          <w:cantSplit w:val="0"/>
          <w:trHeight w:val="2250"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20">
            <w:pPr>
              <w:widowControl w:val="0"/>
              <w:jc w:val="center"/>
              <w:rPr>
                <w:sz w:val="20"/>
                <w:szCs w:val="20"/>
              </w:rPr>
            </w:pPr>
            <w:r w:rsidDel="00000000" w:rsidR="00000000" w:rsidRPr="00000000">
              <w:rPr>
                <w:rFonts w:ascii="Avenir" w:cs="Avenir" w:eastAsia="Avenir" w:hAnsi="Avenir"/>
                <w:sz w:val="16"/>
                <w:szCs w:val="16"/>
                <w:rtl w:val="0"/>
              </w:rPr>
              <w:t xml:space="preserve">AIML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22">
            <w:pPr>
              <w:widowControl w:val="0"/>
              <w:rPr>
                <w:sz w:val="20"/>
                <w:szCs w:val="20"/>
              </w:rPr>
            </w:pPr>
            <w:r w:rsidDel="00000000" w:rsidR="00000000" w:rsidRPr="00000000">
              <w:rPr>
                <w:rFonts w:ascii="Avenir" w:cs="Avenir" w:eastAsia="Avenir" w:hAnsi="Avenir"/>
                <w:sz w:val="16"/>
                <w:szCs w:val="16"/>
                <w:rtl w:val="0"/>
              </w:rPr>
              <w:t xml:space="preserve">MetaFlux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23">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Carbon stocks and fluxes</w:t>
            </w:r>
          </w:p>
          <w:p w:rsidR="00000000" w:rsidDel="00000000" w:rsidP="00000000" w:rsidRDefault="00000000" w:rsidRPr="00000000" w14:paraId="00000524">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Water/Energy fluxes</w:t>
            </w:r>
          </w:p>
          <w:p w:rsidR="00000000" w:rsidDel="00000000" w:rsidP="00000000" w:rsidRDefault="00000000" w:rsidRPr="00000000" w14:paraId="00000525">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Burned area and fire emissions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26">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Carbon stocks:</w:t>
            </w:r>
          </w:p>
          <w:p w:rsidR="00000000" w:rsidDel="00000000" w:rsidP="00000000" w:rsidRDefault="00000000" w:rsidRPr="00000000" w14:paraId="00000527">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Airborne lidar</w:t>
            </w:r>
          </w:p>
          <w:p w:rsidR="00000000" w:rsidDel="00000000" w:rsidP="00000000" w:rsidRDefault="00000000" w:rsidRPr="00000000" w14:paraId="00000528">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GEDI, EDGE*, NISAR*, BIOMASS*</w:t>
            </w:r>
          </w:p>
          <w:p w:rsidR="00000000" w:rsidDel="00000000" w:rsidP="00000000" w:rsidRDefault="00000000" w:rsidRPr="00000000" w14:paraId="00000529">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Landsat, Sentinel-1, Sentinel-2</w:t>
            </w:r>
          </w:p>
          <w:p w:rsidR="00000000" w:rsidDel="00000000" w:rsidP="00000000" w:rsidRDefault="00000000" w:rsidRPr="00000000" w14:paraId="0000052A">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Ecosystem Function:</w:t>
            </w:r>
          </w:p>
          <w:p w:rsidR="00000000" w:rsidDel="00000000" w:rsidP="00000000" w:rsidRDefault="00000000" w:rsidRPr="00000000" w14:paraId="0000052B">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Water/Energy fluxes: ECOSTRESS, GOES-R, MTG-I, VIIRS</w:t>
            </w:r>
          </w:p>
          <w:p w:rsidR="00000000" w:rsidDel="00000000" w:rsidP="00000000" w:rsidRDefault="00000000" w:rsidRPr="00000000" w14:paraId="0000052C">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Carbon fluxes: CarbonMapper, FLEX, OCO-2/3, TROPOMI</w:t>
            </w:r>
          </w:p>
          <w:p w:rsidR="00000000" w:rsidDel="00000000" w:rsidP="00000000" w:rsidRDefault="00000000" w:rsidRPr="00000000" w14:paraId="0000052D">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Other</w:t>
            </w:r>
          </w:p>
          <w:p w:rsidR="00000000" w:rsidDel="00000000" w:rsidP="00000000" w:rsidRDefault="00000000" w:rsidRPr="00000000" w14:paraId="0000052E">
            <w:pPr>
              <w:widowControl w:val="0"/>
              <w:rPr>
                <w:sz w:val="20"/>
                <w:szCs w:val="20"/>
              </w:rPr>
            </w:pPr>
            <w:r w:rsidDel="00000000" w:rsidR="00000000" w:rsidRPr="00000000">
              <w:rPr>
                <w:rFonts w:ascii="Avenir" w:cs="Avenir" w:eastAsia="Avenir" w:hAnsi="Avenir"/>
                <w:b w:val="1"/>
                <w:sz w:val="16"/>
                <w:szCs w:val="16"/>
                <w:rtl w:val="0"/>
              </w:rPr>
              <w:t xml:space="preserve">• Burned Area: Landsat, Sentinel-2, VIIRS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2F">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Plant functional traits</w:t>
            </w:r>
          </w:p>
          <w:p w:rsidR="00000000" w:rsidDel="00000000" w:rsidP="00000000" w:rsidRDefault="00000000" w:rsidRPr="00000000" w14:paraId="00000530">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Meteorological data</w:t>
            </w:r>
          </w:p>
          <w:p w:rsidR="00000000" w:rsidDel="00000000" w:rsidP="00000000" w:rsidRDefault="00000000" w:rsidRPr="00000000" w14:paraId="00000531">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Eddy covariance fluxes</w:t>
            </w:r>
          </w:p>
          <w:p w:rsidR="00000000" w:rsidDel="00000000" w:rsidP="00000000" w:rsidRDefault="00000000" w:rsidRPr="00000000" w14:paraId="00000532">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Flux partitioning data (COS, Isotopes)</w:t>
            </w:r>
          </w:p>
          <w:p w:rsidR="00000000" w:rsidDel="00000000" w:rsidP="00000000" w:rsidRDefault="00000000" w:rsidRPr="00000000" w14:paraId="00000533">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Soil flux chambers</w:t>
            </w:r>
          </w:p>
          <w:p w:rsidR="00000000" w:rsidDel="00000000" w:rsidP="00000000" w:rsidRDefault="00000000" w:rsidRPr="00000000" w14:paraId="00000534">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Tower-based GNSS data</w:t>
            </w:r>
          </w:p>
          <w:p w:rsidR="00000000" w:rsidDel="00000000" w:rsidP="00000000" w:rsidRDefault="00000000" w:rsidRPr="00000000" w14:paraId="00000535">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In-situ disturbance information</w:t>
            </w:r>
          </w:p>
          <w:p w:rsidR="00000000" w:rsidDel="00000000" w:rsidP="00000000" w:rsidRDefault="00000000" w:rsidRPr="00000000" w14:paraId="00000536">
            <w:pPr>
              <w:widowControl w:val="0"/>
              <w:rPr>
                <w:sz w:val="20"/>
                <w:szCs w:val="20"/>
              </w:rPr>
            </w:pPr>
            <w:r w:rsidDel="00000000" w:rsidR="00000000" w:rsidRPr="00000000">
              <w:rPr>
                <w:rFonts w:ascii="Avenir" w:cs="Avenir" w:eastAsia="Avenir" w:hAnsi="Avenir"/>
                <w:sz w:val="16"/>
                <w:szCs w:val="16"/>
                <w:rtl w:val="0"/>
              </w:rPr>
              <w:t xml:space="preserve">• Phenocams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37">
            <w:pPr>
              <w:widowControl w:val="0"/>
              <w:jc w:val="center"/>
              <w:rPr>
                <w:sz w:val="20"/>
                <w:szCs w:val="20"/>
              </w:rPr>
            </w:pPr>
            <w:r w:rsidDel="00000000" w:rsidR="00000000" w:rsidRPr="00000000">
              <w:rPr>
                <w:rFonts w:ascii="Avenir" w:cs="Avenir" w:eastAsia="Avenir" w:hAnsi="Avenir"/>
                <w:b w:val="1"/>
                <w:sz w:val="16"/>
                <w:szCs w:val="16"/>
                <w:rtl w:val="0"/>
              </w:rPr>
              <w:t xml:space="preserve">Q1–Q2; Q4; Q6; Q9; Q14*; Q17</w:t>
            </w:r>
            <w:r w:rsidDel="00000000" w:rsidR="00000000" w:rsidRPr="00000000">
              <w:rPr>
                <w:rtl w:val="0"/>
              </w:rPr>
            </w:r>
          </w:p>
        </w:tc>
      </w:tr>
      <w:tr>
        <w:trPr>
          <w:cantSplit w:val="0"/>
          <w:trHeight w:val="1815" w:hRule="atLeast"/>
          <w:tblHeader w:val="0"/>
        </w:trPr>
        <w:tc>
          <w:tcPr>
            <w:gridSpan w:val="2"/>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38">
            <w:pPr>
              <w:widowControl w:val="0"/>
              <w:jc w:val="center"/>
              <w:rPr>
                <w:sz w:val="20"/>
                <w:szCs w:val="20"/>
              </w:rPr>
            </w:pPr>
            <w:r w:rsidDel="00000000" w:rsidR="00000000" w:rsidRPr="00000000">
              <w:rPr>
                <w:rFonts w:ascii="Avenir" w:cs="Avenir" w:eastAsia="Avenir" w:hAnsi="Avenir"/>
                <w:sz w:val="16"/>
                <w:szCs w:val="16"/>
                <w:rtl w:val="0"/>
              </w:rPr>
              <w:t xml:space="preserve">ABM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3A">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ABSOLUG</w:t>
            </w:r>
          </w:p>
          <w:p w:rsidR="00000000" w:rsidDel="00000000" w:rsidP="00000000" w:rsidRDefault="00000000" w:rsidRPr="00000000" w14:paraId="0000053B">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SimPachamama</w:t>
            </w:r>
          </w:p>
          <w:p w:rsidR="00000000" w:rsidDel="00000000" w:rsidP="00000000" w:rsidRDefault="00000000" w:rsidRPr="00000000" w14:paraId="0000053C">
            <w:pPr>
              <w:widowControl w:val="0"/>
              <w:rPr>
                <w:sz w:val="20"/>
                <w:szCs w:val="20"/>
              </w:rPr>
            </w:pPr>
            <w:r w:rsidDel="00000000" w:rsidR="00000000" w:rsidRPr="00000000">
              <w:rPr>
                <w:rFonts w:ascii="Avenir" w:cs="Avenir" w:eastAsia="Avenir" w:hAnsi="Avenir"/>
                <w:sz w:val="16"/>
                <w:szCs w:val="16"/>
                <w:rtl w:val="0"/>
              </w:rPr>
              <w:t xml:space="preserve">Repast EAABM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3D">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Land cover/land use state and dynamics</w:t>
            </w:r>
          </w:p>
          <w:p w:rsidR="00000000" w:rsidDel="00000000" w:rsidP="00000000" w:rsidRDefault="00000000" w:rsidRPr="00000000" w14:paraId="0000053E">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Household state and dynamics</w:t>
            </w:r>
          </w:p>
          <w:p w:rsidR="00000000" w:rsidDel="00000000" w:rsidP="00000000" w:rsidRDefault="00000000" w:rsidRPr="00000000" w14:paraId="0000053F">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Bioeconomics metrics</w:t>
            </w:r>
          </w:p>
          <w:p w:rsidR="00000000" w:rsidDel="00000000" w:rsidP="00000000" w:rsidRDefault="00000000" w:rsidRPr="00000000" w14:paraId="00000540">
            <w:pPr>
              <w:widowControl w:val="0"/>
              <w:rPr>
                <w:sz w:val="20"/>
                <w:szCs w:val="20"/>
              </w:rPr>
            </w:pPr>
            <w:r w:rsidDel="00000000" w:rsidR="00000000" w:rsidRPr="00000000">
              <w:rPr>
                <w:rFonts w:ascii="Avenir" w:cs="Avenir" w:eastAsia="Avenir" w:hAnsi="Avenir"/>
                <w:sz w:val="16"/>
                <w:szCs w:val="16"/>
                <w:rtl w:val="0"/>
              </w:rPr>
              <w:t xml:space="preserve">• Cattle reproduction rate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41">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Carbon stocks:</w:t>
            </w:r>
          </w:p>
          <w:p w:rsidR="00000000" w:rsidDel="00000000" w:rsidP="00000000" w:rsidRDefault="00000000" w:rsidRPr="00000000" w14:paraId="00000542">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Airborne lidar and imaging spectroscopy</w:t>
            </w:r>
          </w:p>
          <w:p w:rsidR="00000000" w:rsidDel="00000000" w:rsidP="00000000" w:rsidRDefault="00000000" w:rsidRPr="00000000" w14:paraId="00000543">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GEDI, EDGE*, NISAR*, BIOMASS*</w:t>
            </w:r>
          </w:p>
          <w:p w:rsidR="00000000" w:rsidDel="00000000" w:rsidP="00000000" w:rsidRDefault="00000000" w:rsidRPr="00000000" w14:paraId="00000544">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DESIS, EMIT, PACE, PRISMA, Sentinel-3, SBG*</w:t>
            </w:r>
          </w:p>
          <w:p w:rsidR="00000000" w:rsidDel="00000000" w:rsidP="00000000" w:rsidRDefault="00000000" w:rsidRPr="00000000" w14:paraId="00000545">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Landsat, Sentinel-1, Sentinel-2</w:t>
            </w:r>
          </w:p>
          <w:p w:rsidR="00000000" w:rsidDel="00000000" w:rsidP="00000000" w:rsidRDefault="00000000" w:rsidRPr="00000000" w14:paraId="00000546">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Other</w:t>
            </w:r>
          </w:p>
          <w:p w:rsidR="00000000" w:rsidDel="00000000" w:rsidP="00000000" w:rsidRDefault="00000000" w:rsidRPr="00000000" w14:paraId="00000547">
            <w:pPr>
              <w:widowControl w:val="0"/>
              <w:rPr>
                <w:rFonts w:ascii="Avenir" w:cs="Avenir" w:eastAsia="Avenir" w:hAnsi="Avenir"/>
                <w:b w:val="1"/>
                <w:sz w:val="16"/>
                <w:szCs w:val="16"/>
              </w:rPr>
            </w:pPr>
            <w:r w:rsidDel="00000000" w:rsidR="00000000" w:rsidRPr="00000000">
              <w:rPr>
                <w:rFonts w:ascii="Avenir" w:cs="Avenir" w:eastAsia="Avenir" w:hAnsi="Avenir"/>
                <w:b w:val="1"/>
                <w:sz w:val="16"/>
                <w:szCs w:val="16"/>
                <w:rtl w:val="0"/>
              </w:rPr>
              <w:t xml:space="preserve">• Land Cover: Landsat; Sentinel-2</w:t>
            </w:r>
          </w:p>
          <w:p w:rsidR="00000000" w:rsidDel="00000000" w:rsidP="00000000" w:rsidRDefault="00000000" w:rsidRPr="00000000" w14:paraId="00000548">
            <w:pPr>
              <w:widowControl w:val="0"/>
              <w:rPr>
                <w:sz w:val="20"/>
                <w:szCs w:val="20"/>
              </w:rPr>
            </w:pPr>
            <w:r w:rsidDel="00000000" w:rsidR="00000000" w:rsidRPr="00000000">
              <w:rPr>
                <w:rFonts w:ascii="Avenir" w:cs="Avenir" w:eastAsia="Avenir" w:hAnsi="Avenir"/>
                <w:b w:val="1"/>
                <w:sz w:val="16"/>
                <w:szCs w:val="16"/>
                <w:rtl w:val="0"/>
              </w:rPr>
              <w:t xml:space="preserve">• Burned Area: Landsat, Sentinel-2, VIIRS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49">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Forest inventory plots</w:t>
            </w:r>
          </w:p>
          <w:p w:rsidR="00000000" w:rsidDel="00000000" w:rsidP="00000000" w:rsidRDefault="00000000" w:rsidRPr="00000000" w14:paraId="0000054A">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Plot-scale management data</w:t>
            </w:r>
          </w:p>
          <w:p w:rsidR="00000000" w:rsidDel="00000000" w:rsidP="00000000" w:rsidRDefault="00000000" w:rsidRPr="00000000" w14:paraId="0000054B">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Crop and timber harversting yields</w:t>
            </w:r>
          </w:p>
          <w:p w:rsidR="00000000" w:rsidDel="00000000" w:rsidP="00000000" w:rsidRDefault="00000000" w:rsidRPr="00000000" w14:paraId="0000054C">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Cattle dynamics data</w:t>
            </w:r>
          </w:p>
          <w:p w:rsidR="00000000" w:rsidDel="00000000" w:rsidP="00000000" w:rsidRDefault="00000000" w:rsidRPr="00000000" w14:paraId="0000054D">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Territory boundaries</w:t>
            </w:r>
          </w:p>
          <w:p w:rsidR="00000000" w:rsidDel="00000000" w:rsidP="00000000" w:rsidRDefault="00000000" w:rsidRPr="00000000" w14:paraId="0000054E">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Human census data</w:t>
            </w:r>
          </w:p>
          <w:p w:rsidR="00000000" w:rsidDel="00000000" w:rsidP="00000000" w:rsidRDefault="00000000" w:rsidRPr="00000000" w14:paraId="0000054F">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Survey data</w:t>
            </w:r>
          </w:p>
          <w:p w:rsidR="00000000" w:rsidDel="00000000" w:rsidP="00000000" w:rsidRDefault="00000000" w:rsidRPr="00000000" w14:paraId="00000550">
            <w:pPr>
              <w:widowControl w:val="0"/>
              <w:rPr>
                <w:rFonts w:ascii="Avenir" w:cs="Avenir" w:eastAsia="Avenir" w:hAnsi="Avenir"/>
                <w:sz w:val="16"/>
                <w:szCs w:val="16"/>
              </w:rPr>
            </w:pPr>
            <w:r w:rsidDel="00000000" w:rsidR="00000000" w:rsidRPr="00000000">
              <w:rPr>
                <w:rFonts w:ascii="Avenir" w:cs="Avenir" w:eastAsia="Avenir" w:hAnsi="Avenir"/>
                <w:sz w:val="16"/>
                <w:szCs w:val="16"/>
                <w:rtl w:val="0"/>
              </w:rPr>
              <w:t xml:space="preserve">• Choice experiments data</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551">
            <w:pPr>
              <w:widowControl w:val="0"/>
              <w:jc w:val="center"/>
              <w:rPr>
                <w:sz w:val="20"/>
                <w:szCs w:val="20"/>
              </w:rPr>
            </w:pPr>
            <w:r w:rsidDel="00000000" w:rsidR="00000000" w:rsidRPr="00000000">
              <w:rPr>
                <w:rFonts w:ascii="Avenir" w:cs="Avenir" w:eastAsia="Avenir" w:hAnsi="Avenir"/>
                <w:b w:val="1"/>
                <w:sz w:val="16"/>
                <w:szCs w:val="16"/>
                <w:rtl w:val="0"/>
              </w:rPr>
              <w:t xml:space="preserve">Q21; Q28</w:t>
            </w:r>
            <w:r w:rsidDel="00000000" w:rsidR="00000000" w:rsidRPr="00000000">
              <w:rPr>
                <w:rtl w:val="0"/>
              </w:rPr>
            </w:r>
          </w:p>
        </w:tc>
      </w:tr>
    </w:tbl>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sectPr>
          <w:type w:val="nextPage"/>
          <w:pgSz w:h="12240" w:w="15840" w:orient="landscape"/>
          <w:pgMar w:bottom="1440" w:top="1440" w:left="1530" w:right="1440" w:header="720" w:footer="720"/>
        </w:sect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PANGEA modeling activities will cut across all Science Themes. Modeling efforts early in PANGEA will help inform which key areas, variables, and mechanisms drive uncertainty in patterns, processes and predictions of relevant quantities in tropical moist forests. During PANGEA ground and airborne campaigns, measurements will be prioritized that can be directly used by models either for initialization, boundary conditions, or assessment. This approach has been successfully implemented in previous model and data-integration projects (e.g., ABoVE and NGEE-Tropics), and we plan to build on these projects. </w:t>
      </w: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tbl>
      <w:tblPr>
        <w:tblStyle w:val="Table15"/>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556">
            <w:pPr>
              <w:rPr>
                <w:b w:val="1"/>
              </w:rPr>
            </w:pPr>
            <w:r w:rsidDel="00000000" w:rsidR="00000000" w:rsidRPr="00000000">
              <w:rPr>
                <w:b w:val="1"/>
                <w:rtl w:val="0"/>
              </w:rPr>
              <w:t xml:space="preserve">Box 2. Example of PANGEA Modeling and Remote-sensing Data Integration Approach</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Using PANGEA’s Question 6 (cross-continent functional trait variability and effects on the tropical carbon cycle) and the FATES model as one example, PANGEA’s team will use parameter uncertainty approaches (e.g., through simulation ensembles using PEcAn) to identify which measurable foliar and hydraulic traits drive the model sensitivity of CO</w:t>
            </w:r>
            <w:r w:rsidDel="00000000" w:rsidR="00000000" w:rsidRPr="00000000">
              <w:rPr>
                <w:vertAlign w:val="subscript"/>
                <w:rtl w:val="0"/>
              </w:rPr>
              <w:t xml:space="preserve">2</w:t>
            </w:r>
            <w:r w:rsidDel="00000000" w:rsidR="00000000" w:rsidRPr="00000000">
              <w:rPr>
                <w:rtl w:val="0"/>
              </w:rPr>
              <w:t xml:space="preserve"> and H</w:t>
            </w:r>
            <w:r w:rsidDel="00000000" w:rsidR="00000000" w:rsidRPr="00000000">
              <w:rPr>
                <w:vertAlign w:val="subscript"/>
                <w:rtl w:val="0"/>
              </w:rPr>
              <w:t xml:space="preserve">2</w:t>
            </w:r>
            <w:r w:rsidDel="00000000" w:rsidR="00000000" w:rsidRPr="00000000">
              <w:rPr>
                <w:rtl w:val="0"/>
              </w:rPr>
              <w:t xml:space="preserve">O fluxes in </w:t>
            </w:r>
            <w:r w:rsidDel="00000000" w:rsidR="00000000" w:rsidRPr="00000000">
              <w:rPr>
                <w:rtl w:val="0"/>
              </w:rPr>
              <w:t xml:space="preserve">FATES</w:t>
            </w:r>
            <w:r w:rsidDel="00000000" w:rsidR="00000000" w:rsidRPr="00000000">
              <w:rPr>
                <w:rtl w:val="0"/>
              </w:rPr>
              <w:t xml:space="preserve"> (henceforth key traits). The team will then prioritize measurements of the key traits in field sites and by remote sensing across disturbance and climate gradients in both continents, and use the collected data to constrain parameter distributions across the gradients of interest, by using measurements of fluxes from towers and remote sensing, and emergent relationships between trait gradients and remote-sensing derived fluxes across the same gradients as references. The constrained model will then be used to investigate how ecosystems at different precipitation regimes and disturbance severities respond to extreme droughts, and which processes (e.g., soil moisture limitation or vapor pressure deficit) drive the responses to extreme droughts. By using an integrated approach between models and data acquisition, PANGEA will enable significant advancement of the model's predictive ability to quantify the vulnerability of tropical forests to global change.</w:t>
            </w:r>
          </w:p>
        </w:tc>
      </w:tr>
    </w:tbl>
    <w:p w:rsidR="00000000" w:rsidDel="00000000" w:rsidP="00000000" w:rsidRDefault="00000000" w:rsidRPr="00000000" w14:paraId="00000559">
      <w:pPr>
        <w:ind w:left="0" w:firstLine="0"/>
        <w:rPr/>
      </w:pPr>
      <w:r w:rsidDel="00000000" w:rsidR="00000000" w:rsidRPr="00000000">
        <w:rPr>
          <w:rtl w:val="0"/>
        </w:rPr>
      </w:r>
    </w:p>
    <w:p w:rsidR="00000000" w:rsidDel="00000000" w:rsidP="00000000" w:rsidRDefault="00000000" w:rsidRPr="00000000" w14:paraId="0000055A">
      <w:pPr>
        <w:rPr/>
      </w:pPr>
      <w:commentRangeStart w:id="394"/>
      <w:r w:rsidDel="00000000" w:rsidR="00000000" w:rsidRPr="00000000">
        <w:rPr>
          <w:rtl w:val="0"/>
        </w:rPr>
        <w:t xml:space="preserve">PANGEA data synthesis activities are integral to PANGEA’s scientific approach, facilitating the upscaling of landscape ground and airborne measurements to regional and pan-tropical scales. </w:t>
      </w:r>
      <w:r w:rsidDel="00000000" w:rsidR="00000000" w:rsidRPr="00000000">
        <w:rPr>
          <w:rtl w:val="0"/>
        </w:rPr>
        <w:t xml:space="preserve">By measuring key variables using airborne remote sensing paired with ground measurements (e.g. soil moisture, plant functional traits, fluxes), we can establish robust empirical relationships using </w:t>
      </w:r>
      <w:r w:rsidDel="00000000" w:rsidR="00000000" w:rsidRPr="00000000">
        <w:rPr>
          <w:rtl w:val="0"/>
        </w:rPr>
        <w:t xml:space="preserve">statistical models to interpolate wall-to-wall variations in critical variables. As an </w:t>
      </w:r>
      <w:r w:rsidDel="00000000" w:rsidR="00000000" w:rsidRPr="00000000">
        <w:rPr>
          <w:rtl w:val="0"/>
        </w:rPr>
        <w:t xml:space="preserve">example, ground measurements on biomass carbon losses due to droughts across multiple sites, can be used to develop statistical models that predict biomass changes in response to varying soil moisture, VPD, drought frequency, and plant functional groups. This model can then be used to map pan-tropical impacts on forest biomass following specific drought scenarios, enhancing our understanding of ecosystem responses to environmental stressors across diverse tropical landscapes.</w:t>
      </w:r>
      <w:commentRangeEnd w:id="394"/>
      <w:r w:rsidDel="00000000" w:rsidR="00000000" w:rsidRPr="00000000">
        <w:commentReference w:id="394"/>
      </w: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commentRangeStart w:id="395"/>
      <w:r w:rsidDel="00000000" w:rsidR="00000000" w:rsidRPr="00000000">
        <w:rPr>
          <w:rtl w:val="0"/>
        </w:rPr>
        <w:t xml:space="preserve">PANGEA will leverage multiple data synthesis approaches to enhance our understanding of tropical forest dynamics. </w:t>
      </w:r>
      <w:r w:rsidDel="00000000" w:rsidR="00000000" w:rsidRPr="00000000">
        <w:rPr>
          <w:rtl w:val="0"/>
        </w:rPr>
        <w:t xml:space="preserve">For example, there is great potential to use artificial intelligence and machine learning (AI/ML) models for data </w:t>
      </w:r>
      <w:r w:rsidDel="00000000" w:rsidR="00000000" w:rsidRPr="00000000">
        <w:rPr>
          <w:rtl w:val="0"/>
        </w:rPr>
        <w:t xml:space="preserve">synthesis </w:t>
      </w:r>
      <w:r w:rsidDel="00000000" w:rsidR="00000000" w:rsidRPr="00000000">
        <w:rPr>
          <w:rtl w:val="0"/>
        </w:rPr>
        <w:t xml:space="preserve">due</w:t>
      </w:r>
      <w:r w:rsidDel="00000000" w:rsidR="00000000" w:rsidRPr="00000000">
        <w:rPr>
          <w:rtl w:val="0"/>
        </w:rPr>
        <w:t xml:space="preserve"> to their robustness in handling non-linearities and interactions among predictors, which are particularly critical in the complex ecosystems of tropical forests dominated by multi-factorial processes. AI/ML can be further used to emulate process-based </w:t>
      </w:r>
      <w:r w:rsidDel="00000000" w:rsidR="00000000" w:rsidRPr="00000000">
        <w:rPr>
          <w:rtl w:val="0"/>
        </w:rPr>
        <w:t xml:space="preserve">model</w:t>
      </w:r>
      <w:r w:rsidDel="00000000" w:rsidR="00000000" w:rsidRPr="00000000">
        <w:rPr>
          <w:rtl w:val="0"/>
        </w:rPr>
        <w:t xml:space="preserve">s (</w:t>
      </w:r>
      <w:r w:rsidDel="00000000" w:rsidR="00000000" w:rsidRPr="00000000">
        <w:rPr>
          <w:shd w:fill="c9daf8" w:val="clear"/>
          <w:rtl w:val="0"/>
        </w:rPr>
        <w:t xml:space="preserve">Swaminathan</w:t>
      </w:r>
      <w:r w:rsidDel="00000000" w:rsidR="00000000" w:rsidRPr="00000000">
        <w:rPr>
          <w:shd w:fill="c9daf8" w:val="clear"/>
          <w:rtl w:val="0"/>
        </w:rPr>
        <w:t xml:space="preserve"> et al., 2024</w:t>
      </w:r>
      <w:r w:rsidDel="00000000" w:rsidR="00000000" w:rsidRPr="00000000">
        <w:rPr>
          <w:rtl w:val="0"/>
        </w:rPr>
        <w:t xml:space="preserve">) and more efficiently explore models’ parametric </w:t>
      </w:r>
      <w:r w:rsidDel="00000000" w:rsidR="00000000" w:rsidRPr="00000000">
        <w:rPr>
          <w:rtl w:val="0"/>
        </w:rPr>
        <w:t xml:space="preserve">space</w:t>
      </w:r>
      <w:r w:rsidDel="00000000" w:rsidR="00000000" w:rsidRPr="00000000">
        <w:rPr>
          <w:rtl w:val="0"/>
        </w:rPr>
        <w:t xml:space="preserve"> or run short/long-term </w:t>
      </w:r>
      <w:r w:rsidDel="00000000" w:rsidR="00000000" w:rsidRPr="00000000">
        <w:rPr>
          <w:rtl w:val="0"/>
        </w:rPr>
        <w:t xml:space="preserve">forecasting</w:t>
      </w:r>
      <w:r w:rsidDel="00000000" w:rsidR="00000000" w:rsidRPr="00000000">
        <w:rPr>
          <w:rtl w:val="0"/>
        </w:rPr>
        <w:t xml:space="preserve"> (</w:t>
      </w:r>
      <w:r w:rsidDel="00000000" w:rsidR="00000000" w:rsidRPr="00000000">
        <w:rPr>
          <w:shd w:fill="c9daf8" w:val="clear"/>
          <w:rtl w:val="0"/>
        </w:rPr>
        <w:t xml:space="preserve">Li et al., 2023</w:t>
      </w:r>
      <w:r w:rsidDel="00000000" w:rsidR="00000000" w:rsidRPr="00000000">
        <w:rPr>
          <w:shd w:fill="c9daf8" w:val="clear"/>
          <w:rtl w:val="0"/>
        </w:rPr>
        <w:t xml:space="preserve">; </w:t>
      </w:r>
      <w:r w:rsidDel="00000000" w:rsidR="00000000" w:rsidRPr="00000000">
        <w:rPr>
          <w:shd w:fill="c9daf8" w:val="clear"/>
          <w:rtl w:val="0"/>
        </w:rPr>
        <w:t xml:space="preserve">Meunier et al., 2024</w:t>
      </w:r>
      <w:r w:rsidDel="00000000" w:rsidR="00000000" w:rsidRPr="00000000">
        <w:rPr>
          <w:rtl w:val="0"/>
        </w:rPr>
        <w:t xml:space="preserve">). To improve the interpretability of these AI/ML models, PANGEA will implement several known techniques, such as Feature Importance Analysis, which quantifies and highlights the most influential factors driving the model's predictions, and Partial Dependence Plots, which can be employed to visualize how changes in specific variables impact predicted outcomes, providing insights into the underlying ecological processes. Additionally, incorporating non-AI techniques like Causal Inference can help us understand cause-and-effect relationships within PANGEA data, offering a complementary perspective that enhances our mechanistic understanding. These strategies will not only improve our grasp of tropical forest dynamics but also provide valuable insights that can be integrated into process-based models for more accurate predictions.</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Another powerful data synthesis technique is the </w:t>
      </w:r>
      <w:r w:rsidDel="00000000" w:rsidR="00000000" w:rsidRPr="00000000">
        <w:rPr>
          <w:rtl w:val="0"/>
        </w:rPr>
        <w:t xml:space="preserve">space-for-time</w:t>
      </w:r>
      <w:r w:rsidDel="00000000" w:rsidR="00000000" w:rsidRPr="00000000">
        <w:rPr>
          <w:rtl w:val="0"/>
        </w:rPr>
        <w:t xml:space="preserve"> substitution approach, which, despite its limitations, can be particularly useful for understanding long-term dynamics in the absence of extensive temporal data series, whether remote-sensing or field-based, and used for constraining models as well </w:t>
      </w:r>
      <w:r w:rsidDel="00000000" w:rsidR="00000000" w:rsidRPr="00000000">
        <w:rPr>
          <w:rtl w:val="0"/>
        </w:rPr>
        <w:t xml:space="preserve">(</w:t>
      </w:r>
      <w:r w:rsidDel="00000000" w:rsidR="00000000" w:rsidRPr="00000000">
        <w:rPr>
          <w:shd w:fill="c9daf8" w:val="clear"/>
          <w:rtl w:val="0"/>
        </w:rPr>
        <w:t xml:space="preserve">Ma et al., 2017</w:t>
      </w:r>
      <w:r w:rsidDel="00000000" w:rsidR="00000000" w:rsidRPr="00000000">
        <w:rPr>
          <w:rtl w:val="0"/>
        </w:rPr>
        <w:t xml:space="preserve">)</w:t>
      </w:r>
      <w:r w:rsidDel="00000000" w:rsidR="00000000" w:rsidRPr="00000000">
        <w:rPr>
          <w:rtl w:val="0"/>
        </w:rPr>
        <w:t xml:space="preserve">. One significant challenge in understanding tropical forest dynamics is the limitation of current satellite biomass products. For example, while recent products like GEDI offer high spatial resolution, they only cover the past few years, restricting our ability to monitor long-term biomass changes. To overcome this challenge and obtain long-term, high-resolution forest biomass regrowth data, previous work used a space-for-time substitution approach, which calculates biomass carbon recovery from a single snapshot of current biomass data in areas that experience disturbance in different years (</w:t>
      </w:r>
      <w:r w:rsidDel="00000000" w:rsidR="00000000" w:rsidRPr="00000000">
        <w:rPr>
          <w:shd w:fill="c9daf8" w:val="clear"/>
          <w:rtl w:val="0"/>
        </w:rPr>
        <w:t xml:space="preserve">Heinrich et al., 2021</w:t>
      </w:r>
      <w:r w:rsidDel="00000000" w:rsidR="00000000" w:rsidRPr="00000000">
        <w:rPr>
          <w:rtl w:val="0"/>
        </w:rPr>
        <w:t xml:space="preserve">; </w:t>
      </w:r>
      <w:r w:rsidDel="00000000" w:rsidR="00000000" w:rsidRPr="00000000">
        <w:rPr>
          <w:shd w:fill="c9daf8" w:val="clear"/>
          <w:rtl w:val="0"/>
        </w:rPr>
        <w:t xml:space="preserve">Rappaport et al., 2018</w:t>
      </w:r>
      <w:r w:rsidDel="00000000" w:rsidR="00000000" w:rsidRPr="00000000">
        <w:rPr>
          <w:rtl w:val="0"/>
        </w:rPr>
        <w:t xml:space="preserve">)</w:t>
      </w:r>
      <w:r w:rsidDel="00000000" w:rsidR="00000000" w:rsidRPr="00000000">
        <w:rPr>
          <w:rtl w:val="0"/>
        </w:rPr>
        <w:t xml:space="preserve">. This approach, coupled with AI/ML models and traditional data synthesis techniques, ensures that PANGEA can robustly assess and predict tropical forest dynamics across various scales and timeframes, supporting use of long-term satellite records as a result of PANGEA data acquisitions and methodological advances. </w:t>
      </w:r>
      <w:commentRangeEnd w:id="395"/>
      <w:r w:rsidDel="00000000" w:rsidR="00000000" w:rsidRPr="00000000">
        <w:commentReference w:id="395"/>
      </w:r>
      <w:r w:rsidDel="00000000" w:rsidR="00000000" w:rsidRPr="00000000">
        <w:rPr>
          <w:rtl w:val="0"/>
        </w:rPr>
      </w:r>
    </w:p>
    <w:p w:rsidR="00000000" w:rsidDel="00000000" w:rsidP="00000000" w:rsidRDefault="00000000" w:rsidRPr="00000000" w14:paraId="0000055F">
      <w:pPr>
        <w:pStyle w:val="Heading4"/>
        <w:rPr>
          <w:color w:val="ff0000"/>
        </w:rPr>
      </w:pPr>
      <w:bookmarkStart w:colFirst="0" w:colLast="0" w:name="_yl0rsrank7iw" w:id="40"/>
      <w:bookmarkEnd w:id="40"/>
      <w:r w:rsidDel="00000000" w:rsidR="00000000" w:rsidRPr="00000000">
        <w:rPr>
          <w:rtl w:val="0"/>
        </w:rPr>
        <w:t xml:space="preserve">6</w:t>
      </w:r>
      <w:r w:rsidDel="00000000" w:rsidR="00000000" w:rsidRPr="00000000">
        <w:rPr>
          <w:rtl w:val="0"/>
        </w:rPr>
        <w:t xml:space="preserve">.4.2 Coordination with other modeling and data integration comm</w:t>
      </w:r>
      <w:r w:rsidDel="00000000" w:rsidR="00000000" w:rsidRPr="00000000">
        <w:rPr>
          <w:rtl w:val="0"/>
        </w:rPr>
        <w:t xml:space="preserve">unities</w:t>
      </w:r>
      <w:r w:rsidDel="00000000" w:rsidR="00000000" w:rsidRPr="00000000">
        <w:rPr>
          <w:rtl w:val="0"/>
        </w:rPr>
      </w:r>
    </w:p>
    <w:p w:rsidR="00000000" w:rsidDel="00000000" w:rsidP="00000000" w:rsidRDefault="00000000" w:rsidRPr="00000000" w14:paraId="00000560">
      <w:pPr>
        <w:spacing w:after="240" w:lineRule="auto"/>
        <w:rPr/>
      </w:pPr>
      <w:r w:rsidDel="00000000" w:rsidR="00000000" w:rsidRPr="00000000">
        <w:rPr>
          <w:rtl w:val="0"/>
        </w:rPr>
        <w:t xml:space="preserve">Coordination with established modeling and data integration communities is crucial to extend the impact of PANGEA beyond field and satellite observations. An important PANGEA partnership is with the </w:t>
      </w:r>
      <w:commentRangeStart w:id="396"/>
      <w:r w:rsidDel="00000000" w:rsidR="00000000" w:rsidRPr="00000000">
        <w:rPr>
          <w:rtl w:val="0"/>
          <w:rPrChange w:author="Marcos Longo" w:id="140" w:date="2024-11-09T00:30:43Z">
            <w:rPr>
              <w:b w:val="1"/>
            </w:rPr>
          </w:rPrChange>
        </w:rPr>
        <w:t xml:space="preserve">International</w:t>
      </w:r>
      <w:commentRangeEnd w:id="396"/>
      <w:r w:rsidDel="00000000" w:rsidR="00000000" w:rsidRPr="00000000">
        <w:commentReference w:id="396"/>
      </w:r>
      <w:r w:rsidDel="00000000" w:rsidR="00000000" w:rsidRPr="00000000">
        <w:rPr>
          <w:rtl w:val="0"/>
          <w:rPrChange w:author="Marcos Longo" w:id="140" w:date="2024-11-09T00:30:43Z">
            <w:rPr>
              <w:b w:val="1"/>
            </w:rPr>
          </w:rPrChange>
        </w:rPr>
        <w:t xml:space="preserve"> Land Model Benchmarking (ILAMB)</w:t>
      </w:r>
      <w:r w:rsidDel="00000000" w:rsidR="00000000" w:rsidRPr="00000000">
        <w:rPr>
          <w:rtl w:val="0"/>
        </w:rPr>
        <w:t xml:space="preserve"> project (Collier at al., 2018). Data collected through PANGEA can become new benchmarking datasets, critical for model development. These datasets will be highly valuable for evaluating and improving models used in global efforts, including the land components of the </w:t>
      </w:r>
      <w:r w:rsidDel="00000000" w:rsidR="00000000" w:rsidRPr="00000000">
        <w:rPr>
          <w:rtl w:val="0"/>
          <w:rPrChange w:author="Marcos Longo" w:id="141" w:date="2024-11-09T00:30:51Z">
            <w:rPr>
              <w:b w:val="1"/>
            </w:rPr>
          </w:rPrChange>
        </w:rPr>
        <w:t xml:space="preserve">Coupled Model Intercomparison Project (CMIP)</w:t>
      </w:r>
      <w:r w:rsidDel="00000000" w:rsidR="00000000" w:rsidRPr="00000000">
        <w:rPr>
          <w:rtl w:val="0"/>
        </w:rPr>
        <w:t xml:space="preserve">. This partnership will enhance the representation of tropical ecosystems in Earth system models by providing benchmarks specifically tailored to tropical forests, helping global models achieve higher accuracy in their predictions. Another key partner is NGEE-Tropics, which, while scheduled to sunset around the time PANGEA enters its most active phase, provides a rich foundation of knowledge, </w:t>
      </w:r>
      <w:ins w:author="Marcos Longo" w:id="142" w:date="2024-11-09T00:31:11Z">
        <w:r w:rsidDel="00000000" w:rsidR="00000000" w:rsidRPr="00000000">
          <w:rPr>
            <w:rtl w:val="0"/>
          </w:rPr>
          <w:t xml:space="preserve">modeling tools including the FATES model (Functionally Assembled Terrestrial Ecosystem Simulator; </w:t>
        </w:r>
        <w:r w:rsidDel="00000000" w:rsidR="00000000" w:rsidRPr="00000000">
          <w:rPr>
            <w:rtl w:val="0"/>
          </w:rPr>
          <w:t xml:space="preserve">Koven et al., 2020</w:t>
        </w:r>
        <w:r w:rsidDel="00000000" w:rsidR="00000000" w:rsidRPr="00000000">
          <w:rPr>
            <w:rtl w:val="0"/>
          </w:rPr>
          <w:t xml:space="preserve">) </w:t>
        </w:r>
      </w:ins>
      <w:del w:author="Marcos Longo" w:id="142" w:date="2024-11-09T00:31:11Z">
        <w:r w:rsidDel="00000000" w:rsidR="00000000" w:rsidRPr="00000000">
          <w:rPr>
            <w:rtl w:val="0"/>
          </w:rPr>
          <w:delText xml:space="preserve">tools</w:delText>
        </w:r>
      </w:del>
      <w:r w:rsidDel="00000000" w:rsidR="00000000" w:rsidRPr="00000000">
        <w:rPr>
          <w:rtl w:val="0"/>
        </w:rPr>
        <w:t xml:space="preserve">, and data. Leveraging the outputs from </w:t>
      </w:r>
      <w:r w:rsidDel="00000000" w:rsidR="00000000" w:rsidRPr="00000000">
        <w:rPr>
          <w:rtl w:val="0"/>
          <w:rPrChange w:author="Marcos Longo" w:id="143" w:date="2024-11-09T00:30:55Z">
            <w:rPr>
              <w:b w:val="1"/>
            </w:rPr>
          </w:rPrChange>
        </w:rPr>
        <w:t xml:space="preserve">NGEE-Tropics</w:t>
      </w:r>
      <w:r w:rsidDel="00000000" w:rsidR="00000000" w:rsidRPr="00000000">
        <w:rPr>
          <w:rtl w:val="0"/>
        </w:rPr>
        <w:t xml:space="preserve"> during the transition phase will align methodologies and objectives, ensuring continuity in tropical forest research.</w:t>
      </w:r>
    </w:p>
    <w:p w:rsidR="00000000" w:rsidDel="00000000" w:rsidP="00000000" w:rsidRDefault="00000000" w:rsidRPr="00000000" w14:paraId="00000561">
      <w:pPr>
        <w:spacing w:after="240" w:before="240" w:lineRule="auto"/>
        <w:ind w:left="0" w:firstLine="0"/>
        <w:rPr/>
      </w:pPr>
      <w:r w:rsidDel="00000000" w:rsidR="00000000" w:rsidRPr="00000000">
        <w:rPr>
          <w:rtl w:val="0"/>
        </w:rPr>
        <w:t xml:space="preserve">Collaboration with the </w:t>
      </w:r>
      <w:r w:rsidDel="00000000" w:rsidR="00000000" w:rsidRPr="00000000">
        <w:rPr>
          <w:rtl w:val="0"/>
          <w:rPrChange w:author="Marcos Longo" w:id="144" w:date="2024-11-09T00:32:11Z">
            <w:rPr>
              <w:b w:val="1"/>
            </w:rPr>
          </w:rPrChange>
        </w:rPr>
        <w:t xml:space="preserve">Global Modeling and Assimilation Office (GMAO)</w:t>
      </w:r>
      <w:r w:rsidDel="00000000" w:rsidR="00000000" w:rsidRPr="00000000">
        <w:rPr>
          <w:b w:val="1"/>
          <w:rtl w:val="0"/>
        </w:rPr>
        <w:t xml:space="preserve"> </w:t>
      </w:r>
      <w:r w:rsidDel="00000000" w:rsidR="00000000" w:rsidRPr="00000000">
        <w:rPr>
          <w:rtl w:val="0"/>
        </w:rPr>
        <w:t xml:space="preserve">can provide PANGEA with advanced data assimilation techniques, facilitating the integration of PANGEA acquisitions and satellite data into predictive models of tropical forest dynamics. GMAO’s established frameworks for atmospheric and land data assimilation could significantly enhance PANGEA’s capacity to model tropical forests under current and future climate scenarios (</w:t>
      </w:r>
      <w:r w:rsidDel="00000000" w:rsidR="00000000" w:rsidRPr="00000000">
        <w:rPr>
          <w:highlight w:val="yellow"/>
          <w:rtl w:val="0"/>
        </w:rPr>
        <w:t xml:space="preserve">REF</w:t>
      </w:r>
      <w:r w:rsidDel="00000000" w:rsidR="00000000" w:rsidRPr="00000000">
        <w:rPr>
          <w:rtl w:val="0"/>
        </w:rPr>
        <w:t xml:space="preserve">). </w:t>
      </w:r>
      <w:commentRangeStart w:id="397"/>
      <w:r w:rsidDel="00000000" w:rsidR="00000000" w:rsidRPr="00000000">
        <w:rPr>
          <w:rtl w:val="0"/>
        </w:rPr>
        <w:t xml:space="preserve">The</w:t>
      </w:r>
      <w:commentRangeEnd w:id="397"/>
      <w:r w:rsidDel="00000000" w:rsidR="00000000" w:rsidRPr="00000000">
        <w:commentReference w:id="397"/>
      </w:r>
      <w:r w:rsidDel="00000000" w:rsidR="00000000" w:rsidRPr="00000000">
        <w:rPr>
          <w:rtl w:val="0"/>
        </w:rPr>
        <w:t xml:space="preserve"> </w:t>
      </w:r>
      <w:r w:rsidDel="00000000" w:rsidR="00000000" w:rsidRPr="00000000">
        <w:rPr>
          <w:rtl w:val="0"/>
          <w:rPrChange w:author="Marcos Longo" w:id="145" w:date="2024-11-09T00:32:16Z">
            <w:rPr>
              <w:b w:val="1"/>
            </w:rPr>
          </w:rPrChange>
        </w:rPr>
        <w:t xml:space="preserve">TRENDY</w:t>
      </w:r>
      <w:r w:rsidDel="00000000" w:rsidR="00000000" w:rsidRPr="00000000">
        <w:rPr>
          <w:b w:val="1"/>
          <w:rtl w:val="0"/>
        </w:rPr>
        <w:t xml:space="preserve"> </w:t>
      </w:r>
      <w:r w:rsidDel="00000000" w:rsidR="00000000" w:rsidRPr="00000000">
        <w:rPr>
          <w:rtl w:val="0"/>
        </w:rPr>
        <w:t xml:space="preserve">project, which coordinates global carbon cycle simulations, represents another important partnership. PANGEA’s detailed site-specific data for tropical forests will be critical for improving the parameterization and performance of TRENDY models, particularly for regional carbon dynamics and fluxes in tropical biomes (</w:t>
      </w:r>
      <w:r w:rsidDel="00000000" w:rsidR="00000000" w:rsidRPr="00000000">
        <w:rPr>
          <w:shd w:fill="c9daf8" w:val="clear"/>
          <w:rtl w:val="0"/>
        </w:rPr>
        <w:t xml:space="preserve">Sitch et al., 2024</w:t>
      </w:r>
      <w:r w:rsidDel="00000000" w:rsidR="00000000" w:rsidRPr="00000000">
        <w:rPr>
          <w:rtl w:val="0"/>
        </w:rPr>
        <w:t xml:space="preserve">). Lastly, the </w:t>
      </w:r>
      <w:r w:rsidDel="00000000" w:rsidR="00000000" w:rsidRPr="00000000">
        <w:rPr>
          <w:rtl w:val="0"/>
        </w:rPr>
        <w:t xml:space="preserve">CMIP </w:t>
      </w:r>
      <w:r w:rsidDel="00000000" w:rsidR="00000000" w:rsidRPr="00000000">
        <w:rPr>
          <w:rtl w:val="0"/>
        </w:rPr>
        <w:t xml:space="preserve">initiative, a global leader in climate modeling, will benefit from PANGEA’s observations, especially in the context of improving the representation of tropical ecosystems. By coordinating with CMIP, PANGEA can ensure that its data and findings contribute to ongoing efforts to enhance land model performance and reduce uncertainties in global projections as a result of tropical forest responses to climate and land-use change.</w:t>
      </w:r>
    </w:p>
    <w:p w:rsidR="00000000" w:rsidDel="00000000" w:rsidP="00000000" w:rsidRDefault="00000000" w:rsidRPr="00000000" w14:paraId="00000562">
      <w:pPr>
        <w:spacing w:after="240" w:lineRule="auto"/>
        <w:rPr/>
      </w:pPr>
      <w:commentRangeStart w:id="398"/>
      <w:r w:rsidDel="00000000" w:rsidR="00000000" w:rsidRPr="00000000">
        <w:rPr>
          <w:rtl w:val="0"/>
        </w:rPr>
        <w:t xml:space="preserve">In</w:t>
      </w:r>
      <w:commentRangeEnd w:id="398"/>
      <w:r w:rsidDel="00000000" w:rsidR="00000000" w:rsidRPr="00000000">
        <w:commentReference w:id="398"/>
      </w:r>
      <w:r w:rsidDel="00000000" w:rsidR="00000000" w:rsidRPr="00000000">
        <w:rPr>
          <w:rtl w:val="0"/>
        </w:rPr>
        <w:t xml:space="preserve"> addition to these well-established communities, PANGEA aims to collaborate with newer initiatives. For example, </w:t>
      </w:r>
      <w:r w:rsidDel="00000000" w:rsidR="00000000" w:rsidRPr="00000000">
        <w:rPr>
          <w:rtl w:val="0"/>
          <w:rPrChange w:author="Marcos Longo" w:id="146" w:date="2024-11-09T00:32:20Z">
            <w:rPr>
              <w:b w:val="1"/>
            </w:rPr>
          </w:rPrChange>
        </w:rPr>
        <w:t xml:space="preserve">Inverse modeling</w:t>
      </w:r>
      <w:r w:rsidDel="00000000" w:rsidR="00000000" w:rsidRPr="00000000">
        <w:rPr>
          <w:rtl w:val="0"/>
        </w:rPr>
        <w:t xml:space="preserve"> will play a critical role in PANGEA’s coordination strategy, offering a framework for reconciling discrepancies between observed and simulated ecosystem fluxes. This technique will help assimilate large-scale satellite-derived datasets with field measurements, allowing for refined predictions of carbon and water dynamics in tropical biomes (</w:t>
      </w:r>
      <w:r w:rsidDel="00000000" w:rsidR="00000000" w:rsidRPr="00000000">
        <w:rPr>
          <w:shd w:fill="c9daf8" w:val="clear"/>
          <w:rtl w:val="0"/>
        </w:rPr>
        <w:t xml:space="preserve">Liu et al., 2016</w:t>
      </w:r>
      <w:r w:rsidDel="00000000" w:rsidR="00000000" w:rsidRPr="00000000">
        <w:rPr>
          <w:rtl w:val="0"/>
        </w:rPr>
        <w:t xml:space="preserve">). PANGEA also aims to collaborate with innovative modeling efforts such as </w:t>
      </w:r>
      <w:r w:rsidDel="00000000" w:rsidR="00000000" w:rsidRPr="00000000">
        <w:rPr>
          <w:rtl w:val="0"/>
          <w:rPrChange w:author="Marcos Longo" w:id="147" w:date="2024-11-09T00:32:23Z">
            <w:rPr>
              <w:b w:val="1"/>
            </w:rPr>
          </w:rPrChange>
        </w:rPr>
        <w:t xml:space="preserve">CARDAMOM</w:t>
      </w:r>
      <w:r w:rsidDel="00000000" w:rsidR="00000000" w:rsidRPr="00000000">
        <w:rPr>
          <w:b w:val="1"/>
          <w:rtl w:val="0"/>
        </w:rPr>
        <w:t xml:space="preserve"> </w:t>
      </w:r>
      <w:r w:rsidDel="00000000" w:rsidR="00000000" w:rsidRPr="00000000">
        <w:rPr>
          <w:rtl w:val="0"/>
        </w:rPr>
        <w:t xml:space="preserve">(CARbon DAta-MOdel fraMework; </w:t>
      </w:r>
      <w:r w:rsidDel="00000000" w:rsidR="00000000" w:rsidRPr="00000000">
        <w:rPr>
          <w:shd w:fill="c9daf8" w:val="clear"/>
          <w:rtl w:val="0"/>
        </w:rPr>
        <w:t xml:space="preserve">Bloom et al., 2020</w:t>
      </w:r>
      <w:r w:rsidDel="00000000" w:rsidR="00000000" w:rsidRPr="00000000">
        <w:rPr>
          <w:rtl w:val="0"/>
        </w:rPr>
        <w:t xml:space="preserve">)</w:t>
      </w:r>
      <w:r w:rsidDel="00000000" w:rsidR="00000000" w:rsidRPr="00000000">
        <w:rPr>
          <w:rtl w:val="0"/>
        </w:rPr>
        <w:t xml:space="preserve">, which combines satellite and ground-based observations for carbon cycle data assimilation and modeling, and </w:t>
      </w:r>
      <w:r w:rsidDel="00000000" w:rsidR="00000000" w:rsidRPr="00000000">
        <w:rPr>
          <w:rtl w:val="0"/>
          <w:rPrChange w:author="Marcos Longo" w:id="148" w:date="2024-11-09T00:32:25Z">
            <w:rPr>
              <w:b w:val="1"/>
            </w:rPr>
          </w:rPrChange>
        </w:rPr>
        <w:t xml:space="preserve">PEcAn</w:t>
      </w:r>
      <w:r w:rsidDel="00000000" w:rsidR="00000000" w:rsidRPr="00000000">
        <w:rPr>
          <w:b w:val="1"/>
          <w:rtl w:val="0"/>
        </w:rPr>
        <w:t xml:space="preserve"> </w:t>
      </w:r>
      <w:r w:rsidDel="00000000" w:rsidR="00000000" w:rsidRPr="00000000">
        <w:rPr>
          <w:rtl w:val="0"/>
        </w:rPr>
        <w:t xml:space="preserve">(Predictive Ecosystem Analyzer</w:t>
      </w:r>
      <w:r w:rsidDel="00000000" w:rsidR="00000000" w:rsidRPr="00000000">
        <w:rPr>
          <w:rtl w:val="0"/>
        </w:rPr>
        <w:t xml:space="preserve">; </w:t>
      </w:r>
      <w:r w:rsidDel="00000000" w:rsidR="00000000" w:rsidRPr="00000000">
        <w:rPr>
          <w:shd w:fill="c9daf8" w:val="clear"/>
          <w:rtl w:val="0"/>
        </w:rPr>
        <w:t xml:space="preserve">LeBauer et al., 2013</w:t>
      </w:r>
      <w:r w:rsidDel="00000000" w:rsidR="00000000" w:rsidRPr="00000000">
        <w:rPr>
          <w:rtl w:val="0"/>
        </w:rPr>
        <w:t xml:space="preserve">), which focuses on leveraging field and satellite datasets to optimize model parameters and improve carbon and water flux predictions (</w:t>
      </w:r>
      <w:r w:rsidDel="00000000" w:rsidR="00000000" w:rsidRPr="00000000">
        <w:rPr>
          <w:shd w:fill="c9daf8" w:val="clear"/>
          <w:rtl w:val="0"/>
        </w:rPr>
        <w:t xml:space="preserve">Do</w:t>
      </w:r>
      <w:r w:rsidDel="00000000" w:rsidR="00000000" w:rsidRPr="00000000">
        <w:rPr>
          <w:shd w:fill="c9daf8" w:val="clear"/>
          <w:rtl w:val="0"/>
        </w:rPr>
        <w:t xml:space="preserve">koohaki et al., 2022</w:t>
      </w:r>
      <w:r w:rsidDel="00000000" w:rsidR="00000000" w:rsidRPr="00000000">
        <w:rPr>
          <w:shd w:fill="c9daf8" w:val="clear"/>
          <w:rtl w:val="0"/>
        </w:rPr>
        <w:t xml:space="preserve">; </w:t>
      </w:r>
      <w:r w:rsidDel="00000000" w:rsidR="00000000" w:rsidRPr="00000000">
        <w:rPr>
          <w:shd w:fill="c9daf8" w:val="clear"/>
          <w:rtl w:val="0"/>
        </w:rPr>
        <w:t xml:space="preserve">Meunier et al., 2021</w:t>
      </w:r>
      <w:r w:rsidDel="00000000" w:rsidR="00000000" w:rsidRPr="00000000">
        <w:rPr>
          <w:rtl w:val="0"/>
        </w:rPr>
        <w:t xml:space="preserve">). Finally, collaboration with </w:t>
      </w:r>
      <w:r w:rsidDel="00000000" w:rsidR="00000000" w:rsidRPr="00000000">
        <w:rPr>
          <w:rtl w:val="0"/>
          <w:rPrChange w:author="Marcos Longo" w:id="149" w:date="2024-11-09T00:32:28Z">
            <w:rPr>
              <w:b w:val="1"/>
            </w:rPr>
          </w:rPrChange>
        </w:rPr>
        <w:t xml:space="preserve">CliMA</w:t>
      </w:r>
      <w:r w:rsidDel="00000000" w:rsidR="00000000" w:rsidRPr="00000000">
        <w:rPr>
          <w:b w:val="1"/>
          <w:rtl w:val="0"/>
        </w:rPr>
        <w:t xml:space="preserve"> </w:t>
      </w:r>
      <w:r w:rsidDel="00000000" w:rsidR="00000000" w:rsidRPr="00000000">
        <w:rPr>
          <w:rtl w:val="0"/>
        </w:rPr>
        <w:t xml:space="preserve">(Climate Modeling Alliance; </w:t>
      </w:r>
      <w:r w:rsidDel="00000000" w:rsidR="00000000" w:rsidRPr="00000000">
        <w:rPr>
          <w:shd w:fill="c9daf8" w:val="clear"/>
          <w:rtl w:val="0"/>
        </w:rPr>
        <w:t xml:space="preserve">Schneider et al., 2017</w:t>
      </w:r>
      <w:r w:rsidDel="00000000" w:rsidR="00000000" w:rsidRPr="00000000">
        <w:rPr>
          <w:rtl w:val="0"/>
        </w:rPr>
        <w:t xml:space="preserve">)</w:t>
      </w:r>
      <w:r w:rsidDel="00000000" w:rsidR="00000000" w:rsidRPr="00000000">
        <w:rPr>
          <w:rtl w:val="0"/>
        </w:rPr>
        <w:t xml:space="preserve">, which is developing a cutting-edge Earth system model that integrates machine learning and data assimilation techniques, will enhance PANGEA’s ability to scale tropical forest observations and better represent their role in the Earth system . These collaborations will help bridge the gap between field data collection and predictive modeling, driving new insights into the functioning of tropical ecosystems and their role in the Earth system. </w:t>
      </w:r>
    </w:p>
    <w:p w:rsidR="00000000" w:rsidDel="00000000" w:rsidP="00000000" w:rsidRDefault="00000000" w:rsidRPr="00000000" w14:paraId="00000563">
      <w:pPr>
        <w:pStyle w:val="Heading4"/>
        <w:rPr/>
      </w:pPr>
      <w:bookmarkStart w:colFirst="0" w:colLast="0" w:name="_7ipo55oabcn6" w:id="41"/>
      <w:bookmarkEnd w:id="41"/>
      <w:commentRangeStart w:id="399"/>
      <w:r w:rsidDel="00000000" w:rsidR="00000000" w:rsidRPr="00000000">
        <w:rPr>
          <w:rtl w:val="0"/>
        </w:rPr>
        <w:t xml:space="preserve">6.4.3</w:t>
      </w:r>
      <w:commentRangeEnd w:id="399"/>
      <w:r w:rsidDel="00000000" w:rsidR="00000000" w:rsidRPr="00000000">
        <w:commentReference w:id="399"/>
      </w:r>
      <w:r w:rsidDel="00000000" w:rsidR="00000000" w:rsidRPr="00000000">
        <w:rPr>
          <w:rtl w:val="0"/>
        </w:rPr>
        <w:t xml:space="preserve"> </w:t>
      </w:r>
      <w:commentRangeStart w:id="400"/>
      <w:r w:rsidDel="00000000" w:rsidR="00000000" w:rsidRPr="00000000">
        <w:rPr>
          <w:rtl w:val="0"/>
        </w:rPr>
        <w:t xml:space="preserve">Scaling</w:t>
      </w:r>
      <w:commentRangeEnd w:id="400"/>
      <w:r w:rsidDel="00000000" w:rsidR="00000000" w:rsidRPr="00000000">
        <w:commentReference w:id="400"/>
      </w:r>
      <w:r w:rsidDel="00000000" w:rsidR="00000000" w:rsidRPr="00000000">
        <w:rPr>
          <w:rtl w:val="0"/>
        </w:rPr>
        <w:t xml:space="preserve"> S</w:t>
      </w:r>
      <w:r w:rsidDel="00000000" w:rsidR="00000000" w:rsidRPr="00000000">
        <w:rPr>
          <w:rtl w:val="0"/>
        </w:rPr>
        <w:t xml:space="preserve">trategy</w:t>
      </w:r>
      <w:r w:rsidDel="00000000" w:rsidR="00000000" w:rsidRPr="00000000">
        <w:rPr>
          <w:rtl w:val="0"/>
        </w:rPr>
      </w:r>
    </w:p>
    <w:p w:rsidR="00000000" w:rsidDel="00000000" w:rsidP="00000000" w:rsidRDefault="00000000" w:rsidRPr="00000000" w14:paraId="00000564">
      <w:pPr>
        <w:rPr>
          <w:del w:author="Robinson Negron-Juarez" w:id="151" w:date="2024-11-06T21:50:58Z"/>
        </w:rPr>
      </w:pPr>
      <w:del w:author="Robinson Negron-Juarez" w:id="150" w:date="2024-11-06T21:50:15Z">
        <w:r w:rsidDel="00000000" w:rsidR="00000000" w:rsidRPr="00000000">
          <w:rPr>
            <w:rtl w:val="0"/>
          </w:rPr>
          <w:delText xml:space="preserve">The</w:delText>
        </w:r>
        <w:r w:rsidDel="00000000" w:rsidR="00000000" w:rsidRPr="00000000">
          <w:rPr>
            <w:rtl w:val="0"/>
          </w:rPr>
          <w:delText xml:space="preserve"> NASA Terrestrial Ecology (NASA TE) Program has been instrumental in the development of scaling strategies for Earth system science research. The first NASA TE field campaign, the First International Satellite Land Surface Climatology Project (ISLSCP) Field Experiment (FIFE) explicitly aimed to upscale soil-plant-atmosphere models designed for the cell and leaf level and apply them at the larger scales (kilometers) appropriate to atmospheric models and satellite remote sensing (</w:delText>
        </w:r>
        <w:r w:rsidDel="00000000" w:rsidR="00000000" w:rsidRPr="00000000">
          <w:rPr>
            <w:shd w:fill="c9daf8" w:val="clear"/>
            <w:rtl w:val="0"/>
          </w:rPr>
          <w:delText xml:space="preserve">Sellers et al., 1992</w:delText>
        </w:r>
        <w:r w:rsidDel="00000000" w:rsidR="00000000" w:rsidRPr="00000000">
          <w:rPr>
            <w:rtl w:val="0"/>
          </w:rPr>
          <w:delText xml:space="preserve">). </w:delText>
        </w:r>
      </w:del>
      <w:r w:rsidDel="00000000" w:rsidR="00000000" w:rsidRPr="00000000">
        <w:rPr>
          <w:rtl w:val="0"/>
        </w:rPr>
        <w:t xml:space="preserve">Scaling approaches were similarly central to following field campaigns such as BOREAS, LBA, and ABoVE. </w:t>
      </w:r>
      <w:del w:author="Robinson Negron-Juarez" w:id="151" w:date="2024-11-06T21:50:58Z">
        <w:r w:rsidDel="00000000" w:rsidR="00000000" w:rsidRPr="00000000">
          <w:rPr>
            <w:rtl w:val="0"/>
          </w:rPr>
          <w:delText xml:space="preserve">The development and diversification of sensors over the past decades allow us to characterize relevant properties from leaf organs (LiCOR) and individuals (terrestrial laser scanners) to forest stands (UAV-borne sensors), regions (aircraft measurements) and continents (satellite measurements) (</w:delText>
        </w:r>
        <w:r w:rsidDel="00000000" w:rsidR="00000000" w:rsidRPr="00000000">
          <w:rPr>
            <w:shd w:fill="c9daf8" w:val="clear"/>
            <w:rtl w:val="0"/>
          </w:rPr>
          <w:delText xml:space="preserve">Bustamante et al., 2016</w:delText>
        </w:r>
        <w:r w:rsidDel="00000000" w:rsidR="00000000" w:rsidRPr="00000000">
          <w:rPr>
            <w:rtl w:val="0"/>
          </w:rPr>
          <w:delText xml:space="preserve">). Likewise, several terrestrial biosphere models now include processes with time scales of minutes (photosynthesis, energy cycles) to days (phenology), months (growth, mortality) and years (disturbances) that also span spatial scales from plant tissues to continents (</w:delText>
        </w:r>
        <w:r w:rsidDel="00000000" w:rsidR="00000000" w:rsidRPr="00000000">
          <w:rPr>
            <w:shd w:fill="c9daf8" w:val="clear"/>
            <w:rtl w:val="0"/>
          </w:rPr>
          <w:delText xml:space="preserve">Fisher et al., 2018</w:delText>
        </w:r>
        <w:r w:rsidDel="00000000" w:rsidR="00000000" w:rsidRPr="00000000">
          <w:rPr>
            <w:shd w:fill="c9daf8" w:val="clear"/>
            <w:rtl w:val="0"/>
          </w:rPr>
          <w:delText xml:space="preserve">; </w:delText>
        </w:r>
        <w:r w:rsidDel="00000000" w:rsidR="00000000" w:rsidRPr="00000000">
          <w:rPr>
            <w:shd w:fill="c9daf8" w:val="clear"/>
            <w:rtl w:val="0"/>
          </w:rPr>
          <w:delText xml:space="preserve">Longo et al., 2019</w:delText>
        </w:r>
        <w:r w:rsidDel="00000000" w:rsidR="00000000" w:rsidRPr="00000000">
          <w:rPr>
            <w:shd w:fill="c9daf8" w:val="clear"/>
            <w:rtl w:val="0"/>
          </w:rPr>
          <w:delText xml:space="preserve">; </w:delText>
        </w:r>
        <w:r w:rsidDel="00000000" w:rsidR="00000000" w:rsidRPr="00000000">
          <w:rPr>
            <w:shd w:fill="c9daf8" w:val="clear"/>
            <w:rtl w:val="0"/>
          </w:rPr>
          <w:delText xml:space="preserve">Koven et al., 2020</w:delText>
        </w:r>
        <w:r w:rsidDel="00000000" w:rsidR="00000000" w:rsidRPr="00000000">
          <w:rPr>
            <w:rtl w:val="0"/>
          </w:rPr>
          <w:delText xml:space="preserve">). In such models, the ecosystem-scale state and fluxes emerge directly from competition between individuals happening at fine spatial scale</w:delText>
        </w:r>
        <w:r w:rsidDel="00000000" w:rsidR="00000000" w:rsidRPr="00000000">
          <w:rPr>
            <w:rtl w:val="0"/>
          </w:rPr>
          <w:delText xml:space="preserve">s.</w:delText>
        </w:r>
      </w:del>
    </w:p>
    <w:p w:rsidR="00000000" w:rsidDel="00000000" w:rsidP="00000000" w:rsidRDefault="00000000" w:rsidRPr="00000000" w14:paraId="00000565">
      <w:pPr>
        <w:rPr/>
      </w:pPr>
      <w:r w:rsidDel="00000000" w:rsidR="00000000" w:rsidRPr="00000000">
        <w:rPr>
          <w:rtl w:val="0"/>
        </w:rPr>
      </w:r>
    </w:p>
    <w:tbl>
      <w:tblPr>
        <w:tblStyle w:val="Table16"/>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566">
            <w:pPr>
              <w:jc w:val="center"/>
              <w:rPr>
                <w:b w:val="1"/>
              </w:rPr>
            </w:pPr>
            <w:r w:rsidDel="00000000" w:rsidR="00000000" w:rsidRPr="00000000">
              <w:rPr>
                <w:b w:val="1"/>
                <w:rtl w:val="0"/>
              </w:rPr>
              <w:t xml:space="preserve">PANGEA’s nested sampling design, with a sampling-to-scale approach, provides opportunities for advancing satellite monitoring, product development, and assimilating data and benchmarking various processes in next-generation ecosystem models, which can significantly advance the ability of applying these models for process understanding and long-term prediction.</w:t>
            </w:r>
          </w:p>
        </w:tc>
      </w:tr>
    </w:tbl>
    <w:p w:rsidR="00000000" w:rsidDel="00000000" w:rsidP="00000000" w:rsidRDefault="00000000" w:rsidRPr="00000000" w14:paraId="00000567">
      <w:pPr>
        <w:jc w:val="cente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To ensure processes are captured across a broad diversity of environmental conditions and multiple data sources—ground, tower, drone, and aircraft sensors, PANGEA field and airborne campaigns will include sampling across gradients in nutrient availability, ecosystem structure and function, climate, and disturbance regimes. Incorporating this variability is critical for regional and pan-tropical scaling and for informing models and ensuring that they can be assessed and benchmarked under different limitations, and thus reducing the risk of equifinality (right answers due to compensating wrong reasons). The choice of priority gradients will consider the current uncertainties in models, and novel processes that have not been assessed with remote sensing data at scale to date (e.g., temporal changes in canopy structure and composition and their impacts on energy, water and carbon fluxes; plant hydraulic responses to climate variability).</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PANGEA will also coordinate with existing scaling frameworks, facilitating the stand</w:t>
      </w:r>
      <w:r w:rsidDel="00000000" w:rsidR="00000000" w:rsidRPr="00000000">
        <w:rPr>
          <w:rtl w:val="0"/>
        </w:rPr>
        <w:t xml:space="preserve">ardization of data collection methods. For example, the NASA EMIT team is actively working with NEON to develop scaling workflows between NEON and satellite data in preparation for NASA's upcoming Surface Biology and Geology (SBG) mission. PANGEA ground and airborne acquisitions will extend these workflows to the tropics. PANGEA will also coordinate with existing NASA funded efforts like </w:t>
      </w:r>
      <w:hyperlink r:id="rId63">
        <w:r w:rsidDel="00000000" w:rsidR="00000000" w:rsidRPr="00000000">
          <w:rPr>
            <w:color w:val="1155cc"/>
            <w:u w:val="single"/>
            <w:rtl w:val="0"/>
          </w:rPr>
          <w:t xml:space="preserve">CMS4D</w:t>
        </w:r>
      </w:hyperlink>
      <w:r w:rsidDel="00000000" w:rsidR="00000000" w:rsidRPr="00000000">
        <w:rPr>
          <w:rtl w:val="0"/>
        </w:rPr>
        <w:t xml:space="preserve">, a multi-scale data-fusion prototype system for carbon dynamics monitoring from space. CMS4D is a case study in the Brazilian Cerrado focused on fire dynamics led by Carlos Alberto Silva, which has many workflow parallels with PANGEA. </w:t>
      </w:r>
      <w:r w:rsidDel="00000000" w:rsidR="00000000" w:rsidRPr="00000000">
        <w:rPr>
          <w:rtl w:val="0"/>
        </w:rPr>
        <w:t xml:space="preserve">Coordinating with these efforts to standardize and harmonize data collection and scaling workflows will help ensure consistent and high-quality data, enabling broader collaboration and cross-validation of results. An excellent example of this type of collaborative work is the High-Latitude Drone Ecology Network (HiLDEN) (</w:t>
      </w:r>
      <w:hyperlink r:id="rId64">
        <w:r w:rsidDel="00000000" w:rsidR="00000000" w:rsidRPr="00000000">
          <w:rPr>
            <w:color w:val="1155cc"/>
            <w:u w:val="single"/>
            <w:rtl w:val="0"/>
          </w:rPr>
          <w:t xml:space="preserve">https://arcticdrones.org/</w:t>
        </w:r>
      </w:hyperlink>
      <w:r w:rsidDel="00000000" w:rsidR="00000000" w:rsidRPr="00000000">
        <w:rPr>
          <w:rtl w:val="0"/>
        </w:rPr>
        <w:t xml:space="preserve">), which PANGEA aims to emulate in tropical biomes. In addition to drone lidar, PANGEA will draw upon other field-based collaborative efforts, such as the SPUN (Society for the Protection of Underground Networks) initiative, which has focused on mycorrhizal fungi sampling in historically under-sampled areas (</w:t>
      </w:r>
      <w:hyperlink r:id="rId65">
        <w:r w:rsidDel="00000000" w:rsidR="00000000" w:rsidRPr="00000000">
          <w:rPr>
            <w:color w:val="1155cc"/>
            <w:u w:val="single"/>
            <w:rtl w:val="0"/>
          </w:rPr>
          <w:t xml:space="preserve">https://www.spun.earth/</w:t>
        </w:r>
      </w:hyperlink>
      <w:r w:rsidDel="00000000" w:rsidR="00000000" w:rsidRPr="00000000">
        <w:rPr>
          <w:rtl w:val="0"/>
        </w:rPr>
        <w:t xml:space="preserve">). These networks demonstrate the power of coordination and ground-level engagement to bridge gaps in ecosystem data, an approach that PANGEA will adopt across its multiple scales of study. This multi-layered approach to field, airborne, and satellite measurements will advance satellite monitoring and the capacity of next-generation models to simulate key processes and improve long-term ecosystem predictions.</w:t>
      </w:r>
    </w:p>
    <w:p w:rsidR="00000000" w:rsidDel="00000000" w:rsidP="00000000" w:rsidRDefault="00000000" w:rsidRPr="00000000" w14:paraId="0000056B">
      <w:pPr>
        <w:pStyle w:val="Heading4"/>
        <w:rPr/>
      </w:pPr>
      <w:bookmarkStart w:colFirst="0" w:colLast="0" w:name="_mxrm7legmwc3" w:id="42"/>
      <w:bookmarkEnd w:id="42"/>
      <w:r w:rsidDel="00000000" w:rsidR="00000000" w:rsidRPr="00000000">
        <w:rPr>
          <w:rtl w:val="0"/>
        </w:rPr>
        <w:t xml:space="preserve">6.4.4 Modeling and data integration timeline</w:t>
      </w:r>
    </w:p>
    <w:p w:rsidR="00000000" w:rsidDel="00000000" w:rsidP="00000000" w:rsidRDefault="00000000" w:rsidRPr="00000000" w14:paraId="0000056C">
      <w:pPr>
        <w:rPr/>
      </w:pPr>
      <w:r w:rsidDel="00000000" w:rsidR="00000000" w:rsidRPr="00000000">
        <w:rPr>
          <w:rtl w:val="0"/>
        </w:rPr>
        <w:t xml:space="preserve">Modeling and data synthesis activities will occur throughout the entire duration of PANGEA. However, such tasks will shift focus as the campaign progresses. To reflect the changes in the role of modeling and data synthesis within PANGEA, we describe the activities in three phases.</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commentRangeStart w:id="401"/>
      <w:r w:rsidDel="00000000" w:rsidR="00000000" w:rsidRPr="00000000">
        <w:rPr>
          <w:b w:val="1"/>
          <w:rtl w:val="0"/>
        </w:rPr>
        <w:t xml:space="preserve">Phase 1 (Y1–Y2):</w:t>
      </w:r>
      <w:r w:rsidDel="00000000" w:rsidR="00000000" w:rsidRPr="00000000">
        <w:rPr>
          <w:rtl w:val="0"/>
        </w:rPr>
        <w:t xml:space="preserve"> A Modeling and Data Synthesis Working Group (</w:t>
      </w:r>
      <w:commentRangeStart w:id="402"/>
      <w:r w:rsidDel="00000000" w:rsidR="00000000" w:rsidRPr="00000000">
        <w:rPr>
          <w:rtl w:val="0"/>
        </w:rPr>
        <w:t xml:space="preserve">MDSWG</w:t>
      </w:r>
      <w:commentRangeEnd w:id="402"/>
      <w:r w:rsidDel="00000000" w:rsidR="00000000" w:rsidRPr="00000000">
        <w:commentReference w:id="402"/>
      </w:r>
      <w:r w:rsidDel="00000000" w:rsidR="00000000" w:rsidRPr="00000000">
        <w:rPr>
          <w:rtl w:val="0"/>
        </w:rPr>
        <w:t xml:space="preserve">) will be established. This group will identify key areas and processes that currently drive uncertainty in process-based models related to carbon, water, energy, and nutrient cycles, as well as biodiversity and human interactions in tropical moist forests. To this end, the group will develop model intercomparison efforts using established benchmarking (e.g., TRENDY, FLUXCOM) and tools (e.g., ILAMB). This effort will inform the campaign design, including which environmental gradients and processes drive the uncertainty and therefore could benefit the most from PANGEA measurements. These efforts may take a non-trivial amount of time, therefore the MDSWG will also seek rapid responses through the use of Observing System Simulation Experiments (OSSEs) based on existing models and drivers to provide a first assessment of key areas of uncertainty and areas that lack representativeness in existing observations.</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b w:val="1"/>
          <w:rtl w:val="0"/>
        </w:rPr>
        <w:t xml:space="preserve">Phase 2 (Y3–Y6):</w:t>
      </w:r>
      <w:r w:rsidDel="00000000" w:rsidR="00000000" w:rsidRPr="00000000">
        <w:rPr>
          <w:rtl w:val="0"/>
        </w:rPr>
        <w:t xml:space="preserve"> MDSWG efforts will focus on multiple, complementary goals. Activities linked to process-based models will focus on implementing key missing mechanisms identified during Phase 1, which will advance understanding of the drivers of observed patterns on carbon, water, energy, and nutrient cycles in the field campaign. Activities linked to synthesis will enable the upscaling of findings from local and regional to the global scales. Data synthesis research will focus on using PANGEA datasets to generate products at scale that can be assimilated by inverse and hybrid models, as well as used for benchmarking of process-based models. Projects and datasets collected within the peak data acquisition period, primarily located in tropical Africa and the Americas will be reviewed and synthesized. This process will integrate individual site-level measurements with regional-scale airborne and spaceborne remote sensing imagery to upscale key variables to a pan-tropical level and create wall to wall maps. Additionally, novel inter-comparisons across basins will be conducted. Synthesis approaches will include, but not be limited to, artificial intelligence, machine learning, and space-for-time substitution. Group members working with inverse and hybrid models will use PANGEA data sets and derived synthesis products for quantifying uncertainty in scaled quantification of state variables and fluxes. Importantly, the efforts in this phase will not focus on a single set of models and techniques, but rather bring together methods that allow for scaling of space- and time-limited measurements to the entire pan-tropical region along with robust estimates of uncertainty.</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rFonts w:ascii="Arial" w:cs="Arial" w:eastAsia="Arial" w:hAnsi="Arial"/>
          <w:b w:val="0"/>
          <w:i w:val="0"/>
          <w:smallCaps w:val="0"/>
          <w:strike w:val="0"/>
          <w:color w:val="000000"/>
          <w:sz w:val="22"/>
          <w:szCs w:val="22"/>
          <w:u w:val="none"/>
          <w:shd w:fill="auto" w:val="clear"/>
          <w:vertAlign w:val="baseline"/>
          <w:rPrChange w:author="Renato Braghiere" w:id="152" w:date="2024-09-16T18:20:50Z">
            <w:rPr>
              <w:b w:val="1"/>
              <w:color w:val="ff0000"/>
            </w:rPr>
          </w:rPrChange>
        </w:rPr>
        <w:pPrChange w:author="Renato Braghiere" w:id="0" w:date="2024-09-16T18:20:50Z">
          <w:pPr/>
        </w:pPrChange>
      </w:pPr>
      <w:r w:rsidDel="00000000" w:rsidR="00000000" w:rsidRPr="00000000">
        <w:rPr>
          <w:b w:val="1"/>
          <w:rtl w:val="0"/>
        </w:rPr>
        <w:t xml:space="preserve">Phase 3 (Y7–Y9) </w:t>
      </w:r>
      <w:r w:rsidDel="00000000" w:rsidR="00000000" w:rsidRPr="00000000">
        <w:rPr>
          <w:rtl w:val="0"/>
        </w:rPr>
        <w:t xml:space="preserve">will focus on studies that use the constrained and improved models and data products developed during Phase 2 to directly address PANGEA Science questions and test the key hypotheses. Research using process-based models in Phase 3 should identify and attribute the causes and drivers of changes in forest functioning by leveraging PANGEA datasets for initialization and uncertainty quantification. Data synthesis and inverse modeling efforts will focus on describing how the major axes of variability in tropical moist forests drive the heterogeneity of carbon, energy, water and nutrient fluxes as well as biodiversity within and across continents. Together, these activities will advance understanding of the resilience of tropical forests under global change, and provide integrative answers across all Science Themes. </w:t>
      </w:r>
      <w:commentRangeEnd w:id="401"/>
      <w:r w:rsidDel="00000000" w:rsidR="00000000" w:rsidRPr="00000000">
        <w:commentReference w:id="401"/>
      </w:r>
      <w:r w:rsidDel="00000000" w:rsidR="00000000" w:rsidRPr="00000000">
        <w:rPr>
          <w:rtl w:val="0"/>
        </w:rPr>
      </w:r>
    </w:p>
    <w:p w:rsidR="00000000" w:rsidDel="00000000" w:rsidP="00000000" w:rsidRDefault="00000000" w:rsidRPr="00000000" w14:paraId="00000573">
      <w:pPr>
        <w:pStyle w:val="Heading2"/>
        <w:rPr/>
      </w:pPr>
      <w:bookmarkStart w:colFirst="0" w:colLast="0" w:name="_p0uxu9uxhfos" w:id="43"/>
      <w:bookmarkEnd w:id="43"/>
      <w:r w:rsidDel="00000000" w:rsidR="00000000" w:rsidRPr="00000000">
        <w:rPr>
          <w:rtl w:val="0"/>
        </w:rPr>
        <w:t xml:space="preserve">7. Technical and Logistical Feasibility </w:t>
      </w:r>
    </w:p>
    <w:p w:rsidR="00000000" w:rsidDel="00000000" w:rsidP="00000000" w:rsidRDefault="00000000" w:rsidRPr="00000000" w14:paraId="00000574">
      <w:pPr>
        <w:rPr/>
      </w:pPr>
      <w:r w:rsidDel="00000000" w:rsidR="00000000" w:rsidRPr="00000000">
        <w:rPr>
          <w:rtl w:val="0"/>
        </w:rPr>
        <w:t xml:space="preserve">PANGEA will leverage NASA’s history of successful international field and airborne campaigns, including recent campaigns in the Americas, Africa, and Asia. Specifically, NASA has done extensive research in Africa, including SAFARI, AfriSAR-1, AfriSAR-2, and BioSCape. </w:t>
      </w:r>
      <w:commentRangeStart w:id="403"/>
      <w:r w:rsidDel="00000000" w:rsidR="00000000" w:rsidRPr="00000000">
        <w:rPr>
          <w:color w:val="ff0000"/>
          <w:rtl w:val="0"/>
        </w:rPr>
        <w:t xml:space="preserve">[ADD SOUTH AMERICA?]</w:t>
      </w:r>
      <w:commentRangeEnd w:id="403"/>
      <w:r w:rsidDel="00000000" w:rsidR="00000000" w:rsidRPr="00000000">
        <w:commentReference w:id="403"/>
      </w:r>
      <w:r w:rsidDel="00000000" w:rsidR="00000000" w:rsidRPr="00000000">
        <w:rPr>
          <w:rtl w:val="0"/>
        </w:rPr>
        <w:t xml:space="preserve"> In addition, there are immense investments in Africa currently that will support important feasibility elements of PANGEA, including the Congo Basin Science Initiative (CBSI), CongoFlux, One Forest Vision, the Science Panel for the Congo, Africa Master’s of Machine Intelligence (AMMI) via the African Institute for Mathematical Sciences (AIMS), existing NASA collaboration with the Gabonese Space Agency (AGEOS) and Central Africa Satellite Observatory (OSFAC), and GEO-TREES. </w:t>
      </w:r>
      <w:commentRangeStart w:id="404"/>
      <w:commentRangeStart w:id="405"/>
      <w:r w:rsidDel="00000000" w:rsidR="00000000" w:rsidRPr="00000000">
        <w:rPr>
          <w:rtl w:val="0"/>
        </w:rPr>
        <w:t xml:space="preserve">The PANGEA team has been in contact with the US State Department’s Bureau of Oceans and International Environmental and Scientific Affairs, which is enthusiastically supportive of the PANGEA campaign and the benefits it would have for environmental and scientific diplomacy.</w:t>
      </w:r>
      <w:commentRangeEnd w:id="404"/>
      <w:r w:rsidDel="00000000" w:rsidR="00000000" w:rsidRPr="00000000">
        <w:commentReference w:id="404"/>
      </w:r>
      <w:commentRangeEnd w:id="405"/>
      <w:r w:rsidDel="00000000" w:rsidR="00000000" w:rsidRPr="00000000">
        <w:commentReference w:id="405"/>
      </w: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PANGEA will require international deployments potentially taking place in several countries.  </w:t>
      </w:r>
    </w:p>
    <w:p w:rsidR="00000000" w:rsidDel="00000000" w:rsidP="00000000" w:rsidRDefault="00000000" w:rsidRPr="00000000" w14:paraId="00000577">
      <w:pPr>
        <w:rPr/>
      </w:pPr>
      <w:r w:rsidDel="00000000" w:rsidR="00000000" w:rsidRPr="00000000">
        <w:rPr>
          <w:rtl w:val="0"/>
        </w:rPr>
        <w:t xml:space="preserve">Anticipated challenges include deploying and maintaining in situ instrumentation, obtaining international flight permission for airborne data acquisition, obtaining visas and research permits for US and international investigators, access to field sites, human-animal interactions/conflict, political or other unrest, and health and safety of scientists and participants (see </w:t>
      </w:r>
      <w:r w:rsidDel="00000000" w:rsidR="00000000" w:rsidRPr="00000000">
        <w:rPr>
          <w:i w:val="1"/>
          <w:rtl w:val="0"/>
        </w:rPr>
        <w:t xml:space="preserve">Section 7.7 for Risk and Risk Mitigation</w:t>
      </w:r>
      <w:r w:rsidDel="00000000" w:rsidR="00000000" w:rsidRPr="00000000">
        <w:rPr>
          <w:rtl w:val="0"/>
        </w:rPr>
        <w:t xml:space="preserve">). Building necessary relationships to obtain flight clearances for the </w:t>
      </w:r>
      <w:r w:rsidDel="00000000" w:rsidR="00000000" w:rsidRPr="00000000">
        <w:rPr>
          <w:rtl w:val="0"/>
        </w:rPr>
        <w:t xml:space="preserve">selected countries </w:t>
      </w:r>
      <w:r w:rsidDel="00000000" w:rsidR="00000000" w:rsidRPr="00000000">
        <w:rPr>
          <w:rtl w:val="0"/>
        </w:rPr>
        <w:t xml:space="preserve">and field sites that are part of the PANGEA domain will be an early priority (see </w:t>
      </w:r>
      <w:r w:rsidDel="00000000" w:rsidR="00000000" w:rsidRPr="00000000">
        <w:rPr>
          <w:i w:val="1"/>
          <w:rtl w:val="0"/>
        </w:rPr>
        <w:t xml:space="preserve">Section 6.2.3 Airborne Remote Sensing</w:t>
      </w:r>
      <w:r w:rsidDel="00000000" w:rsidR="00000000" w:rsidRPr="00000000">
        <w:rPr>
          <w:rtl w:val="0"/>
        </w:rPr>
        <w:t xml:space="preserve">). To obtain flight clearances, PANGEA will work with NASA OIIR to develop the diplomatic clearance packages needed for </w:t>
      </w:r>
      <w:r w:rsidDel="00000000" w:rsidR="00000000" w:rsidRPr="00000000">
        <w:rPr>
          <w:rtl w:val="0"/>
        </w:rPr>
        <w:t xml:space="preserve">international airborne deployments</w:t>
      </w:r>
      <w:r w:rsidDel="00000000" w:rsidR="00000000" w:rsidRPr="00000000">
        <w:rPr>
          <w:rtl w:val="0"/>
        </w:rPr>
        <w:t xml:space="preserve">. Prior to requesting flight clearances, PANGEA will work closely with NASA and the US Department of State to build relationships with in-country partners such as government agencies, NGOs, </w:t>
      </w:r>
      <w:r w:rsidDel="00000000" w:rsidR="00000000" w:rsidRPr="00000000">
        <w:rPr>
          <w:rtl w:val="0"/>
        </w:rPr>
        <w:t xml:space="preserve">and leaders of Indigenous territories</w:t>
      </w:r>
      <w:r w:rsidDel="00000000" w:rsidR="00000000" w:rsidRPr="00000000">
        <w:rPr>
          <w:rtl w:val="0"/>
        </w:rPr>
        <w:t xml:space="preserve"> to develop agreements that will ensure proper flight clearances and field permits. </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In cases where NASA aircraft cannot obtain overflight permission or acquire data using its own instrumentation, PANGEA will deploy commercial or other assets, such as commercial ALS, commercial UAV-based instrumentation, or local instruments and aircraft to acquire the required airborne datasets. This is particularly important in Brazil, where NASA has historically encountered restrictions for ground observations using non-Brazilian instruments and aircraft. PANGEA will build on precedents employed by NASA and the US government of using commercial airborne data providers to collect the required datasets (see </w:t>
      </w:r>
      <w:r w:rsidDel="00000000" w:rsidR="00000000" w:rsidRPr="00000000">
        <w:rPr>
          <w:i w:val="1"/>
          <w:rtl w:val="0"/>
        </w:rPr>
        <w:t xml:space="preserve">Section 6.2.3 Airborne Remote Sensing</w:t>
      </w:r>
      <w:r w:rsidDel="00000000" w:rsidR="00000000" w:rsidRPr="00000000">
        <w:rPr>
          <w:rtl w:val="0"/>
        </w:rPr>
        <w:t xml:space="preserve">). </w:t>
      </w:r>
    </w:p>
    <w:p w:rsidR="00000000" w:rsidDel="00000000" w:rsidP="00000000" w:rsidRDefault="00000000" w:rsidRPr="00000000" w14:paraId="0000057A">
      <w:pPr>
        <w:pStyle w:val="Heading3"/>
        <w:rPr/>
      </w:pPr>
      <w:bookmarkStart w:colFirst="0" w:colLast="0" w:name="_hqyhm81kx4qe" w:id="44"/>
      <w:bookmarkEnd w:id="44"/>
      <w:r w:rsidDel="00000000" w:rsidR="00000000" w:rsidRPr="00000000">
        <w:rPr>
          <w:rtl w:val="0"/>
        </w:rPr>
        <w:t xml:space="preserve">7.1</w:t>
      </w:r>
      <w:r w:rsidDel="00000000" w:rsidR="00000000" w:rsidRPr="00000000">
        <w:rPr>
          <w:rtl w:val="0"/>
        </w:rPr>
        <w:t xml:space="preserve"> Organization and Management</w:t>
      </w: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The organization and coordination of PANGEA will be determined</w:t>
      </w:r>
      <w:r w:rsidDel="00000000" w:rsidR="00000000" w:rsidRPr="00000000">
        <w:rPr>
          <w:rtl w:val="0"/>
        </w:rPr>
        <w:t xml:space="preserve"> by NASA Program Management. We present a concept for organization and management that reflects a successful model used in the ABoVE and LBA-ECO campaigns. This structure will enable the organization and management of a long-term project with significant investment from interdisciplinary partnerships and collaborations at the national and international scale. </w:t>
      </w:r>
    </w:p>
    <w:p w:rsidR="00000000" w:rsidDel="00000000" w:rsidP="00000000" w:rsidRDefault="00000000" w:rsidRPr="00000000" w14:paraId="0000057C">
      <w:pPr>
        <w:pStyle w:val="Heading4"/>
        <w:rPr/>
      </w:pPr>
      <w:bookmarkStart w:colFirst="0" w:colLast="0" w:name="_hyedhoelr1xk" w:id="45"/>
      <w:bookmarkEnd w:id="45"/>
      <w:r w:rsidDel="00000000" w:rsidR="00000000" w:rsidRPr="00000000">
        <w:rPr>
          <w:rtl w:val="0"/>
        </w:rPr>
        <w:t xml:space="preserve">7.1.1 </w:t>
      </w:r>
      <w:r w:rsidDel="00000000" w:rsidR="00000000" w:rsidRPr="00000000">
        <w:rPr>
          <w:rtl w:val="0"/>
        </w:rPr>
        <w:t xml:space="preserve">Program Management</w:t>
      </w: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The NASA Terrestrial Ecology </w:t>
      </w:r>
      <w:r w:rsidDel="00000000" w:rsidR="00000000" w:rsidRPr="00000000">
        <w:rPr>
          <w:i w:val="1"/>
          <w:rtl w:val="0"/>
        </w:rPr>
        <w:t xml:space="preserve">Program Management</w:t>
      </w:r>
      <w:r w:rsidDel="00000000" w:rsidR="00000000" w:rsidRPr="00000000">
        <w:rPr>
          <w:rtl w:val="0"/>
        </w:rPr>
        <w:t xml:space="preserve"> will organize and oversee PANGEA with the support of the PANGEA </w:t>
      </w:r>
      <w:r w:rsidDel="00000000" w:rsidR="00000000" w:rsidRPr="00000000">
        <w:rPr>
          <w:i w:val="1"/>
          <w:rtl w:val="0"/>
        </w:rPr>
        <w:t xml:space="preserve">Project Office</w:t>
      </w:r>
      <w:r w:rsidDel="00000000" w:rsidR="00000000" w:rsidRPr="00000000">
        <w:rPr>
          <w:rtl w:val="0"/>
        </w:rPr>
        <w:t xml:space="preserve">. They will work within the NASA Earth Science Division to select and fund research projects conducted by the PANGEA </w:t>
      </w:r>
      <w:r w:rsidDel="00000000" w:rsidR="00000000" w:rsidRPr="00000000">
        <w:rPr>
          <w:i w:val="1"/>
          <w:rtl w:val="0"/>
        </w:rPr>
        <w:t xml:space="preserve">Science Team</w:t>
      </w:r>
      <w:r w:rsidDel="00000000" w:rsidR="00000000" w:rsidRPr="00000000">
        <w:rPr>
          <w:rtl w:val="0"/>
        </w:rPr>
        <w:t xml:space="preserve"> for participation in PANGEA and to allocate resources to the PANGEA </w:t>
      </w:r>
      <w:r w:rsidDel="00000000" w:rsidR="00000000" w:rsidRPr="00000000">
        <w:rPr>
          <w:i w:val="1"/>
          <w:rtl w:val="0"/>
        </w:rPr>
        <w:t xml:space="preserve">Project Office</w:t>
      </w:r>
      <w:r w:rsidDel="00000000" w:rsidR="00000000" w:rsidRPr="00000000">
        <w:rPr>
          <w:rtl w:val="0"/>
        </w:rPr>
        <w:t xml:space="preserve"> including the PANGEA </w:t>
      </w:r>
      <w:r w:rsidDel="00000000" w:rsidR="00000000" w:rsidRPr="00000000">
        <w:rPr>
          <w:i w:val="1"/>
          <w:rtl w:val="0"/>
        </w:rPr>
        <w:t xml:space="preserve">Project Scientist and Deputy Project Scientist </w:t>
      </w:r>
      <w:r w:rsidDel="00000000" w:rsidR="00000000" w:rsidRPr="00000000">
        <w:rPr>
          <w:rtl w:val="0"/>
        </w:rPr>
        <w:t xml:space="preserve">(jointly the </w:t>
      </w:r>
      <w:r w:rsidDel="00000000" w:rsidR="00000000" w:rsidRPr="00000000">
        <w:rPr>
          <w:i w:val="1"/>
          <w:rtl w:val="0"/>
        </w:rPr>
        <w:t xml:space="preserve">Scientific Leadership (SL))</w:t>
      </w:r>
      <w:r w:rsidDel="00000000" w:rsidR="00000000" w:rsidRPr="00000000">
        <w:rPr>
          <w:rtl w:val="0"/>
        </w:rPr>
        <w:t xml:space="preserve"> who are also selected by Program Management</w:t>
      </w:r>
      <w:r w:rsidDel="00000000" w:rsidR="00000000" w:rsidRPr="00000000">
        <w:rPr>
          <w:rtl w:val="0"/>
        </w:rPr>
        <w:t xml:space="preserve">. Program management will be responsible for representing PANGEA activities within NASA including to other NASA Programs that may support PANGEA activities. Program management will coordinate PANGEA activities with other research partners from domestic and foreign agencies. </w:t>
      </w:r>
    </w:p>
    <w:p w:rsidR="00000000" w:rsidDel="00000000" w:rsidP="00000000" w:rsidRDefault="00000000" w:rsidRPr="00000000" w14:paraId="0000057E">
      <w:pPr>
        <w:pStyle w:val="Heading4"/>
        <w:rPr/>
      </w:pPr>
      <w:bookmarkStart w:colFirst="0" w:colLast="0" w:name="_x5mu1td5ughg" w:id="46"/>
      <w:bookmarkEnd w:id="46"/>
      <w:r w:rsidDel="00000000" w:rsidR="00000000" w:rsidRPr="00000000">
        <w:rPr>
          <w:rtl w:val="0"/>
        </w:rPr>
        <w:t xml:space="preserve">7</w:t>
      </w:r>
      <w:r w:rsidDel="00000000" w:rsidR="00000000" w:rsidRPr="00000000">
        <w:rPr>
          <w:rtl w:val="0"/>
        </w:rPr>
        <w:t xml:space="preserve">.1.2 Project Office</w:t>
      </w:r>
    </w:p>
    <w:p w:rsidR="00000000" w:rsidDel="00000000" w:rsidP="00000000" w:rsidRDefault="00000000" w:rsidRPr="00000000" w14:paraId="0000057F">
      <w:pPr>
        <w:rPr/>
      </w:pPr>
      <w:r w:rsidDel="00000000" w:rsidR="00000000" w:rsidRPr="00000000">
        <w:rPr>
          <w:rtl w:val="0"/>
        </w:rPr>
        <w:t xml:space="preserve">Implementation of PANGEA will be supported by a </w:t>
      </w:r>
      <w:r w:rsidDel="00000000" w:rsidR="00000000" w:rsidRPr="00000000">
        <w:rPr>
          <w:i w:val="1"/>
          <w:rtl w:val="0"/>
        </w:rPr>
        <w:t xml:space="preserve">Project Office </w:t>
      </w:r>
      <w:r w:rsidDel="00000000" w:rsidR="00000000" w:rsidRPr="00000000">
        <w:rPr>
          <w:rtl w:val="0"/>
        </w:rPr>
        <w:t xml:space="preserve">led by the </w:t>
      </w:r>
      <w:r w:rsidDel="00000000" w:rsidR="00000000" w:rsidRPr="00000000">
        <w:rPr>
          <w:i w:val="1"/>
          <w:rtl w:val="0"/>
        </w:rPr>
        <w:t xml:space="preserve">Project Manager </w:t>
      </w:r>
      <w:r w:rsidDel="00000000" w:rsidR="00000000" w:rsidRPr="00000000">
        <w:rPr>
          <w:rtl w:val="0"/>
        </w:rPr>
        <w:t xml:space="preserve"> appointed by Program Management and supported by a</w:t>
      </w:r>
      <w:r w:rsidDel="00000000" w:rsidR="00000000" w:rsidRPr="00000000">
        <w:rPr>
          <w:rtl w:val="0"/>
        </w:rPr>
        <w:t xml:space="preserve"> project staff member. The PANGEA </w:t>
      </w:r>
      <w:r w:rsidDel="00000000" w:rsidR="00000000" w:rsidRPr="00000000">
        <w:rPr>
          <w:i w:val="1"/>
          <w:rtl w:val="0"/>
        </w:rPr>
        <w:t xml:space="preserve">Project Scientist</w:t>
      </w:r>
      <w:r w:rsidDel="00000000" w:rsidR="00000000" w:rsidRPr="00000000">
        <w:rPr>
          <w:rtl w:val="0"/>
        </w:rPr>
        <w:t xml:space="preserve"> and </w:t>
      </w:r>
      <w:r w:rsidDel="00000000" w:rsidR="00000000" w:rsidRPr="00000000">
        <w:rPr>
          <w:i w:val="1"/>
          <w:rtl w:val="0"/>
        </w:rPr>
        <w:t xml:space="preserve">Deputy Project Scientist</w:t>
      </w:r>
      <w:r w:rsidDel="00000000" w:rsidR="00000000" w:rsidRPr="00000000">
        <w:rPr>
          <w:rtl w:val="0"/>
        </w:rPr>
        <w:t xml:space="preserve"> will serve as </w:t>
      </w:r>
      <w:r w:rsidDel="00000000" w:rsidR="00000000" w:rsidRPr="00000000">
        <w:rPr>
          <w:i w:val="1"/>
          <w:rtl w:val="0"/>
        </w:rPr>
        <w:t xml:space="preserve">ex-officio</w:t>
      </w:r>
      <w:r w:rsidDel="00000000" w:rsidR="00000000" w:rsidRPr="00000000">
        <w:rPr>
          <w:rtl w:val="0"/>
        </w:rPr>
        <w:t xml:space="preserve"> members of the Project Office. The Project Office will (a) oversee and manage PANGEA field and airborne research activities and projects sponsored by NASA’s Terrestrial Ecology Program and other NASA program offices; (b) coordinate and provide logistical support for NASA-sponsored field research and airborne remote sensing campaigns including oversight of safety and risk management; (c) provide logistical support to the PANGEA working and coordinating groups, including support of meetings and workshops; and (d) develop and maintain the PANGEA Information System. The Project Office will have important interactions with local and regional stakeholders and will share responsibility for those interactions with the Scientific Leadership.  The Project Office will assist Science Team members with permit applications to appropriate authorities. Depending on the needs of the Science Team, the Project Office may also arrange for the collection of core variable data and installation of infrastructure at field sites. The Project Office will be responsible for managing the airborne science campaigns. Science Team Members will work closely with the Project Office and rely upon guidance from its staff for field activities, communications with local and regional stakeholders and authorities, and utilization of PANGEA cyberinfrastructure. </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PANGEA will prioritize close coordination between the PANGEA Science Team and Earth Science to Action activities. The Project Manager will designate a point of contact (POC) in the Project Office for science applications of PANGEA. This POC will monitor expectations that applications partners have of the PANGEA science team. Regular and transparent communication with potential application partners will continue at all stages of PANGEA, and updates on decisions to pursue or not pursue potential applications will be communicated promptly. NASA’s international reputation depends on carefully matching user needs with NASA investment and capabilities, as well as managing expectations of all partners.</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color w:val="666666"/>
          <w:sz w:val="24"/>
          <w:szCs w:val="24"/>
        </w:rPr>
      </w:pPr>
      <w:r w:rsidDel="00000000" w:rsidR="00000000" w:rsidRPr="00000000">
        <w:rPr>
          <w:color w:val="666666"/>
          <w:sz w:val="24"/>
          <w:szCs w:val="24"/>
          <w:rtl w:val="0"/>
        </w:rPr>
        <w:t xml:space="preserve">7</w:t>
      </w:r>
      <w:r w:rsidDel="00000000" w:rsidR="00000000" w:rsidRPr="00000000">
        <w:rPr>
          <w:color w:val="666666"/>
          <w:sz w:val="24"/>
          <w:szCs w:val="24"/>
          <w:rtl w:val="0"/>
        </w:rPr>
        <w:t xml:space="preserve">.1.3 Science Definition</w:t>
      </w:r>
    </w:p>
    <w:p w:rsidR="00000000" w:rsidDel="00000000" w:rsidP="00000000" w:rsidRDefault="00000000" w:rsidRPr="00000000" w14:paraId="00000584">
      <w:pPr>
        <w:rPr>
          <w:color w:val="000000"/>
          <w:sz w:val="22"/>
          <w:szCs w:val="22"/>
        </w:rPr>
      </w:pPr>
      <w:r w:rsidDel="00000000" w:rsidR="00000000" w:rsidRPr="00000000">
        <w:rPr>
          <w:color w:val="000000"/>
          <w:sz w:val="22"/>
          <w:szCs w:val="22"/>
          <w:rtl w:val="0"/>
        </w:rPr>
        <w:t xml:space="preserve">Prior to the initiation of the PANGEA science investigations, a group of scientists and scientific leadershi</w:t>
      </w:r>
      <w:r w:rsidDel="00000000" w:rsidR="00000000" w:rsidRPr="00000000">
        <w:rPr>
          <w:rtl w:val="0"/>
        </w:rPr>
        <w:t xml:space="preserve">p</w:t>
      </w:r>
      <w:r w:rsidDel="00000000" w:rsidR="00000000" w:rsidRPr="00000000">
        <w:rPr>
          <w:color w:val="000000"/>
          <w:sz w:val="22"/>
          <w:szCs w:val="22"/>
          <w:rtl w:val="0"/>
        </w:rPr>
        <w:t xml:space="preserve"> selected by the Program Office will work with the Project Office to design the</w:t>
      </w:r>
      <w:r w:rsidDel="00000000" w:rsidR="00000000" w:rsidRPr="00000000">
        <w:rPr>
          <w:rtl w:val="0"/>
        </w:rPr>
        <w:t xml:space="preserve"> </w:t>
      </w:r>
      <w:r w:rsidDel="00000000" w:rsidR="00000000" w:rsidRPr="00000000">
        <w:rPr>
          <w:i w:val="1"/>
          <w:color w:val="000000"/>
          <w:sz w:val="22"/>
          <w:szCs w:val="22"/>
          <w:rtl w:val="0"/>
        </w:rPr>
        <w:t xml:space="preserve">Concise </w:t>
      </w:r>
      <w:r w:rsidDel="00000000" w:rsidR="00000000" w:rsidRPr="00000000">
        <w:rPr>
          <w:i w:val="1"/>
          <w:rtl w:val="0"/>
        </w:rPr>
        <w:t xml:space="preserve">Experiment</w:t>
      </w:r>
      <w:r w:rsidDel="00000000" w:rsidR="00000000" w:rsidRPr="00000000">
        <w:rPr>
          <w:i w:val="1"/>
          <w:color w:val="000000"/>
          <w:sz w:val="22"/>
          <w:szCs w:val="22"/>
          <w:rtl w:val="0"/>
        </w:rPr>
        <w:t xml:space="preserve"> Pla</w:t>
      </w:r>
      <w:r w:rsidDel="00000000" w:rsidR="00000000" w:rsidRPr="00000000">
        <w:rPr>
          <w:color w:val="000000"/>
          <w:sz w:val="22"/>
          <w:szCs w:val="22"/>
          <w:rtl w:val="0"/>
        </w:rPr>
        <w:t xml:space="preserve">n. This plan will present a refinement of the ideas presented in this scoping document. The purpose of the refined plan </w:t>
      </w:r>
      <w:r w:rsidDel="00000000" w:rsidR="00000000" w:rsidRPr="00000000">
        <w:rPr>
          <w:rtl w:val="0"/>
        </w:rPr>
        <w:t xml:space="preserve">is to</w:t>
      </w:r>
      <w:r w:rsidDel="00000000" w:rsidR="00000000" w:rsidRPr="00000000">
        <w:rPr>
          <w:color w:val="000000"/>
          <w:sz w:val="22"/>
          <w:szCs w:val="22"/>
          <w:rtl w:val="0"/>
        </w:rPr>
        <w:t xml:space="preserve"> match scientific scope with available resources. Specific recommendations regarding research sites</w:t>
      </w:r>
      <w:r w:rsidDel="00000000" w:rsidR="00000000" w:rsidRPr="00000000">
        <w:rPr>
          <w:rtl w:val="0"/>
        </w:rPr>
        <w:t xml:space="preserve">, field scientific infrastructure needs (including instrumentation), and requirements for airborne remote sensing will be defined in the concise plane.</w:t>
      </w:r>
      <w:r w:rsidDel="00000000" w:rsidR="00000000" w:rsidRPr="00000000">
        <w:rPr>
          <w:color w:val="000000"/>
          <w:sz w:val="22"/>
          <w:szCs w:val="22"/>
          <w:rtl w:val="0"/>
        </w:rPr>
        <w:t xml:space="preserve"> The Concise </w:t>
      </w:r>
      <w:r w:rsidDel="00000000" w:rsidR="00000000" w:rsidRPr="00000000">
        <w:rPr>
          <w:rtl w:val="0"/>
        </w:rPr>
        <w:t xml:space="preserve">Experiment</w:t>
      </w:r>
      <w:r w:rsidDel="00000000" w:rsidR="00000000" w:rsidRPr="00000000">
        <w:rPr>
          <w:color w:val="000000"/>
          <w:sz w:val="22"/>
          <w:szCs w:val="22"/>
          <w:rtl w:val="0"/>
        </w:rPr>
        <w:t xml:space="preserve"> Plan will serve Program Management’s needs to solicit science investigations and will serve the selected Science Team as a guide for their integrated investigations to answer PANGEA </w:t>
      </w:r>
      <w:r w:rsidDel="00000000" w:rsidR="00000000" w:rsidRPr="00000000">
        <w:rPr>
          <w:color w:val="000000"/>
          <w:sz w:val="22"/>
          <w:szCs w:val="22"/>
          <w:rtl w:val="0"/>
        </w:rPr>
        <w:t xml:space="preserve">science questions.</w:t>
      </w:r>
      <w:r w:rsidDel="00000000" w:rsidR="00000000" w:rsidRPr="00000000">
        <w:rPr>
          <w:rtl w:val="0"/>
        </w:rPr>
      </w:r>
    </w:p>
    <w:p w:rsidR="00000000" w:rsidDel="00000000" w:rsidP="00000000" w:rsidRDefault="00000000" w:rsidRPr="00000000" w14:paraId="00000585">
      <w:pPr>
        <w:pStyle w:val="Heading4"/>
        <w:rPr/>
      </w:pPr>
      <w:bookmarkStart w:colFirst="0" w:colLast="0" w:name="_lq3brrk2qvfv" w:id="47"/>
      <w:bookmarkEnd w:id="47"/>
      <w:r w:rsidDel="00000000" w:rsidR="00000000" w:rsidRPr="00000000">
        <w:rPr>
          <w:rtl w:val="0"/>
        </w:rPr>
        <w:t xml:space="preserve">7.1.3 Project Implementation</w:t>
      </w:r>
    </w:p>
    <w:p w:rsidR="00000000" w:rsidDel="00000000" w:rsidP="00000000" w:rsidRDefault="00000000" w:rsidRPr="00000000" w14:paraId="00000586">
      <w:pPr>
        <w:rPr/>
      </w:pPr>
      <w:r w:rsidDel="00000000" w:rsidR="00000000" w:rsidRPr="00000000">
        <w:rPr>
          <w:rtl w:val="0"/>
        </w:rPr>
        <w:t xml:space="preserve">The PANGEA project will be implemented by the selected PANGEA Science Team supported by the Project Office over a nominal period of six to nine years as called for in the NASA announcement A.4 of 2022. A Project </w:t>
      </w:r>
      <w:r w:rsidDel="00000000" w:rsidR="00000000" w:rsidRPr="00000000">
        <w:rPr>
          <w:i w:val="1"/>
          <w:rtl w:val="0"/>
        </w:rPr>
        <w:t xml:space="preserve">Implementation Plan</w:t>
      </w:r>
      <w:r w:rsidDel="00000000" w:rsidR="00000000" w:rsidRPr="00000000">
        <w:rPr>
          <w:rtl w:val="0"/>
        </w:rPr>
        <w:t xml:space="preserve"> will be elaborated based on the Concise Experiment Plan. The Project Office shall be responsible for the Implementation Plan including regular updates the frequency of which will be determined in consultation with the Science Team and Program Management. The implementation plan shall detail the research activities to be conducted and specify roles and responsibilities for investigators involved in those activities during the execution of PANGEA. A notional timetable for project implementation is presented in </w:t>
      </w:r>
      <w:r w:rsidDel="00000000" w:rsidR="00000000" w:rsidRPr="00000000">
        <w:rPr>
          <w:i w:val="1"/>
          <w:highlight w:val="yellow"/>
          <w:rtl w:val="0"/>
        </w:rPr>
        <w:t xml:space="preserve">Section 7.6</w:t>
      </w:r>
      <w:r w:rsidDel="00000000" w:rsidR="00000000" w:rsidRPr="00000000">
        <w:rPr>
          <w:highlight w:val="yellow"/>
          <w:rtl w:val="0"/>
        </w:rPr>
        <w:t xml:space="preserve"> (</w:t>
      </w:r>
      <w:r w:rsidDel="00000000" w:rsidR="00000000" w:rsidRPr="00000000">
        <w:rPr>
          <w:b w:val="1"/>
          <w:highlight w:val="yellow"/>
          <w:rtl w:val="0"/>
        </w:rPr>
        <w:t xml:space="preserve">Figure X</w:t>
      </w:r>
      <w:r w:rsidDel="00000000" w:rsidR="00000000" w:rsidRPr="00000000">
        <w:rPr>
          <w:highlight w:val="yellow"/>
          <w:rtl w:val="0"/>
        </w:rPr>
        <w:t xml:space="preserve">)</w:t>
      </w:r>
      <w:r w:rsidDel="00000000" w:rsidR="00000000" w:rsidRPr="00000000">
        <w:rPr>
          <w:rtl w:val="0"/>
        </w:rPr>
        <w:t xml:space="preserve">. </w:t>
      </w:r>
      <w:commentRangeStart w:id="406"/>
      <w:r w:rsidDel="00000000" w:rsidR="00000000" w:rsidRPr="00000000">
        <w:rPr>
          <w:rtl w:val="0"/>
        </w:rPr>
        <w:t xml:space="preserve">At the outset of the project, roughly one year will be spent preparing for field and airborne data collection activities. The main period of data collection will extend from three to six years depending upon the overall project duration and scope. Analysis of the data collected will be continuous throughout the project.  We expect data collection to </w:t>
      </w:r>
      <w:r w:rsidDel="00000000" w:rsidR="00000000" w:rsidRPr="00000000">
        <w:rPr>
          <w:highlight w:val="white"/>
          <w:rtl w:val="0"/>
        </w:rPr>
        <w:t xml:space="preserve">draw gradually to a close</w:t>
      </w:r>
      <w:r w:rsidDel="00000000" w:rsidR="00000000" w:rsidRPr="00000000">
        <w:rPr>
          <w:rtl w:val="0"/>
        </w:rPr>
        <w:t xml:space="preserve"> one to three years prior to the conclusion of the project to allow time for data analysis, integration, and synthesis. PANGEA will leave a legacy of data and open science that will support future scientific investigations that will respond to the PANGEA science questions and to new science themes. </w:t>
      </w:r>
      <w:commentRangeEnd w:id="406"/>
      <w:r w:rsidDel="00000000" w:rsidR="00000000" w:rsidRPr="00000000">
        <w:commentReference w:id="406"/>
      </w:r>
      <w:r w:rsidDel="00000000" w:rsidR="00000000" w:rsidRPr="00000000">
        <w:rPr>
          <w:rtl w:val="0"/>
        </w:rPr>
      </w:r>
    </w:p>
    <w:p w:rsidR="00000000" w:rsidDel="00000000" w:rsidP="00000000" w:rsidRDefault="00000000" w:rsidRPr="00000000" w14:paraId="00000587">
      <w:pPr>
        <w:pStyle w:val="Heading4"/>
        <w:rPr/>
      </w:pPr>
      <w:bookmarkStart w:colFirst="0" w:colLast="0" w:name="_7wuyqi8504jb" w:id="48"/>
      <w:bookmarkEnd w:id="48"/>
      <w:r w:rsidDel="00000000" w:rsidR="00000000" w:rsidRPr="00000000">
        <w:rPr>
          <w:rtl w:val="0"/>
        </w:rPr>
        <w:t xml:space="preserve">7.1.4 Science Team and Science Leadership</w:t>
      </w:r>
    </w:p>
    <w:p w:rsidR="00000000" w:rsidDel="00000000" w:rsidP="00000000" w:rsidRDefault="00000000" w:rsidRPr="00000000" w14:paraId="00000588">
      <w:pPr>
        <w:rPr/>
      </w:pPr>
      <w:r w:rsidDel="00000000" w:rsidR="00000000" w:rsidRPr="00000000">
        <w:rPr>
          <w:rtl w:val="0"/>
        </w:rPr>
        <w:t xml:space="preserve">The </w:t>
      </w:r>
      <w:r w:rsidDel="00000000" w:rsidR="00000000" w:rsidRPr="00000000">
        <w:rPr>
          <w:i w:val="1"/>
          <w:rtl w:val="0"/>
        </w:rPr>
        <w:t xml:space="preserve">Science Team</w:t>
      </w:r>
      <w:r w:rsidDel="00000000" w:rsidR="00000000" w:rsidRPr="00000000">
        <w:rPr>
          <w:rtl w:val="0"/>
        </w:rPr>
        <w:t xml:space="preserve"> led by a </w:t>
      </w:r>
      <w:r w:rsidDel="00000000" w:rsidR="00000000" w:rsidRPr="00000000">
        <w:rPr>
          <w:rtl w:val="0"/>
        </w:rPr>
        <w:t xml:space="preserve">Project Scientist and a Deputy Project Scientist </w:t>
      </w:r>
      <w:r w:rsidDel="00000000" w:rsidR="00000000" w:rsidRPr="00000000">
        <w:rPr>
          <w:rtl w:val="0"/>
        </w:rPr>
        <w:t xml:space="preserve">will be composed of PIs and Co-Is of selected investigations, as well as scientists recruited by those PIs and Co-Is including post-doctoral scientists and students</w:t>
      </w:r>
      <w:r w:rsidDel="00000000" w:rsidR="00000000" w:rsidRPr="00000000">
        <w:rPr>
          <w:rtl w:val="0"/>
        </w:rPr>
        <w:t xml:space="preserve">. In close coordination with the PANGEA Science Team, the Project Office, and Program Management the Project Scientist and Deputy will call and organize the program for regular PANGEA Science Team meetings. The Project Scientist and Deputy will meet with Program Management and the Project Office management, at a minimum, quarterly, to review progress, resolve issues, and discuss implementation next steps.</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Experience with past campaigns informs us that timely communication is important to manage the expectations of the PANGEA Science Team and researchers from partner projects and organizations. The PANGEA Science Leadership (SL) will communicate the research objectives and outputs of the NASA-funded science team to diverse audiences. The SL will work with local partners to set expectations of PANGEA. The SL will accurately and promptly communicate project updates to local research partners. Presentations, webinars, and town halls will employ interpretation services and project materials will be made available in the languages of participating countries. After PANGEA data has been collected and as science data products become available, the SL will be responsible for ensuring that local partners continue to receive regular updates. </w:t>
      </w:r>
      <w:r w:rsidDel="00000000" w:rsidR="00000000" w:rsidRPr="00000000">
        <w:rPr>
          <w:rtl w:val="0"/>
        </w:rPr>
        <w:t xml:space="preserve">The SL will set the tone of PANGEA, and will be mindful about setting an example to the rest of the Science Team about inclusive and respectful collaboration and the value of co-producing research. </w:t>
      </w:r>
      <w:r w:rsidDel="00000000" w:rsidR="00000000" w:rsidRPr="00000000">
        <w:rPr>
          <w:rtl w:val="0"/>
        </w:rPr>
        <w:t xml:space="preserve">The SL and all members of the PANGEA Science Team will adhere to the PANGEA Community Guidelines</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PANGEA science investigations will be executed by the Science Team. As noted, membership in the Science Team will include investigators selected by NASA and investigators who are recruited by Science Team PIs and Co-Is. PANGEA investigations will concern a number of countries throughout the humid tropics. Based on NASA experience in the Large-Scale Biosphere-Atmosphere Experiment in Amazonia, we recommend that </w:t>
      </w:r>
      <w:r w:rsidDel="00000000" w:rsidR="00000000" w:rsidRPr="00000000">
        <w:rPr>
          <w:i w:val="1"/>
          <w:rtl w:val="0"/>
        </w:rPr>
        <w:t xml:space="preserve">all</w:t>
      </w:r>
      <w:r w:rsidDel="00000000" w:rsidR="00000000" w:rsidRPr="00000000">
        <w:rPr>
          <w:rtl w:val="0"/>
        </w:rPr>
        <w:t xml:space="preserve"> investigations have counter-part investigators humid tropical forest countries and endeavor to train early career scientists and technicians from countries where PANGEA research is active and other countries of the humid tropics. This should apply even to investigations that have no field component. During LBA, NASA learned that this approach had many benefits. Practically, it offered an incentive for host countries to support the work of NASA in-country, because of the capacity being built by the researchers. Researchers found that host countries often provided significant leverage for their research projects through in-kind and funded contributions, especially student fellowships. Decades after the NASA presence in South America for LBA concluded, NASA still has a large network of friendly collaborators in the South American scientific community.  The impact of those investigators on science in their home countries has been vast. See </w:t>
      </w:r>
      <w:r w:rsidDel="00000000" w:rsidR="00000000" w:rsidRPr="00000000">
        <w:rPr>
          <w:i w:val="1"/>
          <w:highlight w:val="yellow"/>
          <w:rtl w:val="0"/>
        </w:rPr>
        <w:t xml:space="preserve">Section 9 </w:t>
      </w:r>
      <w:r w:rsidDel="00000000" w:rsidR="00000000" w:rsidRPr="00000000">
        <w:rPr>
          <w:i w:val="1"/>
          <w:rtl w:val="0"/>
        </w:rPr>
        <w:t xml:space="preserve">- Capacity Building, Training, and Education</w:t>
      </w:r>
      <w:r w:rsidDel="00000000" w:rsidR="00000000" w:rsidRPr="00000000">
        <w:rPr>
          <w:rtl w:val="0"/>
        </w:rPr>
        <w:t xml:space="preserve"> for more information. </w:t>
      </w:r>
    </w:p>
    <w:p w:rsidR="00000000" w:rsidDel="00000000" w:rsidP="00000000" w:rsidRDefault="00000000" w:rsidRPr="00000000" w14:paraId="0000058D">
      <w:pPr>
        <w:rPr>
          <w:b w:val="1"/>
        </w:rPr>
      </w:pPr>
      <w:r w:rsidDel="00000000" w:rsidR="00000000" w:rsidRPr="00000000">
        <w:rPr>
          <w:rtl w:val="0"/>
        </w:rPr>
      </w:r>
    </w:p>
    <w:tbl>
      <w:tblPr>
        <w:tblStyle w:val="Table17"/>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58E">
            <w:pPr>
              <w:jc w:val="center"/>
              <w:rPr>
                <w:b w:val="1"/>
              </w:rPr>
            </w:pPr>
            <w:r w:rsidDel="00000000" w:rsidR="00000000" w:rsidRPr="00000000">
              <w:rPr>
                <w:b w:val="1"/>
                <w:rtl w:val="0"/>
              </w:rPr>
              <w:t xml:space="preserve">PANGEA will emphasize and prioritize diversity, equity, and inclusion in all aspects of the campaign, including diverse representation in its leadership. </w:t>
            </w:r>
          </w:p>
        </w:tc>
      </w:tr>
    </w:tbl>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b w:val="1"/>
        </w:rPr>
      </w:pPr>
      <w:r w:rsidDel="00000000" w:rsidR="00000000" w:rsidRPr="00000000">
        <w:rPr>
          <w:rtl w:val="0"/>
        </w:rPr>
        <w:t xml:space="preserve">PANGEA’s Science Team will prioritize </w:t>
      </w:r>
      <w:r w:rsidDel="00000000" w:rsidR="00000000" w:rsidRPr="00000000">
        <w:rPr>
          <w:rtl w:val="0"/>
        </w:rPr>
        <w:t xml:space="preserve">diverse representation in terms of scientific expertise, technical specialties, national origin, race, gender, native language, different career stages, and more. </w:t>
      </w:r>
      <w:r w:rsidDel="00000000" w:rsidR="00000000" w:rsidRPr="00000000">
        <w:rPr>
          <w:rtl w:val="0"/>
        </w:rPr>
        <w:t xml:space="preserve">Early career researchers will be included from the beginning, as will representatives from participating countries where field research will take place. Team members must commit to cultural sensitivity, with respect for local collaborators and extra care taken to uphold NASA’s reputation internationally. </w:t>
      </w:r>
      <w:r w:rsidDel="00000000" w:rsidR="00000000" w:rsidRPr="00000000">
        <w:rPr>
          <w:rtl w:val="0"/>
        </w:rPr>
      </w:r>
    </w:p>
    <w:p w:rsidR="00000000" w:rsidDel="00000000" w:rsidP="00000000" w:rsidRDefault="00000000" w:rsidRPr="00000000" w14:paraId="00000591">
      <w:pPr>
        <w:rPr>
          <w:b w:val="1"/>
        </w:rPr>
      </w:pPr>
      <w:r w:rsidDel="00000000" w:rsidR="00000000" w:rsidRPr="00000000">
        <w:rPr>
          <w:rtl w:val="0"/>
        </w:rPr>
      </w:r>
    </w:p>
    <w:tbl>
      <w:tblPr>
        <w:tblStyle w:val="Table18"/>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592">
            <w:pPr>
              <w:jc w:val="center"/>
              <w:rPr>
                <w:b w:val="1"/>
              </w:rPr>
            </w:pPr>
            <w:r w:rsidDel="00000000" w:rsidR="00000000" w:rsidRPr="00000000">
              <w:rPr>
                <w:b w:val="1"/>
                <w:rtl w:val="0"/>
              </w:rPr>
              <w:t xml:space="preserve">Leadership and engagement in the PANGEA scoping process demonstrates diverse support for the campaign and diversity of candidates who have the capacity to and interest in contributing to PANGEA.</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593">
      <w:pPr>
        <w:rPr>
          <w:b w:val="1"/>
        </w:rPr>
      </w:pPr>
      <w:r w:rsidDel="00000000" w:rsidR="00000000" w:rsidRPr="00000000">
        <w:rPr>
          <w:rtl w:val="0"/>
        </w:rPr>
      </w:r>
    </w:p>
    <w:p w:rsidR="00000000" w:rsidDel="00000000" w:rsidP="00000000" w:rsidRDefault="00000000" w:rsidRPr="00000000" w14:paraId="00000594">
      <w:pPr>
        <w:rPr>
          <w:color w:val="ff0000"/>
        </w:rPr>
      </w:pPr>
      <w:r w:rsidDel="00000000" w:rsidR="00000000" w:rsidRPr="00000000">
        <w:rPr>
          <w:rtl w:val="0"/>
        </w:rPr>
        <w:t xml:space="preserve">The scoping effort also exemplified PANGEA’s ability to implement </w:t>
      </w:r>
      <w:r w:rsidDel="00000000" w:rsidR="00000000" w:rsidRPr="00000000">
        <w:rPr>
          <w:rtl w:val="0"/>
        </w:rPr>
        <w:t xml:space="preserve">scientific diplomacy</w:t>
      </w:r>
      <w:r w:rsidDel="00000000" w:rsidR="00000000" w:rsidRPr="00000000">
        <w:rPr>
          <w:b w:val="1"/>
          <w:rtl w:val="0"/>
        </w:rPr>
        <w:t xml:space="preserve"> </w:t>
      </w:r>
      <w:r w:rsidDel="00000000" w:rsidR="00000000" w:rsidRPr="00000000">
        <w:rPr>
          <w:rtl w:val="0"/>
        </w:rPr>
        <w:t xml:space="preserve">internationally. The Science Team will meet regularly, and for virtual meetings will </w:t>
      </w:r>
      <w:r w:rsidDel="00000000" w:rsidR="00000000" w:rsidRPr="00000000">
        <w:rPr>
          <w:rtl w:val="0"/>
        </w:rPr>
        <w:t xml:space="preserve">endeavour</w:t>
      </w:r>
      <w:r w:rsidDel="00000000" w:rsidR="00000000" w:rsidRPr="00000000">
        <w:rPr>
          <w:rtl w:val="0"/>
        </w:rPr>
        <w:t xml:space="preserve"> to arrange meetings considerate to the time zones of persons represented. </w:t>
      </w:r>
      <w:r w:rsidDel="00000000" w:rsidR="00000000" w:rsidRPr="00000000">
        <w:rPr>
          <w:rtl w:val="0"/>
        </w:rPr>
      </w:r>
    </w:p>
    <w:p w:rsidR="00000000" w:rsidDel="00000000" w:rsidP="00000000" w:rsidRDefault="00000000" w:rsidRPr="00000000" w14:paraId="00000595">
      <w:pPr>
        <w:pStyle w:val="Heading4"/>
        <w:rPr/>
      </w:pPr>
      <w:bookmarkStart w:colFirst="0" w:colLast="0" w:name="_moant3j662pm" w:id="49"/>
      <w:bookmarkEnd w:id="49"/>
      <w:r w:rsidDel="00000000" w:rsidR="00000000" w:rsidRPr="00000000">
        <w:rPr>
          <w:rtl w:val="0"/>
        </w:rPr>
        <w:t xml:space="preserve">7.1.5 Disciplinary Skills Required</w:t>
      </w:r>
    </w:p>
    <w:p w:rsidR="00000000" w:rsidDel="00000000" w:rsidP="00000000" w:rsidRDefault="00000000" w:rsidRPr="00000000" w14:paraId="00000596">
      <w:pPr>
        <w:rPr>
          <w:color w:val="1155cc"/>
          <w:sz w:val="21"/>
          <w:szCs w:val="21"/>
          <w:highlight w:val="white"/>
          <w:u w:val="single"/>
        </w:rPr>
      </w:pPr>
      <w:r w:rsidDel="00000000" w:rsidR="00000000" w:rsidRPr="00000000">
        <w:rPr>
          <w:rtl w:val="0"/>
        </w:rPr>
        <w:t xml:space="preserve">PANGEA is conceived as an interdisciplinary campaign. Scientists involved in PANGEA research may identify themselves with one discipline or with several. We expect participation from scientists connected with physical, biological, and social sciences. The skills and knowledge associated with an array of disciplines will be represented in the PANGEA Science Team. As part of the Terrestrial Ecology program we expect that ecology at various levels of organization (ecosystem, community, population) will be strongly represented. Biogeochemistry and atmospheric chemistry have long been associated with NASA TE campaigns as are plant physiology and ecophysiology. The science team will include the skills and knowledge of other related disciplines including land systems, meteorology, hydrology, and social sciences.  Remote sensing specialists will be well represented in the science team.</w:t>
      </w:r>
      <w:r w:rsidDel="00000000" w:rsidR="00000000" w:rsidRPr="00000000">
        <w:rPr>
          <w:rtl w:val="0"/>
        </w:rPr>
      </w:r>
    </w:p>
    <w:p w:rsidR="00000000" w:rsidDel="00000000" w:rsidP="00000000" w:rsidRDefault="00000000" w:rsidRPr="00000000" w14:paraId="00000597">
      <w:pPr>
        <w:pStyle w:val="Heading3"/>
        <w:rPr/>
      </w:pPr>
      <w:bookmarkStart w:colFirst="0" w:colLast="0" w:name="_w90m76cd6k00" w:id="50"/>
      <w:bookmarkEnd w:id="50"/>
      <w:r w:rsidDel="00000000" w:rsidR="00000000" w:rsidRPr="00000000">
        <w:rPr>
          <w:rtl w:val="0"/>
        </w:rPr>
        <w:t xml:space="preserve">7.2</w:t>
      </w:r>
      <w:commentRangeStart w:id="407"/>
      <w:r w:rsidDel="00000000" w:rsidR="00000000" w:rsidRPr="00000000">
        <w:rPr>
          <w:rtl w:val="0"/>
        </w:rPr>
        <w:t xml:space="preserve"> Community Engagement Strategy</w:t>
      </w:r>
      <w:commentRangeEnd w:id="407"/>
      <w:r w:rsidDel="00000000" w:rsidR="00000000" w:rsidRPr="00000000">
        <w:commentReference w:id="407"/>
      </w:r>
      <w:r w:rsidDel="00000000" w:rsidR="00000000" w:rsidRPr="00000000">
        <w:rPr>
          <w:rtl w:val="0"/>
        </w:rPr>
      </w:r>
    </w:p>
    <w:p w:rsidR="00000000" w:rsidDel="00000000" w:rsidP="00000000" w:rsidRDefault="00000000" w:rsidRPr="00000000" w14:paraId="00000598">
      <w:pPr>
        <w:spacing w:before="240" w:lineRule="auto"/>
        <w:rPr/>
      </w:pPr>
      <w:r w:rsidDel="00000000" w:rsidR="00000000" w:rsidRPr="00000000">
        <w:rPr>
          <w:rtl w:val="0"/>
        </w:rPr>
        <w:t xml:space="preserve">PANGEA will engage with diverse communities to address science questions, identify synergies with local research priorities, and implement PANGEA in a manner that is broadly beneficial in the landscapes and countries targeted for research. The strategy draws upon the knowledge, expertise, and experiences shared throughout PANGEA’s scoping campaign, which engaged with over </w:t>
      </w:r>
      <w:commentRangeStart w:id="408"/>
      <w:r w:rsidDel="00000000" w:rsidR="00000000" w:rsidRPr="00000000">
        <w:rPr>
          <w:rtl w:val="0"/>
        </w:rPr>
        <w:t xml:space="preserve">500 individuals</w:t>
      </w:r>
      <w:commentRangeEnd w:id="408"/>
      <w:r w:rsidDel="00000000" w:rsidR="00000000" w:rsidRPr="00000000">
        <w:commentReference w:id="408"/>
      </w:r>
      <w:r w:rsidDel="00000000" w:rsidR="00000000" w:rsidRPr="00000000">
        <w:rPr>
          <w:rtl w:val="0"/>
        </w:rPr>
        <w:t xml:space="preserve"> and 150 organizations from 42 countries across five continents through (a) consultative workshops, (b) outreach events, (c) working group discussions, (d) bilateral meetings, and (e) web surveys. A more detailed description of engagement methods used during the scoping campaign is provided in </w:t>
      </w:r>
      <w:r w:rsidDel="00000000" w:rsidR="00000000" w:rsidRPr="00000000">
        <w:rPr>
          <w:b w:val="1"/>
          <w:highlight w:val="yellow"/>
          <w:rtl w:val="0"/>
        </w:rPr>
        <w:t xml:space="preserve">Appendix A</w:t>
      </w:r>
      <w:r w:rsidDel="00000000" w:rsidR="00000000" w:rsidRPr="00000000">
        <w:rPr>
          <w:rtl w:val="0"/>
        </w:rPr>
        <w:t xml:space="preserve">. We present a list of the communities prioritized for engagement in PANGEA, the principles that underpin PANGEA’s engagement efforts, and PANGEA’s strategy for engaging local communities and cultivating a long-term, positive legacy during and beyond the campaign.</w:t>
      </w:r>
    </w:p>
    <w:p w:rsidR="00000000" w:rsidDel="00000000" w:rsidP="00000000" w:rsidRDefault="00000000" w:rsidRPr="00000000" w14:paraId="00000599">
      <w:pPr>
        <w:pStyle w:val="Heading4"/>
        <w:rPr/>
      </w:pPr>
      <w:bookmarkStart w:colFirst="0" w:colLast="0" w:name="_37bqpc2b4ccb" w:id="51"/>
      <w:bookmarkEnd w:id="51"/>
      <w:commentRangeStart w:id="409"/>
      <w:r w:rsidDel="00000000" w:rsidR="00000000" w:rsidRPr="00000000">
        <w:rPr>
          <w:rtl w:val="0"/>
        </w:rPr>
        <w:t xml:space="preserve">7</w:t>
      </w:r>
      <w:commentRangeEnd w:id="409"/>
      <w:r w:rsidDel="00000000" w:rsidR="00000000" w:rsidRPr="00000000">
        <w:commentReference w:id="409"/>
      </w:r>
      <w:r w:rsidDel="00000000" w:rsidR="00000000" w:rsidRPr="00000000">
        <w:rPr>
          <w:rtl w:val="0"/>
        </w:rPr>
        <w:t xml:space="preserve">.2.1. </w:t>
      </w:r>
      <w:commentRangeStart w:id="410"/>
      <w:r w:rsidDel="00000000" w:rsidR="00000000" w:rsidRPr="00000000">
        <w:rPr>
          <w:rtl w:val="0"/>
        </w:rPr>
        <w:t xml:space="preserve">PANGEA</w:t>
      </w:r>
      <w:commentRangeEnd w:id="410"/>
      <w:r w:rsidDel="00000000" w:rsidR="00000000" w:rsidRPr="00000000">
        <w:commentReference w:id="410"/>
      </w:r>
      <w:r w:rsidDel="00000000" w:rsidR="00000000" w:rsidRPr="00000000">
        <w:rPr>
          <w:rtl w:val="0"/>
        </w:rPr>
        <w:t xml:space="preserve"> Partners</w:t>
      </w:r>
      <w:r w:rsidDel="00000000" w:rsidR="00000000" w:rsidRPr="00000000">
        <w:rPr>
          <w:rtl w:val="0"/>
        </w:rPr>
      </w:r>
    </w:p>
    <w:p w:rsidR="00000000" w:rsidDel="00000000" w:rsidP="00000000" w:rsidRDefault="00000000" w:rsidRPr="00000000" w14:paraId="0000059A">
      <w:pPr>
        <w:spacing w:before="240" w:lineRule="auto"/>
        <w:rPr/>
      </w:pPr>
      <w:r w:rsidDel="00000000" w:rsidR="00000000" w:rsidRPr="00000000">
        <w:rPr>
          <w:rtl w:val="0"/>
        </w:rPr>
        <w:t xml:space="preserve">PANGEA research on tropical forests will complement and expand upon many existing efforts. Some of these efforts are limited to small geographical domains or represent networks of individual sites. Others, such as One Forest Vision and GEO-TREES, have pantropical ambitions like PANGEA. The range of partnership opportunities is illustrated with examples in </w:t>
      </w:r>
      <w:r w:rsidDel="00000000" w:rsidR="00000000" w:rsidRPr="00000000">
        <w:rPr>
          <w:b w:val="1"/>
          <w:highlight w:val="yellow"/>
          <w:rtl w:val="0"/>
        </w:rPr>
        <w:t xml:space="preserve">Table X</w:t>
      </w:r>
      <w:r w:rsidDel="00000000" w:rsidR="00000000" w:rsidRPr="00000000">
        <w:rPr>
          <w:rtl w:val="0"/>
        </w:rPr>
        <w:t xml:space="preserve">. </w:t>
      </w:r>
      <w:r w:rsidDel="00000000" w:rsidR="00000000" w:rsidRPr="00000000">
        <w:rPr>
          <w:b w:val="1"/>
          <w:highlight w:val="yellow"/>
          <w:rtl w:val="0"/>
        </w:rPr>
        <w:t xml:space="preserve">Appendix X</w:t>
      </w:r>
      <w:r w:rsidDel="00000000" w:rsidR="00000000" w:rsidRPr="00000000">
        <w:rPr>
          <w:rtl w:val="0"/>
        </w:rPr>
        <w:t xml:space="preserve"> describes the different communities that PANGEA will engage in greater detail, lists all PANGEA partners according to community type, and discusses more specific engagement considerations for each.</w:t>
      </w:r>
    </w:p>
    <w:p w:rsidR="00000000" w:rsidDel="00000000" w:rsidP="00000000" w:rsidRDefault="00000000" w:rsidRPr="00000000" w14:paraId="0000059B">
      <w:pPr>
        <w:spacing w:before="240" w:lineRule="auto"/>
        <w:rPr/>
      </w:pPr>
      <w:r w:rsidDel="00000000" w:rsidR="00000000" w:rsidRPr="00000000">
        <w:rPr>
          <w:rtl w:val="0"/>
        </w:rPr>
        <w:t xml:space="preserve">PANGEA interprets the word </w:t>
      </w:r>
      <w:r w:rsidDel="00000000" w:rsidR="00000000" w:rsidRPr="00000000">
        <w:rPr>
          <w:i w:val="1"/>
          <w:rtl w:val="0"/>
        </w:rPr>
        <w:t xml:space="preserve">community</w:t>
      </w:r>
      <w:r w:rsidDel="00000000" w:rsidR="00000000" w:rsidRPr="00000000">
        <w:rPr>
          <w:rtl w:val="0"/>
        </w:rPr>
        <w:t xml:space="preserve"> broadly to encompass a wide variety of formal and informal groups of people who perceive themselves as members of a group, which may share interests, experiences, resources, activities, professions, livelihoods, culture, geography, origins, language, or any combination of the above. </w:t>
      </w:r>
      <w:commentRangeStart w:id="411"/>
      <w:r w:rsidDel="00000000" w:rsidR="00000000" w:rsidRPr="00000000">
        <w:rPr>
          <w:rtl w:val="0"/>
        </w:rPr>
        <w:t xml:space="preserve">The scoping campaign identified </w:t>
      </w:r>
      <w:r w:rsidDel="00000000" w:rsidR="00000000" w:rsidRPr="00000000">
        <w:rPr>
          <w:rtl w:val="0"/>
        </w:rPr>
        <w:t xml:space="preserve">ten </w:t>
      </w:r>
      <w:r w:rsidDel="00000000" w:rsidR="00000000" w:rsidRPr="00000000">
        <w:rPr>
          <w:rtl w:val="0"/>
        </w:rPr>
        <w:t xml:space="preserve">types of communities with which PANGEA will prioritize engagement: </w:t>
      </w:r>
      <w:r w:rsidDel="00000000" w:rsidR="00000000" w:rsidRPr="00000000">
        <w:rPr>
          <w:rtl w:val="0"/>
        </w:rPr>
        <w:t xml:space="preserve">(1) NASA; (2) other US government agencies; (3) international space agencies and support facilities; (3) foreign government agencies and national research institutes; (4) scientific institutions; (5) coordinated international research initiatives; (6) civil society organizations (CSOs); (7) Indigenous peoples and local community alliances and organizations; (8) the donor community; (9) the private sector; and (10) intergovernmental agencies. </w:t>
      </w:r>
      <w:commentRangeEnd w:id="411"/>
      <w:r w:rsidDel="00000000" w:rsidR="00000000" w:rsidRPr="00000000">
        <w:commentReference w:id="411"/>
      </w:r>
      <w:r w:rsidDel="00000000" w:rsidR="00000000" w:rsidRPr="00000000">
        <w:rPr>
          <w:rtl w:val="0"/>
        </w:rPr>
      </w:r>
    </w:p>
    <w:p w:rsidR="00000000" w:rsidDel="00000000" w:rsidP="00000000" w:rsidRDefault="00000000" w:rsidRPr="00000000" w14:paraId="0000059C">
      <w:pPr>
        <w:spacing w:before="240" w:lineRule="auto"/>
        <w:rPr/>
      </w:pPr>
      <w:r w:rsidDel="00000000" w:rsidR="00000000" w:rsidRPr="00000000">
        <w:rPr>
          <w:rtl w:val="0"/>
        </w:rPr>
        <w:t xml:space="preserve">PANGEA will commit to engage communities in an inclusive and non-hierarchical way. Each community will play a role in PANGEA’s planning, implementation, and its long-term legacy. Engagement with Indigenous Peoples and CSOs, for example, is essential for accessing research sites, empowering long-term, ground-based data collection, and connecting PANGEA’s research to local land management decision-making. PANGEA must engage with local and international scientific institutions to build upon their work, identify synergies, and leverage co-funding and resources to collaboratively accomplish more, and invest in formal training and curricula so that current and future generations of scientists may benefit from PANGEA. The support of government agencies will be critical to PANGEA’s airborne data collection efforts and Earth Action strategies. National and sub-national government agencies are also well positioned to immediately apply the key findings of PANGEA’s research to improve country-wide, climate and biodiversity monitoring and reporting, and to develop more informed climate change mitigation and adaptation strategies. Collaboration with climate-concerned intergovernmental organizations and donors may enable PANGEA to support activities that would not be possible using NASA funding alone, including engaging with local institutions in a more financially inclusive and equitable manner. Many private companies and industry associations are eager to learn more about their changing environments and collect ground-, air- and space-borne data to understand their impact and ensure the sustainability of their supply chains. Although the interests, objectives, and potential points of engagement and collaboration vary widely, all of these communities can contribute to the success and positive long-term legacy of PANGEA.  </w:t>
      </w:r>
    </w:p>
    <w:p w:rsidR="00000000" w:rsidDel="00000000" w:rsidP="00000000" w:rsidRDefault="00000000" w:rsidRPr="00000000" w14:paraId="0000059D">
      <w:pPr>
        <w:rPr/>
        <w:sectPr>
          <w:type w:val="nextPage"/>
          <w:pgSz w:h="15840" w:w="12240" w:orient="portrait"/>
          <w:pgMar w:bottom="1440" w:top="1440" w:left="1530" w:right="1440" w:header="720" w:footer="720"/>
        </w:sect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 </w:t>
      </w:r>
    </w:p>
    <w:tbl>
      <w:tblPr>
        <w:tblStyle w:val="Table19"/>
        <w:tblW w:w="1263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920"/>
        <w:gridCol w:w="1875"/>
        <w:gridCol w:w="3285"/>
        <w:gridCol w:w="4335"/>
        <w:tblGridChange w:id="0">
          <w:tblGrid>
            <w:gridCol w:w="1215"/>
            <w:gridCol w:w="1920"/>
            <w:gridCol w:w="1875"/>
            <w:gridCol w:w="3285"/>
            <w:gridCol w:w="4335"/>
          </w:tblGrid>
        </w:tblGridChange>
      </w:tblGrid>
      <w:tr>
        <w:trPr>
          <w:cantSplit w:val="0"/>
          <w:trHeight w:val="330" w:hRule="atLeast"/>
          <w:tblHeader w:val="0"/>
        </w:trPr>
        <w:tc>
          <w:tcPr>
            <w:gridSpan w:val="5"/>
            <w:tcBorders>
              <w:top w:color="cccccc" w:space="0" w:sz="5" w:val="single"/>
              <w:left w:color="cccccc" w:space="0" w:sz="5" w:val="single"/>
              <w:bottom w:color="9e9e9e"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9F">
            <w:pPr>
              <w:widowControl w:val="0"/>
              <w:rPr>
                <w:sz w:val="20"/>
                <w:szCs w:val="20"/>
              </w:rPr>
            </w:pPr>
            <w:commentRangeStart w:id="412"/>
            <w:commentRangeStart w:id="413"/>
            <w:commentRangeStart w:id="414"/>
            <w:r w:rsidDel="00000000" w:rsidR="00000000" w:rsidRPr="00000000">
              <w:rPr>
                <w:rFonts w:ascii="Avenir" w:cs="Avenir" w:eastAsia="Avenir" w:hAnsi="Avenir"/>
                <w:b w:val="1"/>
                <w:sz w:val="18"/>
                <w:szCs w:val="18"/>
                <w:rtl w:val="0"/>
              </w:rPr>
              <w:t xml:space="preserve">Table X. </w:t>
            </w:r>
            <w:r w:rsidDel="00000000" w:rsidR="00000000" w:rsidRPr="00000000">
              <w:rPr>
                <w:rFonts w:ascii="Avenir" w:cs="Avenir" w:eastAsia="Avenir" w:hAnsi="Avenir"/>
                <w:sz w:val="18"/>
                <w:szCs w:val="18"/>
                <w:rtl w:val="0"/>
              </w:rPr>
              <w:t xml:space="preserve">Overview of engagement strategies and example partners for each target group</w:t>
            </w:r>
            <w:commentRangeEnd w:id="412"/>
            <w:r w:rsidDel="00000000" w:rsidR="00000000" w:rsidRPr="00000000">
              <w:commentReference w:id="412"/>
            </w:r>
            <w:commentRangeEnd w:id="413"/>
            <w:r w:rsidDel="00000000" w:rsidR="00000000" w:rsidRPr="00000000">
              <w:commentReference w:id="413"/>
            </w:r>
            <w:commentRangeEnd w:id="414"/>
            <w:r w:rsidDel="00000000" w:rsidR="00000000" w:rsidRPr="00000000">
              <w:commentReference w:id="414"/>
            </w:r>
            <w:r w:rsidDel="00000000" w:rsidR="00000000" w:rsidRPr="00000000">
              <w:rPr>
                <w:rtl w:val="0"/>
              </w:rPr>
            </w:r>
          </w:p>
        </w:tc>
      </w:tr>
      <w:tr>
        <w:trPr>
          <w:cantSplit w:val="0"/>
          <w:trHeight w:val="285" w:hRule="atLeast"/>
          <w:tblHeader w:val="0"/>
        </w:trPr>
        <w:tc>
          <w:tcPr>
            <w:tcBorders>
              <w:top w:color="cccccc" w:space="0" w:sz="5" w:val="single"/>
              <w:left w:color="9e9e9e" w:space="0" w:sz="5" w:val="single"/>
              <w:bottom w:color="9e9e9e" w:space="0" w:sz="5" w:val="single"/>
              <w:right w:color="9e9e9e"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5A4">
            <w:pPr>
              <w:widowControl w:val="0"/>
              <w:rPr>
                <w:sz w:val="16"/>
                <w:szCs w:val="16"/>
              </w:rPr>
            </w:pPr>
            <w:r w:rsidDel="00000000" w:rsidR="00000000" w:rsidRPr="00000000">
              <w:rPr>
                <w:rFonts w:ascii="Avenir" w:cs="Avenir" w:eastAsia="Avenir" w:hAnsi="Avenir"/>
                <w:b w:val="1"/>
                <w:sz w:val="18"/>
                <w:szCs w:val="18"/>
                <w:rtl w:val="0"/>
              </w:rPr>
              <w:t xml:space="preserve">Community</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5A5">
            <w:pPr>
              <w:widowControl w:val="0"/>
              <w:rPr>
                <w:sz w:val="16"/>
                <w:szCs w:val="16"/>
              </w:rPr>
            </w:pPr>
            <w:r w:rsidDel="00000000" w:rsidR="00000000" w:rsidRPr="00000000">
              <w:rPr>
                <w:rFonts w:ascii="Avenir" w:cs="Avenir" w:eastAsia="Avenir" w:hAnsi="Avenir"/>
                <w:b w:val="1"/>
                <w:sz w:val="18"/>
                <w:szCs w:val="18"/>
                <w:rtl w:val="0"/>
              </w:rPr>
              <w:t xml:space="preserve">Description</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5A6">
            <w:pPr>
              <w:widowControl w:val="0"/>
              <w:rPr>
                <w:sz w:val="16"/>
                <w:szCs w:val="16"/>
              </w:rPr>
            </w:pPr>
            <w:r w:rsidDel="00000000" w:rsidR="00000000" w:rsidRPr="00000000">
              <w:rPr>
                <w:rFonts w:ascii="Avenir" w:cs="Avenir" w:eastAsia="Avenir" w:hAnsi="Avenir"/>
                <w:b w:val="1"/>
                <w:sz w:val="18"/>
                <w:szCs w:val="18"/>
                <w:rtl w:val="0"/>
              </w:rPr>
              <w:t xml:space="preserve">Relevance to PANGEA</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5A7">
            <w:pPr>
              <w:widowControl w:val="0"/>
              <w:rPr>
                <w:sz w:val="16"/>
                <w:szCs w:val="16"/>
              </w:rPr>
            </w:pPr>
            <w:r w:rsidDel="00000000" w:rsidR="00000000" w:rsidRPr="00000000">
              <w:rPr>
                <w:rFonts w:ascii="Avenir" w:cs="Avenir" w:eastAsia="Avenir" w:hAnsi="Avenir"/>
                <w:b w:val="1"/>
                <w:sz w:val="18"/>
                <w:szCs w:val="18"/>
                <w:rtl w:val="0"/>
              </w:rPr>
              <w:t xml:space="preserve">Engagement Strategy &amp; Goals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d0e0e3" w:val="clear"/>
            <w:tcMar>
              <w:top w:w="40.0" w:type="dxa"/>
              <w:left w:w="40.0" w:type="dxa"/>
              <w:bottom w:w="40.0" w:type="dxa"/>
              <w:right w:w="40.0" w:type="dxa"/>
            </w:tcMar>
            <w:vAlign w:val="bottom"/>
          </w:tcPr>
          <w:p w:rsidR="00000000" w:rsidDel="00000000" w:rsidP="00000000" w:rsidRDefault="00000000" w:rsidRPr="00000000" w14:paraId="000005A8">
            <w:pPr>
              <w:widowControl w:val="0"/>
              <w:rPr>
                <w:sz w:val="16"/>
                <w:szCs w:val="16"/>
              </w:rPr>
            </w:pPr>
            <w:r w:rsidDel="00000000" w:rsidR="00000000" w:rsidRPr="00000000">
              <w:rPr>
                <w:rFonts w:ascii="Avenir" w:cs="Avenir" w:eastAsia="Avenir" w:hAnsi="Avenir"/>
                <w:sz w:val="18"/>
                <w:szCs w:val="18"/>
                <w:rtl w:val="0"/>
              </w:rPr>
              <w:t xml:space="preserve">Example Partners</w:t>
            </w:r>
            <w:r w:rsidDel="00000000" w:rsidR="00000000" w:rsidRPr="00000000">
              <w:rPr>
                <w:rtl w:val="0"/>
              </w:rPr>
            </w:r>
          </w:p>
        </w:tc>
      </w:tr>
      <w:tr>
        <w:trPr>
          <w:cantSplit w:val="0"/>
          <w:trHeight w:val="1410"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5A9">
            <w:pPr>
              <w:widowControl w:val="0"/>
              <w:rPr>
                <w:sz w:val="18"/>
                <w:szCs w:val="18"/>
              </w:rPr>
            </w:pPr>
            <w:r w:rsidDel="00000000" w:rsidR="00000000" w:rsidRPr="00000000">
              <w:rPr>
                <w:rFonts w:ascii="Avenir" w:cs="Avenir" w:eastAsia="Avenir" w:hAnsi="Avenir"/>
                <w:sz w:val="18"/>
                <w:szCs w:val="18"/>
                <w:rtl w:val="0"/>
              </w:rPr>
              <w:t xml:space="preserve">NASA</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AA">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NASA Research &amp; Analysis and Earth Action Programs, NASA Capacity Building Program, and NASA initiatives</w:t>
            </w:r>
          </w:p>
        </w:tc>
        <w:tc>
          <w:tcPr>
            <w:tcBorders>
              <w:top w:color="9e9e9e" w:space="0" w:sz="5" w:val="single"/>
              <w:left w:color="9e9e9e" w:space="0" w:sz="5" w:val="single"/>
              <w:bottom w:color="9e9e9e" w:space="0" w:sz="5" w:val="single"/>
              <w:right w:color="9e9e9e" w:space="0" w:sz="5" w:val="single"/>
            </w:tcBorders>
            <w:tcMar>
              <w:top w:w="40.0" w:type="dxa"/>
              <w:left w:w="40.0" w:type="dxa"/>
              <w:bottom w:w="40.0" w:type="dxa"/>
              <w:right w:w="40.0" w:type="dxa"/>
            </w:tcMar>
            <w:vAlign w:val="bottom"/>
          </w:tcPr>
          <w:p w:rsidR="00000000" w:rsidDel="00000000" w:rsidP="00000000" w:rsidRDefault="00000000" w:rsidRPr="00000000" w14:paraId="000005AB">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NASA is the driving force behind PANGEA</w:t>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AC">
            <w:pPr>
              <w:widowControl w:val="0"/>
              <w:rPr>
                <w:sz w:val="18"/>
                <w:szCs w:val="18"/>
              </w:rPr>
            </w:pPr>
            <w:r w:rsidDel="00000000" w:rsidR="00000000" w:rsidRPr="00000000">
              <w:rPr>
                <w:rFonts w:ascii="Avenir" w:cs="Avenir" w:eastAsia="Avenir" w:hAnsi="Avenir"/>
                <w:sz w:val="18"/>
                <w:szCs w:val="18"/>
                <w:rtl w:val="0"/>
              </w:rPr>
              <w:t xml:space="preserve">Advance scientific understanding, calibration and validation, algorithm and product development, partnerships, and capacity building across the NASA enterprise through an integrative approach.</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AD">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Terrestrial Ecology, Biological Diversity &amp; Ecological Conservation, LCLUC, Hydrology</w:t>
            </w:r>
          </w:p>
          <w:p w:rsidR="00000000" w:rsidDel="00000000" w:rsidP="00000000" w:rsidRDefault="00000000" w:rsidRPr="00000000" w14:paraId="000005AE">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Carbon Monitoring System, Climate &amp; Resilience, Disasters, Wildland Fires, NASA Harvest, Water Resources</w:t>
            </w:r>
          </w:p>
          <w:p w:rsidR="00000000" w:rsidDel="00000000" w:rsidP="00000000" w:rsidRDefault="00000000" w:rsidRPr="00000000" w14:paraId="000005AF">
            <w:pPr>
              <w:widowControl w:val="0"/>
              <w:rPr>
                <w:sz w:val="18"/>
                <w:szCs w:val="18"/>
              </w:rPr>
            </w:pPr>
            <w:r w:rsidDel="00000000" w:rsidR="00000000" w:rsidRPr="00000000">
              <w:rPr>
                <w:rFonts w:ascii="Avenir" w:cs="Avenir" w:eastAsia="Avenir" w:hAnsi="Avenir"/>
                <w:sz w:val="18"/>
                <w:szCs w:val="18"/>
                <w:rtl w:val="0"/>
              </w:rPr>
              <w:t xml:space="preserve">· SERVIR, ARSET, DEVELOP, GLOBE, Indigenous Peoples Initiative</w:t>
            </w:r>
            <w:r w:rsidDel="00000000" w:rsidR="00000000" w:rsidRPr="00000000">
              <w:rPr>
                <w:rtl w:val="0"/>
              </w:rPr>
            </w:r>
          </w:p>
        </w:tc>
      </w:tr>
      <w:tr>
        <w:trPr>
          <w:cantSplit w:val="0"/>
          <w:trHeight w:val="1410"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5B0">
            <w:pPr>
              <w:widowControl w:val="0"/>
              <w:rPr>
                <w:sz w:val="18"/>
                <w:szCs w:val="18"/>
              </w:rPr>
            </w:pPr>
            <w:r w:rsidDel="00000000" w:rsidR="00000000" w:rsidRPr="00000000">
              <w:rPr>
                <w:rFonts w:ascii="Avenir" w:cs="Avenir" w:eastAsia="Avenir" w:hAnsi="Avenir"/>
                <w:sz w:val="18"/>
                <w:szCs w:val="18"/>
                <w:rtl w:val="0"/>
              </w:rPr>
              <w:t xml:space="preserve">Other US Government Agencies</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tcMar>
              <w:top w:w="40.0" w:type="dxa"/>
              <w:left w:w="40.0" w:type="dxa"/>
              <w:bottom w:w="40.0" w:type="dxa"/>
              <w:right w:w="40.0" w:type="dxa"/>
            </w:tcMar>
            <w:vAlign w:val="bottom"/>
          </w:tcPr>
          <w:p w:rsidR="00000000" w:rsidDel="00000000" w:rsidP="00000000" w:rsidRDefault="00000000" w:rsidRPr="00000000" w14:paraId="000005B1">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Non-NASA US federal research and development agencies</w:t>
            </w:r>
          </w:p>
        </w:tc>
        <w:tc>
          <w:tcPr>
            <w:tcBorders>
              <w:top w:color="9e9e9e" w:space="0" w:sz="5" w:val="single"/>
              <w:left w:color="9e9e9e" w:space="0" w:sz="5" w:val="single"/>
              <w:bottom w:color="9e9e9e" w:space="0" w:sz="5" w:val="single"/>
              <w:right w:color="9e9e9e" w:space="0" w:sz="5" w:val="single"/>
            </w:tcBorders>
            <w:tcMar>
              <w:top w:w="40.0" w:type="dxa"/>
              <w:left w:w="40.0" w:type="dxa"/>
              <w:bottom w:w="40.0" w:type="dxa"/>
              <w:right w:w="40.0" w:type="dxa"/>
            </w:tcMar>
            <w:vAlign w:val="bottom"/>
          </w:tcPr>
          <w:p w:rsidR="00000000" w:rsidDel="00000000" w:rsidP="00000000" w:rsidRDefault="00000000" w:rsidRPr="00000000" w14:paraId="000005B2">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Many US government agencies support research and training efforts that directly align with PANGEA</w:t>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B3">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Coordinate with program managers to identify opportunities for interagency solicitations where research and applications activities are mutually beneficial.</w:t>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B4">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DOE NGEE Tropics*</w:t>
            </w:r>
          </w:p>
          <w:p w:rsidR="00000000" w:rsidDel="00000000" w:rsidP="00000000" w:rsidRDefault="00000000" w:rsidRPr="00000000" w14:paraId="000005B5">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NSF BIO, GEO, SBE, GOLD-EN, RISE</w:t>
            </w:r>
          </w:p>
          <w:p w:rsidR="00000000" w:rsidDel="00000000" w:rsidP="00000000" w:rsidRDefault="00000000" w:rsidRPr="00000000" w14:paraId="000005B6">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USAID CARPE, USAID-PEER**</w:t>
            </w:r>
          </w:p>
          <w:p w:rsidR="00000000" w:rsidDel="00000000" w:rsidP="00000000" w:rsidRDefault="00000000" w:rsidRPr="00000000" w14:paraId="000005B7">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USFS-International Program</w:t>
            </w:r>
          </w:p>
          <w:p w:rsidR="00000000" w:rsidDel="00000000" w:rsidP="00000000" w:rsidRDefault="00000000" w:rsidRPr="00000000" w14:paraId="000005B8">
            <w:pPr>
              <w:widowControl w:val="0"/>
              <w:rPr>
                <w:sz w:val="18"/>
                <w:szCs w:val="18"/>
              </w:rPr>
            </w:pPr>
            <w:r w:rsidDel="00000000" w:rsidR="00000000" w:rsidRPr="00000000">
              <w:rPr>
                <w:rFonts w:ascii="Avenir" w:cs="Avenir" w:eastAsia="Avenir" w:hAnsi="Avenir"/>
                <w:sz w:val="18"/>
                <w:szCs w:val="18"/>
                <w:rtl w:val="0"/>
              </w:rPr>
              <w:t xml:space="preserve">· USGS SilvaCarbon</w:t>
            </w:r>
            <w:r w:rsidDel="00000000" w:rsidR="00000000" w:rsidRPr="00000000">
              <w:rPr>
                <w:rtl w:val="0"/>
              </w:rPr>
            </w:r>
          </w:p>
        </w:tc>
      </w:tr>
      <w:tr>
        <w:trPr>
          <w:cantSplit w:val="0"/>
          <w:trHeight w:val="1897.2"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5B9">
            <w:pPr>
              <w:widowControl w:val="0"/>
              <w:rPr>
                <w:sz w:val="18"/>
                <w:szCs w:val="18"/>
              </w:rPr>
            </w:pPr>
            <w:r w:rsidDel="00000000" w:rsidR="00000000" w:rsidRPr="00000000">
              <w:rPr>
                <w:rFonts w:ascii="Avenir" w:cs="Avenir" w:eastAsia="Avenir" w:hAnsi="Avenir"/>
                <w:sz w:val="18"/>
                <w:szCs w:val="18"/>
                <w:rtl w:val="0"/>
              </w:rPr>
              <w:t xml:space="preserve">International Space Agencies and Support Facilities</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tcMar>
              <w:top w:w="40.0" w:type="dxa"/>
              <w:left w:w="40.0" w:type="dxa"/>
              <w:bottom w:w="40.0" w:type="dxa"/>
              <w:right w:w="40.0" w:type="dxa"/>
            </w:tcMar>
            <w:vAlign w:val="bottom"/>
          </w:tcPr>
          <w:p w:rsidR="00000000" w:rsidDel="00000000" w:rsidP="00000000" w:rsidRDefault="00000000" w:rsidRPr="00000000" w14:paraId="000005BA">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Non-NASA space agencies and federal institutes that support satellite monitoring and technical capacity.</w:t>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BB">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These partners actively collaborate with NASA on many satellite missions and airborne campaigns. PANGEA is an opportunity to strengthen and expand these partnerships.</w:t>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BC">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Support international collaboration on existing joint missions and airborne campaigns; build capacity to support greater engagement between NASA and space agencies in the tropics.</w:t>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BD">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Central African Satellite Observatory (OSFAC)</w:t>
            </w:r>
          </w:p>
          <w:p w:rsidR="00000000" w:rsidDel="00000000" w:rsidP="00000000" w:rsidRDefault="00000000" w:rsidRPr="00000000" w14:paraId="000005BE">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Gabonese Space Agency (AGEOS)</w:t>
            </w:r>
          </w:p>
          <w:p w:rsidR="00000000" w:rsidDel="00000000" w:rsidP="00000000" w:rsidRDefault="00000000" w:rsidRPr="00000000" w14:paraId="000005BF">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European Space Agency (ESA)</w:t>
            </w:r>
          </w:p>
          <w:p w:rsidR="00000000" w:rsidDel="00000000" w:rsidP="00000000" w:rsidRDefault="00000000" w:rsidRPr="00000000" w14:paraId="000005C0">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French National Space Agency (CNES)</w:t>
            </w:r>
          </w:p>
          <w:p w:rsidR="00000000" w:rsidDel="00000000" w:rsidP="00000000" w:rsidRDefault="00000000" w:rsidRPr="00000000" w14:paraId="000005C1">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The German Aerospace Center (DLR)</w:t>
            </w:r>
          </w:p>
          <w:p w:rsidR="00000000" w:rsidDel="00000000" w:rsidP="00000000" w:rsidRDefault="00000000" w:rsidRPr="00000000" w14:paraId="000005C2">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Indian Space Research Organisation (ISRO)</w:t>
            </w:r>
          </w:p>
          <w:p w:rsidR="00000000" w:rsidDel="00000000" w:rsidP="00000000" w:rsidRDefault="00000000" w:rsidRPr="00000000" w14:paraId="000005C3">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Brazil's National Institute for Space Research (INPE)</w:t>
            </w:r>
          </w:p>
          <w:p w:rsidR="00000000" w:rsidDel="00000000" w:rsidP="00000000" w:rsidRDefault="00000000" w:rsidRPr="00000000" w14:paraId="000005C4">
            <w:pPr>
              <w:widowControl w:val="0"/>
              <w:rPr>
                <w:sz w:val="18"/>
                <w:szCs w:val="18"/>
              </w:rPr>
            </w:pPr>
            <w:r w:rsidDel="00000000" w:rsidR="00000000" w:rsidRPr="00000000">
              <w:rPr>
                <w:rFonts w:ascii="Avenir" w:cs="Avenir" w:eastAsia="Avenir" w:hAnsi="Avenir"/>
                <w:sz w:val="18"/>
                <w:szCs w:val="18"/>
                <w:rtl w:val="0"/>
              </w:rPr>
              <w:t xml:space="preserve">· Japan Aerospace Exploration Agency (JAXA)</w:t>
            </w:r>
            <w:r w:rsidDel="00000000" w:rsidR="00000000" w:rsidRPr="00000000">
              <w:rPr>
                <w:rtl w:val="0"/>
              </w:rPr>
            </w:r>
          </w:p>
        </w:tc>
      </w:tr>
      <w:tr>
        <w:trPr>
          <w:cantSplit w:val="0"/>
          <w:trHeight w:val="2310.6"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5C5">
            <w:pPr>
              <w:widowControl w:val="0"/>
              <w:rPr>
                <w:sz w:val="18"/>
                <w:szCs w:val="18"/>
              </w:rPr>
            </w:pPr>
            <w:r w:rsidDel="00000000" w:rsidR="00000000" w:rsidRPr="00000000">
              <w:rPr>
                <w:rFonts w:ascii="Avenir" w:cs="Avenir" w:eastAsia="Avenir" w:hAnsi="Avenir"/>
                <w:sz w:val="18"/>
                <w:szCs w:val="18"/>
                <w:rtl w:val="0"/>
              </w:rPr>
              <w:t xml:space="preserve">Foreign Government Agencies and National Research Institutes</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C6">
            <w:pPr>
              <w:widowControl w:val="0"/>
              <w:rPr>
                <w:sz w:val="18"/>
                <w:szCs w:val="18"/>
              </w:rPr>
            </w:pPr>
            <w:r w:rsidDel="00000000" w:rsidR="00000000" w:rsidRPr="00000000">
              <w:rPr>
                <w:rFonts w:ascii="Avenir" w:cs="Avenir" w:eastAsia="Avenir" w:hAnsi="Avenir"/>
                <w:sz w:val="18"/>
                <w:szCs w:val="18"/>
                <w:rtl w:val="0"/>
              </w:rPr>
              <w:t xml:space="preserve">National &amp; local sectoral ministries; geospatial specialized institutions; govt.-led multi-stakeholder platforms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C7">
            <w:pPr>
              <w:widowControl w:val="0"/>
              <w:rPr>
                <w:sz w:val="18"/>
                <w:szCs w:val="18"/>
              </w:rPr>
            </w:pPr>
            <w:r w:rsidDel="00000000" w:rsidR="00000000" w:rsidRPr="00000000">
              <w:rPr>
                <w:rFonts w:ascii="Avenir" w:cs="Avenir" w:eastAsia="Avenir" w:hAnsi="Avenir"/>
                <w:sz w:val="18"/>
                <w:szCs w:val="18"/>
                <w:rtl w:val="0"/>
              </w:rPr>
              <w:t xml:space="preserve">These partners take large-scale action (economic and environmental planning and modelling, law enforcement, investment in research, etc.), and support long-term data and analysis (e.g. weather).</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C8">
            <w:pPr>
              <w:widowControl w:val="0"/>
              <w:rPr>
                <w:sz w:val="18"/>
                <w:szCs w:val="18"/>
              </w:rPr>
            </w:pPr>
            <w:r w:rsidDel="00000000" w:rsidR="00000000" w:rsidRPr="00000000">
              <w:rPr>
                <w:rFonts w:ascii="Avenir" w:cs="Avenir" w:eastAsia="Avenir" w:hAnsi="Avenir"/>
                <w:sz w:val="18"/>
                <w:szCs w:val="18"/>
                <w:rtl w:val="0"/>
              </w:rPr>
              <w:t xml:space="preserve">Inform PANGEA science questions and activities via research institutions; set enabling conditions (institutional, financial, and programmatic) for the ownership of PANGEA’s research outputs; capacity-building for staff at national and local levels.</w:t>
            </w:r>
            <w:r w:rsidDel="00000000" w:rsidR="00000000" w:rsidRPr="00000000">
              <w:rPr>
                <w:rtl w:val="0"/>
              </w:rPr>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C9">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Brazil National Institute of Amazonian Research (INPA)</w:t>
            </w:r>
          </w:p>
          <w:p w:rsidR="00000000" w:rsidDel="00000000" w:rsidP="00000000" w:rsidRDefault="00000000" w:rsidRPr="00000000" w14:paraId="000005CA">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Cameroon National Climate Change Observatory (ONACC)</w:t>
            </w:r>
          </w:p>
          <w:p w:rsidR="00000000" w:rsidDel="00000000" w:rsidP="00000000" w:rsidRDefault="00000000" w:rsidRPr="00000000" w14:paraId="000005CB">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Congo Basin Forest Partnership (CBFP)</w:t>
            </w:r>
          </w:p>
          <w:p w:rsidR="00000000" w:rsidDel="00000000" w:rsidP="00000000" w:rsidRDefault="00000000" w:rsidRPr="00000000" w14:paraId="000005CC">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Gabon National Center for Scientific and Technological Research (CENAREST)</w:t>
            </w:r>
          </w:p>
          <w:p w:rsidR="00000000" w:rsidDel="00000000" w:rsidP="00000000" w:rsidRDefault="00000000" w:rsidRPr="00000000" w14:paraId="000005CD">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Governors’ Climate and Forests Task Force (GCF-TF)</w:t>
            </w:r>
          </w:p>
          <w:p w:rsidR="00000000" w:rsidDel="00000000" w:rsidP="00000000" w:rsidRDefault="00000000" w:rsidRPr="00000000" w14:paraId="000005CE">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Ministries of Environment, Forests, Fauna, Agriculture, and Scientific Research</w:t>
            </w:r>
          </w:p>
          <w:p w:rsidR="00000000" w:rsidDel="00000000" w:rsidP="00000000" w:rsidRDefault="00000000" w:rsidRPr="00000000" w14:paraId="000005CF">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Peruvian Mancomunidad Regional Amazónica</w:t>
            </w:r>
          </w:p>
          <w:p w:rsidR="00000000" w:rsidDel="00000000" w:rsidP="00000000" w:rsidRDefault="00000000" w:rsidRPr="00000000" w14:paraId="000005D0">
            <w:pPr>
              <w:widowControl w:val="0"/>
              <w:rPr>
                <w:sz w:val="18"/>
                <w:szCs w:val="18"/>
              </w:rPr>
            </w:pPr>
            <w:r w:rsidDel="00000000" w:rsidR="00000000" w:rsidRPr="00000000">
              <w:rPr>
                <w:rFonts w:ascii="Avenir" w:cs="Avenir" w:eastAsia="Avenir" w:hAnsi="Avenir"/>
                <w:sz w:val="18"/>
                <w:szCs w:val="18"/>
                <w:rtl w:val="0"/>
              </w:rPr>
              <w:t xml:space="preserve">· São Paulo Research Foundation (FAPESP)</w:t>
            </w:r>
            <w:r w:rsidDel="00000000" w:rsidR="00000000" w:rsidRPr="00000000">
              <w:rPr>
                <w:rtl w:val="0"/>
              </w:rPr>
            </w:r>
          </w:p>
        </w:tc>
      </w:tr>
      <w:tr>
        <w:trPr>
          <w:cantSplit w:val="0"/>
          <w:trHeight w:val="1680"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5D1">
            <w:pPr>
              <w:widowControl w:val="0"/>
              <w:rPr>
                <w:sz w:val="16"/>
                <w:szCs w:val="16"/>
              </w:rPr>
            </w:pPr>
            <w:r w:rsidDel="00000000" w:rsidR="00000000" w:rsidRPr="00000000">
              <w:rPr>
                <w:rFonts w:ascii="Avenir" w:cs="Avenir" w:eastAsia="Avenir" w:hAnsi="Avenir"/>
                <w:sz w:val="18"/>
                <w:szCs w:val="18"/>
                <w:rtl w:val="0"/>
              </w:rPr>
              <w:t xml:space="preserve">Scientific Institutions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D2">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Universities and colleges; national labs; research institutes</w:t>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D3">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These partners facilitate knowledge and tech transfer to generate capacity in the local and regional institutions to train the next generation of scientists</w:t>
            </w:r>
          </w:p>
        </w:tc>
        <w:tc>
          <w:tcPr>
            <w:tcBorders>
              <w:top w:color="9e9e9e"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D4">
            <w:pPr>
              <w:widowControl w:val="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5D5">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Co-develop research, analysis, and applications with these partners, and will strengthen local research capacity by supporting data management, infrastructure development, and early-career researcher training at local and regional institutions.</w:t>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D6">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Alexander von Humboldt Biological Resources Research Institute</w:t>
            </w:r>
          </w:p>
          <w:p w:rsidR="00000000" w:rsidDel="00000000" w:rsidP="00000000" w:rsidRDefault="00000000" w:rsidRPr="00000000" w14:paraId="000005D7">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Alliance Bioversity International &amp; CIAT</w:t>
            </w:r>
          </w:p>
          <w:p w:rsidR="00000000" w:rsidDel="00000000" w:rsidP="00000000" w:rsidRDefault="00000000" w:rsidRPr="00000000" w14:paraId="000005D8">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Amazon Institute of Technology (AmIT)</w:t>
            </w:r>
          </w:p>
          <w:p w:rsidR="00000000" w:rsidDel="00000000" w:rsidP="00000000" w:rsidRDefault="00000000" w:rsidRPr="00000000" w14:paraId="000005D9">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Congo Basin Institute (CBI)</w:t>
            </w:r>
          </w:p>
          <w:p w:rsidR="00000000" w:rsidDel="00000000" w:rsidP="00000000" w:rsidRDefault="00000000" w:rsidRPr="00000000" w14:paraId="000005DA">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International Institute for Tropical Agriculture (IITA)</w:t>
            </w:r>
          </w:p>
          <w:p w:rsidR="00000000" w:rsidDel="00000000" w:rsidP="00000000" w:rsidRDefault="00000000" w:rsidRPr="00000000" w14:paraId="000005DB">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K. Lisa Yang Center for Conservation Bioacoustics</w:t>
            </w:r>
          </w:p>
          <w:p w:rsidR="00000000" w:rsidDel="00000000" w:rsidP="00000000" w:rsidRDefault="00000000" w:rsidRPr="00000000" w14:paraId="000005DC">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LBA</w:t>
            </w:r>
          </w:p>
          <w:p w:rsidR="00000000" w:rsidDel="00000000" w:rsidP="00000000" w:rsidRDefault="00000000" w:rsidRPr="00000000" w14:paraId="000005DD">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Woodwell Climate Research Center</w:t>
            </w:r>
            <w:r w:rsidDel="00000000" w:rsidR="00000000" w:rsidRPr="00000000">
              <w:rPr>
                <w:rtl w:val="0"/>
              </w:rPr>
            </w:r>
          </w:p>
        </w:tc>
      </w:tr>
      <w:tr>
        <w:trPr>
          <w:cantSplit w:val="0"/>
          <w:trHeight w:val="1680"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5DE">
            <w:pPr>
              <w:widowControl w:val="0"/>
              <w:rPr>
                <w:sz w:val="16"/>
                <w:szCs w:val="16"/>
              </w:rPr>
            </w:pPr>
            <w:r w:rsidDel="00000000" w:rsidR="00000000" w:rsidRPr="00000000">
              <w:rPr>
                <w:rFonts w:ascii="Avenir" w:cs="Avenir" w:eastAsia="Avenir" w:hAnsi="Avenir"/>
                <w:sz w:val="18"/>
                <w:szCs w:val="18"/>
                <w:rtl w:val="0"/>
              </w:rPr>
              <w:t xml:space="preserve">Coordinated international research initiatives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DF">
            <w:pPr>
              <w:widowControl w:val="0"/>
              <w:rPr>
                <w:sz w:val="20"/>
                <w:szCs w:val="20"/>
              </w:rPr>
            </w:pPr>
            <w:r w:rsidDel="00000000" w:rsidR="00000000" w:rsidRPr="00000000">
              <w:rPr>
                <w:rFonts w:ascii="Avenir" w:cs="Avenir" w:eastAsia="Avenir" w:hAnsi="Avenir"/>
                <w:sz w:val="18"/>
                <w:szCs w:val="18"/>
                <w:rtl w:val="0"/>
              </w:rPr>
              <w:t xml:space="preserve">Research consortiums; networks; networks of networks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E0">
            <w:pPr>
              <w:widowControl w:val="0"/>
              <w:rPr>
                <w:sz w:val="20"/>
                <w:szCs w:val="20"/>
              </w:rPr>
            </w:pPr>
            <w:r w:rsidDel="00000000" w:rsidR="00000000" w:rsidRPr="00000000">
              <w:rPr>
                <w:rFonts w:ascii="Avenir" w:cs="Avenir" w:eastAsia="Avenir" w:hAnsi="Avenir"/>
                <w:sz w:val="18"/>
                <w:szCs w:val="18"/>
                <w:rtl w:val="0"/>
              </w:rPr>
              <w:t xml:space="preserve">These partners are working at large scales that align with PANGEA's transdisciplinary and pan-tropical objectives.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E1">
            <w:pPr>
              <w:widowControl w:val="0"/>
              <w:rPr>
                <w:sz w:val="20"/>
                <w:szCs w:val="20"/>
              </w:rPr>
            </w:pPr>
            <w:r w:rsidDel="00000000" w:rsidR="00000000" w:rsidRPr="00000000">
              <w:rPr>
                <w:rFonts w:ascii="Avenir" w:cs="Avenir" w:eastAsia="Avenir" w:hAnsi="Avenir"/>
                <w:sz w:val="18"/>
                <w:szCs w:val="18"/>
                <w:rtl w:val="0"/>
              </w:rPr>
              <w:t xml:space="preserve">Align efforts with these partners to ensure that PANGEA activities strategically fill needed gaps rather than duplicate efforts.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E2">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Alliance for Tropical Forest Science (ATFS)</w:t>
            </w:r>
          </w:p>
          <w:p w:rsidR="00000000" w:rsidDel="00000000" w:rsidP="00000000" w:rsidRDefault="00000000" w:rsidRPr="00000000" w14:paraId="000005E3">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AndesFlux</w:t>
            </w:r>
          </w:p>
          <w:p w:rsidR="00000000" w:rsidDel="00000000" w:rsidP="00000000" w:rsidRDefault="00000000" w:rsidRPr="00000000" w14:paraId="000005E4">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ASCEND</w:t>
            </w:r>
          </w:p>
          <w:p w:rsidR="00000000" w:rsidDel="00000000" w:rsidP="00000000" w:rsidRDefault="00000000" w:rsidRPr="00000000" w14:paraId="000005E5">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Congo Basin Science Initiative (CBSI)</w:t>
            </w:r>
          </w:p>
          <w:p w:rsidR="00000000" w:rsidDel="00000000" w:rsidP="00000000" w:rsidRDefault="00000000" w:rsidRPr="00000000" w14:paraId="000005E6">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FLUXNET Regional Networks (e.g., AmeriFlux, ICOS, AsiaFlux)</w:t>
            </w:r>
          </w:p>
          <w:p w:rsidR="00000000" w:rsidDel="00000000" w:rsidP="00000000" w:rsidRDefault="00000000" w:rsidRPr="00000000" w14:paraId="000005E7">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GEO-TREES</w:t>
            </w:r>
          </w:p>
          <w:p w:rsidR="00000000" w:rsidDel="00000000" w:rsidP="00000000" w:rsidRDefault="00000000" w:rsidRPr="00000000" w14:paraId="000005E8">
            <w:pPr>
              <w:widowControl w:val="0"/>
              <w:rPr>
                <w:sz w:val="20"/>
                <w:szCs w:val="20"/>
              </w:rPr>
            </w:pPr>
            <w:r w:rsidDel="00000000" w:rsidR="00000000" w:rsidRPr="00000000">
              <w:rPr>
                <w:rFonts w:ascii="Avenir" w:cs="Avenir" w:eastAsia="Avenir" w:hAnsi="Avenir"/>
                <w:sz w:val="18"/>
                <w:szCs w:val="18"/>
                <w:rtl w:val="0"/>
              </w:rPr>
              <w:t xml:space="preserve">· One Forest Vision</w:t>
            </w:r>
            <w:r w:rsidDel="00000000" w:rsidR="00000000" w:rsidRPr="00000000">
              <w:rPr>
                <w:rtl w:val="0"/>
              </w:rPr>
            </w:r>
          </w:p>
        </w:tc>
      </w:tr>
      <w:tr>
        <w:trPr>
          <w:cantSplit w:val="0"/>
          <w:trHeight w:val="2205"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5E9">
            <w:pPr>
              <w:widowControl w:val="0"/>
              <w:rPr>
                <w:sz w:val="16"/>
                <w:szCs w:val="16"/>
              </w:rPr>
            </w:pPr>
            <w:r w:rsidDel="00000000" w:rsidR="00000000" w:rsidRPr="00000000">
              <w:rPr>
                <w:rFonts w:ascii="Avenir" w:cs="Avenir" w:eastAsia="Avenir" w:hAnsi="Avenir"/>
                <w:sz w:val="18"/>
                <w:szCs w:val="18"/>
                <w:rtl w:val="0"/>
              </w:rPr>
              <w:t xml:space="preserve">Civil society organizations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EA">
            <w:pPr>
              <w:widowControl w:val="0"/>
              <w:rPr>
                <w:sz w:val="20"/>
                <w:szCs w:val="20"/>
              </w:rPr>
            </w:pPr>
            <w:r w:rsidDel="00000000" w:rsidR="00000000" w:rsidRPr="00000000">
              <w:rPr>
                <w:rFonts w:ascii="Avenir" w:cs="Avenir" w:eastAsia="Avenir" w:hAnsi="Avenir"/>
                <w:sz w:val="18"/>
                <w:szCs w:val="18"/>
                <w:rtl w:val="0"/>
              </w:rPr>
              <w:t xml:space="preserve">National and international non-governmental organizations (NGOs) and non-governmental research initiatives with a presence in the target countries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EB">
            <w:pPr>
              <w:widowControl w:val="0"/>
              <w:rPr>
                <w:sz w:val="20"/>
                <w:szCs w:val="20"/>
              </w:rPr>
            </w:pPr>
            <w:r w:rsidDel="00000000" w:rsidR="00000000" w:rsidRPr="00000000">
              <w:rPr>
                <w:rFonts w:ascii="Avenir" w:cs="Avenir" w:eastAsia="Avenir" w:hAnsi="Avenir"/>
                <w:sz w:val="18"/>
                <w:szCs w:val="18"/>
                <w:rtl w:val="0"/>
              </w:rPr>
              <w:t xml:space="preserve">These partners facilitate knowledge consolidation on carbon, biodiversity, and social-ecological systems; translate research outputs into ongoing CSO-led campaigns and actions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EC">
            <w:pPr>
              <w:widowControl w:val="0"/>
              <w:rPr>
                <w:sz w:val="20"/>
                <w:szCs w:val="20"/>
              </w:rPr>
            </w:pPr>
            <w:r w:rsidDel="00000000" w:rsidR="00000000" w:rsidRPr="00000000">
              <w:rPr>
                <w:rFonts w:ascii="Avenir" w:cs="Avenir" w:eastAsia="Avenir" w:hAnsi="Avenir"/>
                <w:sz w:val="18"/>
                <w:szCs w:val="18"/>
                <w:rtl w:val="0"/>
              </w:rPr>
              <w:t xml:space="preserve">Co-produce applications that leverage PANGEA scientific and technical advancements.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ED">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Conservation International</w:t>
            </w:r>
          </w:p>
          <w:p w:rsidR="00000000" w:rsidDel="00000000" w:rsidP="00000000" w:rsidRDefault="00000000" w:rsidRPr="00000000" w14:paraId="000005EE">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CTrees</w:t>
            </w:r>
          </w:p>
          <w:p w:rsidR="00000000" w:rsidDel="00000000" w:rsidP="00000000" w:rsidRDefault="00000000" w:rsidRPr="00000000" w14:paraId="000005EF">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World Resources Institute (including Global Forest Watch &amp; Land and Carbon Lab)</w:t>
            </w:r>
          </w:p>
          <w:p w:rsidR="00000000" w:rsidDel="00000000" w:rsidP="00000000" w:rsidRDefault="00000000" w:rsidRPr="00000000" w14:paraId="000005F0">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MapBiomas</w:t>
            </w:r>
          </w:p>
          <w:p w:rsidR="00000000" w:rsidDel="00000000" w:rsidP="00000000" w:rsidRDefault="00000000" w:rsidRPr="00000000" w14:paraId="000005F1">
            <w:pPr>
              <w:widowControl w:val="0"/>
              <w:rPr>
                <w:sz w:val="20"/>
                <w:szCs w:val="20"/>
              </w:rPr>
            </w:pPr>
            <w:r w:rsidDel="00000000" w:rsidR="00000000" w:rsidRPr="00000000">
              <w:rPr>
                <w:rFonts w:ascii="Avenir" w:cs="Avenir" w:eastAsia="Avenir" w:hAnsi="Avenir"/>
                <w:sz w:val="18"/>
                <w:szCs w:val="18"/>
                <w:rtl w:val="0"/>
              </w:rPr>
              <w:t xml:space="preserve">· Small Mammal Conservation Organization</w:t>
            </w:r>
            <w:r w:rsidDel="00000000" w:rsidR="00000000" w:rsidRPr="00000000">
              <w:rPr>
                <w:rtl w:val="0"/>
              </w:rPr>
            </w:r>
          </w:p>
        </w:tc>
      </w:tr>
      <w:tr>
        <w:trPr>
          <w:cantSplit w:val="0"/>
          <w:trHeight w:val="1680"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5F2">
            <w:pPr>
              <w:widowControl w:val="0"/>
              <w:rPr>
                <w:sz w:val="16"/>
                <w:szCs w:val="16"/>
              </w:rPr>
            </w:pPr>
            <w:r w:rsidDel="00000000" w:rsidR="00000000" w:rsidRPr="00000000">
              <w:rPr>
                <w:rFonts w:ascii="Avenir" w:cs="Avenir" w:eastAsia="Avenir" w:hAnsi="Avenir"/>
                <w:sz w:val="18"/>
                <w:szCs w:val="18"/>
                <w:rtl w:val="0"/>
              </w:rPr>
              <w:t xml:space="preserve">Indigenous Peoples and Local Community Alliances and Organizations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F3">
            <w:pPr>
              <w:widowControl w:val="0"/>
              <w:rPr>
                <w:sz w:val="20"/>
                <w:szCs w:val="20"/>
              </w:rPr>
            </w:pPr>
            <w:r w:rsidDel="00000000" w:rsidR="00000000" w:rsidRPr="00000000">
              <w:rPr>
                <w:rFonts w:ascii="Avenir" w:cs="Avenir" w:eastAsia="Avenir" w:hAnsi="Avenir"/>
                <w:sz w:val="18"/>
                <w:szCs w:val="18"/>
                <w:rtl w:val="0"/>
              </w:rPr>
              <w:t xml:space="preserve">Indigenous people-, local community-, and women- led organizations and alliances active in the target countries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F4">
            <w:pPr>
              <w:widowControl w:val="0"/>
              <w:rPr>
                <w:sz w:val="20"/>
                <w:szCs w:val="20"/>
              </w:rPr>
            </w:pPr>
            <w:r w:rsidDel="00000000" w:rsidR="00000000" w:rsidRPr="00000000">
              <w:rPr>
                <w:rFonts w:ascii="Avenir" w:cs="Avenir" w:eastAsia="Avenir" w:hAnsi="Avenir"/>
                <w:sz w:val="18"/>
                <w:szCs w:val="18"/>
                <w:rtl w:val="0"/>
              </w:rPr>
              <w:t xml:space="preserve">These partners are connected with most relevant communities, leaders, and partners in targeted countries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F5">
            <w:pPr>
              <w:widowControl w:val="0"/>
              <w:rPr>
                <w:sz w:val="20"/>
                <w:szCs w:val="20"/>
              </w:rPr>
            </w:pPr>
            <w:r w:rsidDel="00000000" w:rsidR="00000000" w:rsidRPr="00000000">
              <w:rPr>
                <w:rFonts w:ascii="Avenir" w:cs="Avenir" w:eastAsia="Avenir" w:hAnsi="Avenir"/>
                <w:sz w:val="18"/>
                <w:szCs w:val="18"/>
                <w:rtl w:val="0"/>
              </w:rPr>
              <w:t xml:space="preserve">Co-design science questions and applications that directly affect IPLCs, women, and other groups; co-design ground and airborne field campaign activities in territories and local communities; provide training to empower IPLCs in data collection, research, and communication</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F6">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Global Alliance of Territorial Communities</w:t>
            </w:r>
          </w:p>
          <w:p w:rsidR="00000000" w:rsidDel="00000000" w:rsidP="00000000" w:rsidRDefault="00000000" w:rsidRPr="00000000" w14:paraId="000005F7">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Rights and Resources Initiative</w:t>
            </w:r>
          </w:p>
          <w:p w:rsidR="00000000" w:rsidDel="00000000" w:rsidP="00000000" w:rsidRDefault="00000000" w:rsidRPr="00000000" w14:paraId="000005F8">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CBI School for Indigenous and Local Knowledge (SILK)</w:t>
            </w:r>
          </w:p>
          <w:p w:rsidR="00000000" w:rsidDel="00000000" w:rsidP="00000000" w:rsidRDefault="00000000" w:rsidRPr="00000000" w14:paraId="000005F9">
            <w:pPr>
              <w:widowControl w:val="0"/>
              <w:rPr>
                <w:sz w:val="20"/>
                <w:szCs w:val="20"/>
              </w:rPr>
            </w:pPr>
            <w:r w:rsidDel="00000000" w:rsidR="00000000" w:rsidRPr="00000000">
              <w:rPr>
                <w:rFonts w:ascii="Avenir" w:cs="Avenir" w:eastAsia="Avenir" w:hAnsi="Avenir"/>
                <w:sz w:val="18"/>
                <w:szCs w:val="18"/>
                <w:rtl w:val="0"/>
              </w:rPr>
              <w:t xml:space="preserve">· Dynamique des Groupes des Peuples Autochtones (DGPA-DRC)</w:t>
            </w:r>
            <w:r w:rsidDel="00000000" w:rsidR="00000000" w:rsidRPr="00000000">
              <w:rPr>
                <w:rtl w:val="0"/>
              </w:rPr>
            </w:r>
          </w:p>
        </w:tc>
      </w:tr>
      <w:tr>
        <w:trPr>
          <w:cantSplit w:val="0"/>
          <w:trHeight w:val="1410"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5FA">
            <w:pPr>
              <w:widowControl w:val="0"/>
              <w:rPr>
                <w:sz w:val="16"/>
                <w:szCs w:val="16"/>
              </w:rPr>
            </w:pPr>
            <w:r w:rsidDel="00000000" w:rsidR="00000000" w:rsidRPr="00000000">
              <w:rPr>
                <w:rFonts w:ascii="Avenir" w:cs="Avenir" w:eastAsia="Avenir" w:hAnsi="Avenir"/>
                <w:sz w:val="18"/>
                <w:szCs w:val="18"/>
                <w:rtl w:val="0"/>
              </w:rPr>
              <w:t xml:space="preserve">Donor community</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FB">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Classic donors (bilaterals, family foundations, philanthropic organizations)</w:t>
            </w:r>
          </w:p>
          <w:p w:rsidR="00000000" w:rsidDel="00000000" w:rsidP="00000000" w:rsidRDefault="00000000" w:rsidRPr="00000000" w14:paraId="000005FC">
            <w:pPr>
              <w:widowControl w:val="0"/>
              <w:rPr>
                <w:sz w:val="20"/>
                <w:szCs w:val="20"/>
              </w:rPr>
            </w:pPr>
            <w:r w:rsidDel="00000000" w:rsidR="00000000" w:rsidRPr="00000000">
              <w:rPr>
                <w:rFonts w:ascii="Avenir" w:cs="Avenir" w:eastAsia="Avenir" w:hAnsi="Avenir"/>
                <w:sz w:val="18"/>
                <w:szCs w:val="18"/>
                <w:rtl w:val="0"/>
              </w:rPr>
              <w:t xml:space="preserve">Specialized (geospatial) agencies from donor countries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FD">
            <w:pPr>
              <w:widowControl w:val="0"/>
              <w:rPr>
                <w:sz w:val="20"/>
                <w:szCs w:val="20"/>
              </w:rPr>
            </w:pPr>
            <w:r w:rsidDel="00000000" w:rsidR="00000000" w:rsidRPr="00000000">
              <w:rPr>
                <w:rFonts w:ascii="Avenir" w:cs="Avenir" w:eastAsia="Avenir" w:hAnsi="Avenir"/>
                <w:sz w:val="18"/>
                <w:szCs w:val="18"/>
                <w:rtl w:val="0"/>
              </w:rPr>
              <w:t xml:space="preserve">These partners raise complementary funding that offer targeted support to extend PANGEA beyond NASA funding support.</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FE">
            <w:pPr>
              <w:widowControl w:val="0"/>
              <w:rPr>
                <w:sz w:val="20"/>
                <w:szCs w:val="20"/>
              </w:rPr>
            </w:pPr>
            <w:r w:rsidDel="00000000" w:rsidR="00000000" w:rsidRPr="00000000">
              <w:rPr>
                <w:rFonts w:ascii="Avenir" w:cs="Avenir" w:eastAsia="Avenir" w:hAnsi="Avenir"/>
                <w:sz w:val="18"/>
                <w:szCs w:val="18"/>
                <w:rtl w:val="0"/>
              </w:rPr>
              <w:t xml:space="preserve">Target investment in PANGEA applications and product development, support for international collaborators, joint workshops, and the development of IPLC data collection and management tools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5FF">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Bezos Earth Fund</w:t>
            </w:r>
          </w:p>
          <w:p w:rsidR="00000000" w:rsidDel="00000000" w:rsidP="00000000" w:rsidRDefault="00000000" w:rsidRPr="00000000" w14:paraId="00000600">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Ford Foundation</w:t>
            </w:r>
          </w:p>
          <w:p w:rsidR="00000000" w:rsidDel="00000000" w:rsidP="00000000" w:rsidRDefault="00000000" w:rsidRPr="00000000" w14:paraId="00000601">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Individual donors</w:t>
            </w:r>
          </w:p>
          <w:p w:rsidR="00000000" w:rsidDel="00000000" w:rsidP="00000000" w:rsidRDefault="00000000" w:rsidRPr="00000000" w14:paraId="00000602">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Mellon Foundation</w:t>
            </w:r>
          </w:p>
          <w:p w:rsidR="00000000" w:rsidDel="00000000" w:rsidP="00000000" w:rsidRDefault="00000000" w:rsidRPr="00000000" w14:paraId="00000603">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Moore Foundation</w:t>
            </w:r>
          </w:p>
          <w:p w:rsidR="00000000" w:rsidDel="00000000" w:rsidP="00000000" w:rsidRDefault="00000000" w:rsidRPr="00000000" w14:paraId="00000604">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Norwegian Agency for Development Cooperation (Norad)</w:t>
            </w:r>
          </w:p>
          <w:p w:rsidR="00000000" w:rsidDel="00000000" w:rsidP="00000000" w:rsidRDefault="00000000" w:rsidRPr="00000000" w14:paraId="00000605">
            <w:pPr>
              <w:widowControl w:val="0"/>
              <w:rPr>
                <w:sz w:val="20"/>
                <w:szCs w:val="20"/>
              </w:rPr>
            </w:pPr>
            <w:r w:rsidDel="00000000" w:rsidR="00000000" w:rsidRPr="00000000">
              <w:rPr>
                <w:rFonts w:ascii="Avenir" w:cs="Avenir" w:eastAsia="Avenir" w:hAnsi="Avenir"/>
                <w:sz w:val="18"/>
                <w:szCs w:val="18"/>
                <w:rtl w:val="0"/>
              </w:rPr>
              <w:t xml:space="preserve">· Norway’s International Climate and Forest Initiative (NICFI)</w:t>
            </w:r>
            <w:r w:rsidDel="00000000" w:rsidR="00000000" w:rsidRPr="00000000">
              <w:rPr>
                <w:rtl w:val="0"/>
              </w:rPr>
            </w:r>
          </w:p>
        </w:tc>
      </w:tr>
      <w:tr>
        <w:trPr>
          <w:cantSplit w:val="0"/>
          <w:trHeight w:val="2745" w:hRule="atLeast"/>
          <w:tblHeader w:val="0"/>
        </w:trPr>
        <w:tc>
          <w:tcPr>
            <w:tcBorders>
              <w:top w:color="cccccc"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06">
            <w:pPr>
              <w:widowControl w:val="0"/>
              <w:rPr>
                <w:sz w:val="16"/>
                <w:szCs w:val="16"/>
              </w:rPr>
            </w:pPr>
            <w:r w:rsidDel="00000000" w:rsidR="00000000" w:rsidRPr="00000000">
              <w:rPr>
                <w:rFonts w:ascii="Avenir" w:cs="Avenir" w:eastAsia="Avenir" w:hAnsi="Avenir"/>
                <w:sz w:val="18"/>
                <w:szCs w:val="18"/>
                <w:rtl w:val="0"/>
              </w:rPr>
              <w:t xml:space="preserve">Private sector</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07">
            <w:pPr>
              <w:widowControl w:val="0"/>
              <w:rPr>
                <w:sz w:val="20"/>
                <w:szCs w:val="20"/>
              </w:rPr>
            </w:pPr>
            <w:r w:rsidDel="00000000" w:rsidR="00000000" w:rsidRPr="00000000">
              <w:rPr>
                <w:rFonts w:ascii="Avenir" w:cs="Avenir" w:eastAsia="Avenir" w:hAnsi="Avenir"/>
                <w:sz w:val="18"/>
                <w:szCs w:val="18"/>
                <w:rtl w:val="0"/>
              </w:rPr>
              <w:t xml:space="preserve">Agribusinesses, extractive industries, energy companies, big data firms, investment institutions, and ecotourism companies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08">
            <w:pPr>
              <w:widowControl w:val="0"/>
              <w:rPr>
                <w:sz w:val="20"/>
                <w:szCs w:val="20"/>
              </w:rPr>
            </w:pPr>
            <w:r w:rsidDel="00000000" w:rsidR="00000000" w:rsidRPr="00000000">
              <w:rPr>
                <w:rFonts w:ascii="Avenir" w:cs="Avenir" w:eastAsia="Avenir" w:hAnsi="Avenir"/>
                <w:sz w:val="18"/>
                <w:szCs w:val="18"/>
                <w:rtl w:val="0"/>
              </w:rPr>
              <w:t xml:space="preserve">These partners are important action takers and decision-makers with far reaching impact.</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09">
            <w:pPr>
              <w:widowControl w:val="0"/>
              <w:rPr>
                <w:sz w:val="20"/>
                <w:szCs w:val="20"/>
              </w:rPr>
            </w:pPr>
            <w:r w:rsidDel="00000000" w:rsidR="00000000" w:rsidRPr="00000000">
              <w:rPr>
                <w:rFonts w:ascii="Avenir" w:cs="Avenir" w:eastAsia="Avenir" w:hAnsi="Avenir"/>
                <w:sz w:val="18"/>
                <w:szCs w:val="18"/>
                <w:rtl w:val="0"/>
              </w:rPr>
              <w:t xml:space="preserve">Work closely with NASA and applications partners to determine the most appropriate strategies for engaging with the private sector on various applications output.</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0A">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Roundtable on Sustainable Palm Oil, Cocoa, Soy, Biomaterials</w:t>
            </w:r>
          </w:p>
          <w:p w:rsidR="00000000" w:rsidDel="00000000" w:rsidP="00000000" w:rsidRDefault="00000000" w:rsidRPr="00000000" w14:paraId="0000060B">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Unilever</w:t>
            </w:r>
          </w:p>
          <w:p w:rsidR="00000000" w:rsidDel="00000000" w:rsidP="00000000" w:rsidRDefault="00000000" w:rsidRPr="00000000" w14:paraId="0000060C">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Olam</w:t>
            </w:r>
          </w:p>
          <w:p w:rsidR="00000000" w:rsidDel="00000000" w:rsidP="00000000" w:rsidRDefault="00000000" w:rsidRPr="00000000" w14:paraId="0000060D">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Green Resources</w:t>
            </w:r>
          </w:p>
          <w:p w:rsidR="00000000" w:rsidDel="00000000" w:rsidP="00000000" w:rsidRDefault="00000000" w:rsidRPr="00000000" w14:paraId="0000060E">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CNaught</w:t>
            </w:r>
          </w:p>
          <w:p w:rsidR="00000000" w:rsidDel="00000000" w:rsidP="00000000" w:rsidRDefault="00000000" w:rsidRPr="00000000" w14:paraId="0000060F">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Carbon Equity</w:t>
            </w:r>
          </w:p>
          <w:p w:rsidR="00000000" w:rsidDel="00000000" w:rsidP="00000000" w:rsidRDefault="00000000" w:rsidRPr="00000000" w14:paraId="00000610">
            <w:pPr>
              <w:widowControl w:val="0"/>
              <w:rPr>
                <w:sz w:val="20"/>
                <w:szCs w:val="20"/>
              </w:rPr>
            </w:pPr>
            <w:r w:rsidDel="00000000" w:rsidR="00000000" w:rsidRPr="00000000">
              <w:rPr>
                <w:rFonts w:ascii="Avenir" w:cs="Avenir" w:eastAsia="Avenir" w:hAnsi="Avenir"/>
                <w:sz w:val="18"/>
                <w:szCs w:val="18"/>
                <w:rtl w:val="0"/>
              </w:rPr>
              <w:t xml:space="preserve">· Carbon Credit Capital</w:t>
            </w:r>
            <w:r w:rsidDel="00000000" w:rsidR="00000000" w:rsidRPr="00000000">
              <w:rPr>
                <w:rtl w:val="0"/>
              </w:rPr>
            </w:r>
          </w:p>
        </w:tc>
      </w:tr>
      <w:tr>
        <w:trPr>
          <w:cantSplit w:val="0"/>
          <w:trHeight w:val="2205" w:hRule="atLeast"/>
          <w:tblHeader w:val="0"/>
        </w:trPr>
        <w:tc>
          <w:tcPr>
            <w:tcBorders>
              <w:top w:color="9e9e9e" w:space="0" w:sz="5" w:val="single"/>
              <w:left w:color="9e9e9e" w:space="0" w:sz="5" w:val="single"/>
              <w:bottom w:color="9e9e9e" w:space="0" w:sz="5" w:val="single"/>
              <w:right w:color="9e9e9e"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611">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Inter-</w:t>
            </w:r>
          </w:p>
          <w:p w:rsidR="00000000" w:rsidDel="00000000" w:rsidP="00000000" w:rsidRDefault="00000000" w:rsidRPr="00000000" w14:paraId="00000612">
            <w:pPr>
              <w:widowControl w:val="0"/>
              <w:rPr>
                <w:sz w:val="16"/>
                <w:szCs w:val="16"/>
              </w:rPr>
            </w:pPr>
            <w:r w:rsidDel="00000000" w:rsidR="00000000" w:rsidRPr="00000000">
              <w:rPr>
                <w:rFonts w:ascii="Avenir" w:cs="Avenir" w:eastAsia="Avenir" w:hAnsi="Avenir"/>
                <w:sz w:val="18"/>
                <w:szCs w:val="18"/>
                <w:rtl w:val="0"/>
              </w:rPr>
              <w:t xml:space="preserve">governmental agencies</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13">
            <w:pPr>
              <w:widowControl w:val="0"/>
              <w:rPr>
                <w:sz w:val="20"/>
                <w:szCs w:val="20"/>
              </w:rPr>
            </w:pPr>
            <w:r w:rsidDel="00000000" w:rsidR="00000000" w:rsidRPr="00000000">
              <w:rPr>
                <w:rFonts w:ascii="Avenir" w:cs="Avenir" w:eastAsia="Avenir" w:hAnsi="Avenir"/>
                <w:sz w:val="18"/>
                <w:szCs w:val="18"/>
                <w:rtl w:val="0"/>
              </w:rPr>
              <w:t xml:space="preserve">Organizations composed of multiple sovereign governments that collaborate to address common issues, develop policies, and coordinate actions on a regional or global scale</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14">
            <w:pPr>
              <w:widowControl w:val="0"/>
              <w:rPr>
                <w:sz w:val="20"/>
                <w:szCs w:val="20"/>
              </w:rPr>
            </w:pPr>
            <w:r w:rsidDel="00000000" w:rsidR="00000000" w:rsidRPr="00000000">
              <w:rPr>
                <w:rFonts w:ascii="Avenir" w:cs="Avenir" w:eastAsia="Avenir" w:hAnsi="Avenir"/>
                <w:sz w:val="18"/>
                <w:szCs w:val="18"/>
                <w:rtl w:val="0"/>
              </w:rPr>
              <w:t xml:space="preserve">These partners provide authoritative, science-based assessments that inform global policy decisions and guide international efforts to combat climate change and promote sustainable development and a resilient planet.</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15">
            <w:pPr>
              <w:widowControl w:val="0"/>
              <w:rPr>
                <w:sz w:val="20"/>
                <w:szCs w:val="20"/>
              </w:rPr>
            </w:pPr>
            <w:r w:rsidDel="00000000" w:rsidR="00000000" w:rsidRPr="00000000">
              <w:rPr>
                <w:rFonts w:ascii="Avenir" w:cs="Avenir" w:eastAsia="Avenir" w:hAnsi="Avenir"/>
                <w:sz w:val="18"/>
                <w:szCs w:val="18"/>
                <w:rtl w:val="0"/>
              </w:rPr>
              <w:t xml:space="preserve">Stay up-to-date on assessment reports and activities to ensure PANGEA science and applications outputs can be effectively utilized.</w:t>
            </w:r>
            <w:r w:rsidDel="00000000" w:rsidR="00000000" w:rsidRPr="00000000">
              <w:rPr>
                <w:rtl w:val="0"/>
              </w:rPr>
            </w:r>
          </w:p>
        </w:tc>
        <w:tc>
          <w:tcPr>
            <w:tcBorders>
              <w:top w:color="cccccc" w:space="0" w:sz="5" w:val="single"/>
              <w:left w:color="cccccc"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16">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Committee on Earth Observation Satellites (CEOS)</w:t>
            </w:r>
          </w:p>
          <w:p w:rsidR="00000000" w:rsidDel="00000000" w:rsidP="00000000" w:rsidRDefault="00000000" w:rsidRPr="00000000" w14:paraId="00000617">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Group on Earth Observations (GEO)</w:t>
            </w:r>
          </w:p>
          <w:p w:rsidR="00000000" w:rsidDel="00000000" w:rsidP="00000000" w:rsidRDefault="00000000" w:rsidRPr="00000000" w14:paraId="00000618">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Inter-governmental Panel on Climate Change (IPCC)</w:t>
            </w:r>
          </w:p>
          <w:p w:rsidR="00000000" w:rsidDel="00000000" w:rsidP="00000000" w:rsidRDefault="00000000" w:rsidRPr="00000000" w14:paraId="00000619">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Intergovernmental Science-Policy Platform on Biodiversity and Ecosystem Services (IPBES)</w:t>
            </w:r>
          </w:p>
          <w:p w:rsidR="00000000" w:rsidDel="00000000" w:rsidP="00000000" w:rsidRDefault="00000000" w:rsidRPr="00000000" w14:paraId="0000061A">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 International Union for Conservation of Nature (IUCN)</w:t>
            </w:r>
          </w:p>
          <w:p w:rsidR="00000000" w:rsidDel="00000000" w:rsidP="00000000" w:rsidRDefault="00000000" w:rsidRPr="00000000" w14:paraId="0000061B">
            <w:pPr>
              <w:widowControl w:val="0"/>
              <w:rPr>
                <w:sz w:val="20"/>
                <w:szCs w:val="20"/>
              </w:rPr>
            </w:pPr>
            <w:r w:rsidDel="00000000" w:rsidR="00000000" w:rsidRPr="00000000">
              <w:rPr>
                <w:rFonts w:ascii="Avenir" w:cs="Avenir" w:eastAsia="Avenir" w:hAnsi="Avenir"/>
                <w:sz w:val="18"/>
                <w:szCs w:val="18"/>
                <w:rtl w:val="0"/>
              </w:rPr>
              <w:t xml:space="preserve">· United Nations Framework Convention on Climate Change (UNFCCC)</w:t>
            </w:r>
            <w:r w:rsidDel="00000000" w:rsidR="00000000" w:rsidRPr="00000000">
              <w:rPr>
                <w:rtl w:val="0"/>
              </w:rPr>
            </w:r>
          </w:p>
        </w:tc>
      </w:tr>
      <w:tr>
        <w:trPr>
          <w:cantSplit w:val="0"/>
          <w:trHeight w:val="660" w:hRule="atLeast"/>
          <w:tblHeader w:val="0"/>
        </w:trPr>
        <w:tc>
          <w:tcPr>
            <w:gridSpan w:val="5"/>
            <w:tcBorders>
              <w:top w:color="cccccc" w:space="0" w:sz="5" w:val="single"/>
              <w:left w:color="9e9e9e" w:space="0" w:sz="5" w:val="single"/>
              <w:bottom w:color="9e9e9e" w:space="0" w:sz="5" w:val="single"/>
              <w:right w:color="9e9e9e"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1C">
            <w:pPr>
              <w:widowControl w:val="0"/>
              <w:rPr>
                <w:rFonts w:ascii="Avenir" w:cs="Avenir" w:eastAsia="Avenir" w:hAnsi="Avenir"/>
                <w:sz w:val="18"/>
                <w:szCs w:val="18"/>
              </w:rPr>
            </w:pPr>
            <w:r w:rsidDel="00000000" w:rsidR="00000000" w:rsidRPr="00000000">
              <w:rPr>
                <w:rFonts w:ascii="Avenir" w:cs="Avenir" w:eastAsia="Avenir" w:hAnsi="Avenir"/>
                <w:sz w:val="18"/>
                <w:szCs w:val="18"/>
                <w:rtl w:val="0"/>
              </w:rPr>
              <w:t xml:space="preserve">*DOE NGEE-Tropics is entering Phase 3 and will be sunsetting as PANGEA begins, enabling important continuity on constraining model uncertainty and data-model integration efforts.</w:t>
            </w:r>
          </w:p>
          <w:p w:rsidR="00000000" w:rsidDel="00000000" w:rsidP="00000000" w:rsidRDefault="00000000" w:rsidRPr="00000000" w14:paraId="0000061D">
            <w:pPr>
              <w:widowControl w:val="0"/>
              <w:rPr>
                <w:sz w:val="20"/>
                <w:szCs w:val="20"/>
              </w:rPr>
            </w:pPr>
            <w:r w:rsidDel="00000000" w:rsidR="00000000" w:rsidRPr="00000000">
              <w:rPr>
                <w:rFonts w:ascii="Avenir" w:cs="Avenir" w:eastAsia="Avenir" w:hAnsi="Avenir"/>
                <w:sz w:val="18"/>
                <w:szCs w:val="18"/>
                <w:rtl w:val="0"/>
              </w:rPr>
              <w:t xml:space="preserve">**USAID PEER is going to be replaced by a new program called SPARK.</w:t>
            </w:r>
            <w:r w:rsidDel="00000000" w:rsidR="00000000" w:rsidRPr="00000000">
              <w:rPr>
                <w:rtl w:val="0"/>
              </w:rPr>
            </w:r>
          </w:p>
        </w:tc>
      </w:tr>
    </w:tbl>
    <w:p w:rsidR="00000000" w:rsidDel="00000000" w:rsidP="00000000" w:rsidRDefault="00000000" w:rsidRPr="00000000" w14:paraId="00000622">
      <w:pPr>
        <w:pStyle w:val="Heading4"/>
        <w:spacing w:before="240" w:lineRule="auto"/>
        <w:rPr/>
      </w:pPr>
      <w:bookmarkStart w:colFirst="0" w:colLast="0" w:name="_k7bnxk70o7jf" w:id="52"/>
      <w:bookmarkEnd w:id="52"/>
      <w:r w:rsidDel="00000000" w:rsidR="00000000" w:rsidRPr="00000000">
        <w:rPr>
          <w:rtl w:val="0"/>
        </w:rPr>
        <w:t xml:space="preserve">7.2.2.  Principles</w:t>
      </w:r>
    </w:p>
    <w:p w:rsidR="00000000" w:rsidDel="00000000" w:rsidP="00000000" w:rsidRDefault="00000000" w:rsidRPr="00000000" w14:paraId="00000623">
      <w:pPr>
        <w:spacing w:before="240" w:lineRule="auto"/>
        <w:rPr/>
      </w:pPr>
      <w:r w:rsidDel="00000000" w:rsidR="00000000" w:rsidRPr="00000000">
        <w:rPr>
          <w:rtl w:val="0"/>
        </w:rPr>
        <w:t xml:space="preserve">PANGEA will prioritize diversity, equity, and inclusion (DEI) across all its activities, including community engagement, by ensuring accessibility, promoting DEI training, and establishing feedback mechanisms. PANGEA developed Community Guidelines and a Code of Conduct for the scoping study which serve as foundational material for a campaign Code of Conduct. Organizations like the Association for Tropical Biology and Conservation (ATBC) have established similar standards specifically for the tropical research community, which spans many languages, cultures, customs, and norms. Upon selection, PANGEA will Code of Conduct in light of existing precedents. </w:t>
      </w:r>
      <w:r w:rsidDel="00000000" w:rsidR="00000000" w:rsidRPr="00000000">
        <w:rPr>
          <w:rtl w:val="0"/>
        </w:rPr>
        <w:t xml:space="preserve">PANGEA is also committed to gender balance and will implement targeted efforts to ensure inclusivity, such as promoting female leadership roles and providing mentorship opportunities. PANGEA aims to make significant strides by fostering gender-responsive practices and tracking key performance indicators like gender representation in leadership and participation over time. PANGEA will also engage Indigenous peoples and local Communities. In doing so, PANGEA will implement and build on </w:t>
      </w:r>
      <w:r w:rsidDel="00000000" w:rsidR="00000000" w:rsidRPr="00000000">
        <w:rPr>
          <w:rtl w:val="0"/>
        </w:rPr>
        <w:t xml:space="preserve">principles adapted from the </w:t>
      </w:r>
      <w:r w:rsidDel="00000000" w:rsidR="00000000" w:rsidRPr="00000000">
        <w:rPr>
          <w:highlight w:val="white"/>
          <w:rtl w:val="0"/>
        </w:rPr>
        <w:t xml:space="preserve">CARE (</w:t>
      </w:r>
      <w:r w:rsidDel="00000000" w:rsidR="00000000" w:rsidRPr="00000000">
        <w:rPr>
          <w:rtl w:val="0"/>
        </w:rPr>
        <w:t xml:space="preserve">Collective Benefit, Authority to Control, Responsibility, and Ethics</w:t>
      </w:r>
      <w:r w:rsidDel="00000000" w:rsidR="00000000" w:rsidRPr="00000000">
        <w:rPr>
          <w:highlight w:val="white"/>
          <w:rtl w:val="0"/>
        </w:rPr>
        <w:t xml:space="preserve">) Principles for Indigenous Data Governance’ to ecology and biodiversity research based on work by (</w:t>
      </w:r>
      <w:r w:rsidDel="00000000" w:rsidR="00000000" w:rsidRPr="00000000">
        <w:rPr>
          <w:shd w:fill="c9daf8" w:val="clear"/>
          <w:rtl w:val="0"/>
        </w:rPr>
        <w:t xml:space="preserve">Jennings et al., 2023</w:t>
      </w:r>
      <w:r w:rsidDel="00000000" w:rsidR="00000000" w:rsidRPr="00000000">
        <w:rPr>
          <w:rtl w:val="0"/>
        </w:rPr>
        <w:t xml:space="preserve">) and (</w:t>
      </w:r>
      <w:r w:rsidDel="00000000" w:rsidR="00000000" w:rsidRPr="00000000">
        <w:rPr>
          <w:shd w:fill="c9daf8" w:val="clear"/>
          <w:rtl w:val="0"/>
        </w:rPr>
        <w:t xml:space="preserve">Carroll et al., 2020</w:t>
      </w:r>
      <w:r w:rsidDel="00000000" w:rsidR="00000000" w:rsidRPr="00000000">
        <w:rPr>
          <w:rtl w:val="0"/>
        </w:rPr>
        <w:t xml:space="preserve">). </w:t>
      </w:r>
      <w:r w:rsidDel="00000000" w:rsidR="00000000" w:rsidRPr="00000000">
        <w:rPr>
          <w:b w:val="1"/>
          <w:highlight w:val="yellow"/>
          <w:rtl w:val="0"/>
        </w:rPr>
        <w:t xml:space="preserve">Table X </w:t>
      </w:r>
      <w:r w:rsidDel="00000000" w:rsidR="00000000" w:rsidRPr="00000000">
        <w:rPr>
          <w:rtl w:val="0"/>
        </w:rPr>
        <w:t xml:space="preserve">outlines PANGEA’s principles of engagement based on CARE. See </w:t>
      </w:r>
      <w:r w:rsidDel="00000000" w:rsidR="00000000" w:rsidRPr="00000000">
        <w:rPr>
          <w:i w:val="1"/>
          <w:highlight w:val="yellow"/>
          <w:rtl w:val="0"/>
        </w:rPr>
        <w:t xml:space="preserve">Section 7.5 </w:t>
      </w:r>
      <w:r w:rsidDel="00000000" w:rsidR="00000000" w:rsidRPr="00000000">
        <w:rPr>
          <w:rtl w:val="0"/>
        </w:rPr>
        <w:t xml:space="preserve">for integration of these principles with PANGEA’s Open Science strategy. </w:t>
      </w:r>
    </w:p>
    <w:p w:rsidR="00000000" w:rsidDel="00000000" w:rsidP="00000000" w:rsidRDefault="00000000" w:rsidRPr="00000000" w14:paraId="00000624">
      <w:pPr>
        <w:spacing w:before="0" w:lineRule="auto"/>
        <w:rPr/>
      </w:pPr>
      <w:r w:rsidDel="00000000" w:rsidR="00000000" w:rsidRPr="00000000">
        <w:rPr>
          <w:rtl w:val="0"/>
        </w:rPr>
      </w:r>
    </w:p>
    <w:tbl>
      <w:tblPr>
        <w:tblStyle w:val="Table20"/>
        <w:tblW w:w="12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2625"/>
        <w:gridCol w:w="8580"/>
        <w:tblGridChange w:id="0">
          <w:tblGrid>
            <w:gridCol w:w="1350"/>
            <w:gridCol w:w="2625"/>
            <w:gridCol w:w="8580"/>
          </w:tblGrid>
        </w:tblGridChange>
      </w:tblGrid>
      <w:tr>
        <w:trPr>
          <w:cantSplit w:val="0"/>
          <w:trHeight w:val="345" w:hRule="atLeast"/>
          <w:tblHeader w:val="0"/>
        </w:trPr>
        <w:tc>
          <w:tcPr>
            <w:gridSpan w:val="3"/>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25">
            <w:pPr>
              <w:widowControl w:val="0"/>
              <w:rPr>
                <w:sz w:val="20"/>
                <w:szCs w:val="20"/>
              </w:rPr>
            </w:pPr>
            <w:commentRangeStart w:id="415"/>
            <w:r w:rsidDel="00000000" w:rsidR="00000000" w:rsidRPr="00000000">
              <w:rPr>
                <w:rFonts w:ascii="Calibri" w:cs="Calibri" w:eastAsia="Calibri" w:hAnsi="Calibri"/>
                <w:b w:val="1"/>
                <w:rtl w:val="0"/>
              </w:rPr>
              <w:t xml:space="preserve">Table X. </w:t>
            </w:r>
            <w:r w:rsidDel="00000000" w:rsidR="00000000" w:rsidRPr="00000000">
              <w:rPr>
                <w:rFonts w:ascii="Calibri" w:cs="Calibri" w:eastAsia="Calibri" w:hAnsi="Calibri"/>
                <w:rtl w:val="0"/>
              </w:rPr>
              <w:t xml:space="preserve">PANGEA</w:t>
            </w:r>
            <w:commentRangeEnd w:id="415"/>
            <w:r w:rsidDel="00000000" w:rsidR="00000000" w:rsidRPr="00000000">
              <w:commentReference w:id="415"/>
            </w:r>
            <w:r w:rsidDel="00000000" w:rsidR="00000000" w:rsidRPr="00000000">
              <w:rPr>
                <w:rFonts w:ascii="Calibri" w:cs="Calibri" w:eastAsia="Calibri" w:hAnsi="Calibri"/>
                <w:rtl w:val="0"/>
              </w:rPr>
              <w:t xml:space="preserve"> Principles of Engagement based on CARE. Adapted from Jennings et al. 2023 and Carroll et al. 2020. IPLCs: Indigenous Peoples and Local Communities</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628">
            <w:pPr>
              <w:widowControl w:val="0"/>
              <w:jc w:val="center"/>
              <w:rPr>
                <w:sz w:val="20"/>
                <w:szCs w:val="20"/>
              </w:rPr>
            </w:pPr>
            <w:r w:rsidDel="00000000" w:rsidR="00000000" w:rsidRPr="00000000">
              <w:rPr>
                <w:rFonts w:ascii="Avenir" w:cs="Avenir" w:eastAsia="Avenir" w:hAnsi="Avenir"/>
                <w:sz w:val="20"/>
                <w:szCs w:val="20"/>
                <w:rtl w:val="0"/>
              </w:rPr>
              <w:t xml:space="preserve">CARE Principles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629">
            <w:pPr>
              <w:widowControl w:val="0"/>
              <w:jc w:val="center"/>
              <w:rPr>
                <w:sz w:val="20"/>
                <w:szCs w:val="20"/>
              </w:rPr>
            </w:pPr>
            <w:r w:rsidDel="00000000" w:rsidR="00000000" w:rsidRPr="00000000">
              <w:rPr>
                <w:rFonts w:ascii="Avenir" w:cs="Avenir" w:eastAsia="Avenir" w:hAnsi="Avenir"/>
                <w:sz w:val="20"/>
                <w:szCs w:val="20"/>
                <w:rtl w:val="0"/>
              </w:rPr>
              <w:t xml:space="preserve">Priorities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62A">
            <w:pPr>
              <w:widowControl w:val="0"/>
              <w:rPr>
                <w:sz w:val="20"/>
                <w:szCs w:val="20"/>
              </w:rPr>
            </w:pPr>
            <w:r w:rsidDel="00000000" w:rsidR="00000000" w:rsidRPr="00000000">
              <w:rPr>
                <w:rFonts w:ascii="Avenir" w:cs="Avenir" w:eastAsia="Avenir" w:hAnsi="Avenir"/>
                <w:sz w:val="20"/>
                <w:szCs w:val="20"/>
                <w:rtl w:val="0"/>
              </w:rPr>
              <w:t xml:space="preserve">PANGEA Strategy</w:t>
            </w:r>
            <w:r w:rsidDel="00000000" w:rsidR="00000000" w:rsidRPr="00000000">
              <w:rPr>
                <w:rtl w:val="0"/>
              </w:rPr>
            </w:r>
          </w:p>
        </w:tc>
      </w:tr>
      <w:tr>
        <w:trPr>
          <w:cantSplit w:val="0"/>
          <w:trHeight w:val="750"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2B">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Collective benefit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2C">
            <w:pPr>
              <w:widowControl w:val="0"/>
              <w:jc w:val="center"/>
              <w:rPr>
                <w:sz w:val="20"/>
                <w:szCs w:val="20"/>
              </w:rPr>
            </w:pPr>
            <w:r w:rsidDel="00000000" w:rsidR="00000000" w:rsidRPr="00000000">
              <w:rPr>
                <w:rFonts w:ascii="Avenir" w:cs="Avenir" w:eastAsia="Avenir" w:hAnsi="Avenir"/>
                <w:sz w:val="20"/>
                <w:szCs w:val="20"/>
                <w:rtl w:val="0"/>
              </w:rPr>
              <w:t xml:space="preserve">Research that benefits communities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2D">
            <w:pPr>
              <w:widowControl w:val="0"/>
              <w:rPr>
                <w:sz w:val="18"/>
                <w:szCs w:val="18"/>
              </w:rPr>
            </w:pPr>
            <w:r w:rsidDel="00000000" w:rsidR="00000000" w:rsidRPr="00000000">
              <w:rPr>
                <w:rFonts w:ascii="Avenir" w:cs="Avenir" w:eastAsia="Avenir" w:hAnsi="Avenir"/>
                <w:sz w:val="18"/>
                <w:szCs w:val="18"/>
                <w:rtl w:val="0"/>
              </w:rPr>
              <w:t xml:space="preserve">Prior to research, explain and demonstrate how research and potential results are relevant and are of value to the interests of the community and individual members; PANGEA research will work to support community-led initiatives and help secure funding for long-term investments in community.</w:t>
            </w:r>
            <w:r w:rsidDel="00000000" w:rsidR="00000000" w:rsidRPr="00000000">
              <w:rPr>
                <w:rtl w:val="0"/>
              </w:rPr>
            </w:r>
          </w:p>
        </w:tc>
      </w:tr>
      <w:tr>
        <w:trPr>
          <w:cantSplit w:val="0"/>
          <w:trHeight w:val="750"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2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2F">
            <w:pPr>
              <w:widowControl w:val="0"/>
              <w:jc w:val="center"/>
              <w:rPr>
                <w:sz w:val="20"/>
                <w:szCs w:val="20"/>
              </w:rPr>
            </w:pPr>
            <w:r w:rsidDel="00000000" w:rsidR="00000000" w:rsidRPr="00000000">
              <w:rPr>
                <w:rFonts w:ascii="Avenir" w:cs="Avenir" w:eastAsia="Avenir" w:hAnsi="Avenir"/>
                <w:sz w:val="20"/>
                <w:szCs w:val="20"/>
                <w:rtl w:val="0"/>
              </w:rPr>
              <w:t xml:space="preserve">Data grounded in community values, aspirations and well-being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30">
            <w:pPr>
              <w:widowControl w:val="0"/>
              <w:rPr>
                <w:sz w:val="18"/>
                <w:szCs w:val="18"/>
              </w:rPr>
            </w:pPr>
            <w:r w:rsidDel="00000000" w:rsidR="00000000" w:rsidRPr="00000000">
              <w:rPr>
                <w:rFonts w:ascii="Avenir" w:cs="Avenir" w:eastAsia="Avenir" w:hAnsi="Avenir"/>
                <w:sz w:val="18"/>
                <w:szCs w:val="18"/>
                <w:rtl w:val="0"/>
              </w:rPr>
              <w:t xml:space="preserve">PANGEA will co-develop and/or link to Indigenous Peoples and Local Communities (IPLC) data classification and analysis frameworks that reflect community values, needs and aspirations; local community experts will be included in research teams.</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3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32">
            <w:pPr>
              <w:widowControl w:val="0"/>
              <w:jc w:val="center"/>
              <w:rPr>
                <w:sz w:val="20"/>
                <w:szCs w:val="20"/>
              </w:rPr>
            </w:pPr>
            <w:r w:rsidDel="00000000" w:rsidR="00000000" w:rsidRPr="00000000">
              <w:rPr>
                <w:rFonts w:ascii="Avenir" w:cs="Avenir" w:eastAsia="Avenir" w:hAnsi="Avenir"/>
                <w:sz w:val="20"/>
                <w:szCs w:val="20"/>
                <w:rtl w:val="0"/>
              </w:rPr>
              <w:t xml:space="preserve">Data for self-determined development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33">
            <w:pPr>
              <w:widowControl w:val="0"/>
              <w:rPr>
                <w:sz w:val="18"/>
                <w:szCs w:val="18"/>
              </w:rPr>
            </w:pPr>
            <w:r w:rsidDel="00000000" w:rsidR="00000000" w:rsidRPr="00000000">
              <w:rPr>
                <w:rFonts w:ascii="Avenir" w:cs="Avenir" w:eastAsia="Avenir" w:hAnsi="Avenir"/>
                <w:sz w:val="18"/>
                <w:szCs w:val="18"/>
                <w:rtl w:val="0"/>
              </w:rPr>
              <w:t xml:space="preserve">PANGEA will collect and code data using categories that identify information and individuals using community norms; Where possible, data will be disaggregated, especially from global or large geospatial datasets, to increase relevance for IPLCs</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3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35">
            <w:pPr>
              <w:widowControl w:val="0"/>
              <w:jc w:val="center"/>
              <w:rPr>
                <w:sz w:val="20"/>
                <w:szCs w:val="20"/>
              </w:rPr>
            </w:pPr>
            <w:r w:rsidDel="00000000" w:rsidR="00000000" w:rsidRPr="00000000">
              <w:rPr>
                <w:rFonts w:ascii="Avenir" w:cs="Avenir" w:eastAsia="Avenir" w:hAnsi="Avenir"/>
                <w:sz w:val="20"/>
                <w:szCs w:val="20"/>
                <w:rtl w:val="0"/>
              </w:rPr>
              <w:t xml:space="preserve">Compensate local experts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36">
            <w:pPr>
              <w:widowControl w:val="0"/>
              <w:rPr>
                <w:sz w:val="18"/>
                <w:szCs w:val="18"/>
              </w:rPr>
            </w:pPr>
            <w:r w:rsidDel="00000000" w:rsidR="00000000" w:rsidRPr="00000000">
              <w:rPr>
                <w:rFonts w:ascii="Avenir" w:cs="Avenir" w:eastAsia="Avenir" w:hAnsi="Avenir"/>
                <w:sz w:val="18"/>
                <w:szCs w:val="18"/>
                <w:rtl w:val="0"/>
              </w:rPr>
              <w:t xml:space="preserve">PANGEA will work hard to locate funding sources to be able to compensate community experts throughout the research process, including research proposal development, data collection, manuscript writing and community review of prepublication manuscripts.</w:t>
            </w:r>
            <w:r w:rsidDel="00000000" w:rsidR="00000000" w:rsidRPr="00000000">
              <w:rPr>
                <w:rtl w:val="0"/>
              </w:rPr>
            </w:r>
          </w:p>
        </w:tc>
      </w:tr>
      <w:tr>
        <w:trPr>
          <w:cantSplit w:val="0"/>
          <w:trHeight w:val="750"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37">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Authority to control</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38">
            <w:pPr>
              <w:widowControl w:val="0"/>
              <w:jc w:val="center"/>
              <w:rPr>
                <w:sz w:val="20"/>
                <w:szCs w:val="20"/>
              </w:rPr>
            </w:pPr>
            <w:r w:rsidDel="00000000" w:rsidR="00000000" w:rsidRPr="00000000">
              <w:rPr>
                <w:rFonts w:ascii="Avenir" w:cs="Avenir" w:eastAsia="Avenir" w:hAnsi="Avenir"/>
                <w:sz w:val="20"/>
                <w:szCs w:val="20"/>
                <w:rtl w:val="0"/>
              </w:rPr>
              <w:t xml:space="preserve">Recognize IPLC’s rights to and interests in their knowledges and data</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39">
            <w:pPr>
              <w:widowControl w:val="0"/>
              <w:rPr>
                <w:sz w:val="18"/>
                <w:szCs w:val="18"/>
              </w:rPr>
            </w:pPr>
            <w:r w:rsidDel="00000000" w:rsidR="00000000" w:rsidRPr="00000000">
              <w:rPr>
                <w:rFonts w:ascii="Avenir" w:cs="Avenir" w:eastAsia="Avenir" w:hAnsi="Avenir"/>
                <w:sz w:val="18"/>
                <w:szCs w:val="18"/>
                <w:rtl w:val="0"/>
              </w:rPr>
              <w:t xml:space="preserve">Principles and protocols for research development, data management and publication that support IPLC’s Data Sovereignty will be co-developed; These will include metadata fields available for disclosure of Indigenous rights and interests.</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3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3B">
            <w:pPr>
              <w:widowControl w:val="0"/>
              <w:jc w:val="center"/>
              <w:rPr>
                <w:sz w:val="20"/>
                <w:szCs w:val="20"/>
              </w:rPr>
            </w:pPr>
            <w:r w:rsidDel="00000000" w:rsidR="00000000" w:rsidRPr="00000000">
              <w:rPr>
                <w:rFonts w:ascii="Avenir" w:cs="Avenir" w:eastAsia="Avenir" w:hAnsi="Avenir"/>
                <w:sz w:val="20"/>
                <w:szCs w:val="20"/>
                <w:rtl w:val="0"/>
              </w:rPr>
              <w:t xml:space="preserve">Recognize the rights of IPLCs to free, prior and informed consent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3C">
            <w:pPr>
              <w:widowControl w:val="0"/>
              <w:rPr>
                <w:sz w:val="18"/>
                <w:szCs w:val="18"/>
              </w:rPr>
            </w:pPr>
            <w:r w:rsidDel="00000000" w:rsidR="00000000" w:rsidRPr="00000000">
              <w:rPr>
                <w:rFonts w:ascii="Avenir" w:cs="Avenir" w:eastAsia="Avenir" w:hAnsi="Avenir"/>
                <w:sz w:val="18"/>
                <w:szCs w:val="18"/>
                <w:rtl w:val="0"/>
              </w:rPr>
              <w:t xml:space="preserve">PANGEA will ensure data use is consistent with individual and community consent provisions and ensure ongoing consent processes, including the ability to refuse, withdraw and reconsent.</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3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3E">
            <w:pPr>
              <w:widowControl w:val="0"/>
              <w:jc w:val="center"/>
              <w:rPr>
                <w:sz w:val="20"/>
                <w:szCs w:val="20"/>
              </w:rPr>
            </w:pPr>
            <w:r w:rsidDel="00000000" w:rsidR="00000000" w:rsidRPr="00000000">
              <w:rPr>
                <w:rFonts w:ascii="Avenir" w:cs="Avenir" w:eastAsia="Avenir" w:hAnsi="Avenir"/>
                <w:sz w:val="20"/>
                <w:szCs w:val="20"/>
                <w:rtl w:val="0"/>
              </w:rPr>
              <w:t xml:space="preserve">Data available for IPLC governance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3F">
            <w:pPr>
              <w:widowControl w:val="0"/>
              <w:rPr>
                <w:sz w:val="18"/>
                <w:szCs w:val="18"/>
              </w:rPr>
            </w:pPr>
            <w:r w:rsidDel="00000000" w:rsidR="00000000" w:rsidRPr="00000000">
              <w:rPr>
                <w:rFonts w:ascii="Avenir" w:cs="Avenir" w:eastAsia="Avenir" w:hAnsi="Avenir"/>
                <w:sz w:val="18"/>
                <w:szCs w:val="18"/>
                <w:rtl w:val="0"/>
              </w:rPr>
              <w:t xml:space="preserve">PANGEA will ensure IPLCs, and the appropriate tribal authorities, have access to data, metadata about their people, communities and non-human relations in a usable format.</w:t>
            </w:r>
            <w:r w:rsidDel="00000000" w:rsidR="00000000" w:rsidRPr="00000000">
              <w:rPr>
                <w:rtl w:val="0"/>
              </w:rPr>
            </w:r>
          </w:p>
        </w:tc>
      </w:tr>
      <w:tr>
        <w:trPr>
          <w:cantSplit w:val="0"/>
          <w:trHeight w:val="97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4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41">
            <w:pPr>
              <w:widowControl w:val="0"/>
              <w:jc w:val="center"/>
              <w:rPr>
                <w:sz w:val="20"/>
                <w:szCs w:val="20"/>
              </w:rPr>
            </w:pPr>
            <w:r w:rsidDel="00000000" w:rsidR="00000000" w:rsidRPr="00000000">
              <w:rPr>
                <w:rFonts w:ascii="Avenir" w:cs="Avenir" w:eastAsia="Avenir" w:hAnsi="Avenir"/>
                <w:sz w:val="20"/>
                <w:szCs w:val="20"/>
                <w:rtl w:val="0"/>
              </w:rPr>
              <w:t xml:space="preserve">Develop and enact IPLC Data Governance protocols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42">
            <w:pPr>
              <w:widowControl w:val="0"/>
              <w:rPr>
                <w:sz w:val="18"/>
                <w:szCs w:val="18"/>
              </w:rPr>
            </w:pPr>
            <w:r w:rsidDel="00000000" w:rsidR="00000000" w:rsidRPr="00000000">
              <w:rPr>
                <w:rFonts w:ascii="Avenir" w:cs="Avenir" w:eastAsia="Avenir" w:hAnsi="Avenir"/>
                <w:sz w:val="18"/>
                <w:szCs w:val="18"/>
                <w:rtl w:val="0"/>
              </w:rPr>
              <w:t xml:space="preserve">IPLC partners will co-develop data and data protocols, and will use and/or incorporate IPLC frameworks and principles to inform data management protocols and processes; IPLC guidance will influence how, what, who and where research is conducted and data is managed, as well as publication standards, which will document community support, participation and approval for publishing data and authorship.</w:t>
            </w:r>
            <w:r w:rsidDel="00000000" w:rsidR="00000000" w:rsidRPr="00000000">
              <w:rPr>
                <w:rtl w:val="0"/>
              </w:rPr>
            </w:r>
          </w:p>
        </w:tc>
      </w:tr>
      <w:tr>
        <w:trPr>
          <w:cantSplit w:val="0"/>
          <w:trHeight w:val="750"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43">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Responsibility</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44">
            <w:pPr>
              <w:widowControl w:val="0"/>
              <w:jc w:val="center"/>
              <w:rPr>
                <w:sz w:val="20"/>
                <w:szCs w:val="20"/>
              </w:rPr>
            </w:pPr>
            <w:r w:rsidDel="00000000" w:rsidR="00000000" w:rsidRPr="00000000">
              <w:rPr>
                <w:rFonts w:ascii="Avenir" w:cs="Avenir" w:eastAsia="Avenir" w:hAnsi="Avenir"/>
                <w:sz w:val="20"/>
                <w:szCs w:val="20"/>
                <w:rtl w:val="0"/>
              </w:rPr>
              <w:t xml:space="preserve">Enable capability and capacity sharing for research design and digital infrastructure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45">
            <w:pPr>
              <w:widowControl w:val="0"/>
              <w:rPr>
                <w:sz w:val="18"/>
                <w:szCs w:val="18"/>
              </w:rPr>
            </w:pPr>
            <w:r w:rsidDel="00000000" w:rsidR="00000000" w:rsidRPr="00000000">
              <w:rPr>
                <w:rFonts w:ascii="Avenir" w:cs="Avenir" w:eastAsia="Avenir" w:hAnsi="Avenir"/>
                <w:sz w:val="18"/>
                <w:szCs w:val="18"/>
                <w:rtl w:val="0"/>
              </w:rPr>
              <w:t xml:space="preserve">PANGEA will create and expand opportunities for community capacity through (1) participatory methodologies including planning and design, knowledge management and data workforce capacity building, and (2) initiatives to enable the design, collection, management, storage, security, governance, collective privacy and application of data.</w:t>
            </w:r>
            <w:r w:rsidDel="00000000" w:rsidR="00000000" w:rsidRPr="00000000">
              <w:rPr>
                <w:rtl w:val="0"/>
              </w:rPr>
            </w:r>
          </w:p>
        </w:tc>
      </w:tr>
      <w:tr>
        <w:trPr>
          <w:cantSplit w:val="0"/>
          <w:trHeight w:val="750"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4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47">
            <w:pPr>
              <w:widowControl w:val="0"/>
              <w:jc w:val="center"/>
              <w:rPr>
                <w:sz w:val="20"/>
                <w:szCs w:val="20"/>
              </w:rPr>
            </w:pPr>
            <w:r w:rsidDel="00000000" w:rsidR="00000000" w:rsidRPr="00000000">
              <w:rPr>
                <w:rFonts w:ascii="Avenir" w:cs="Avenir" w:eastAsia="Avenir" w:hAnsi="Avenir"/>
                <w:sz w:val="20"/>
                <w:szCs w:val="20"/>
                <w:rtl w:val="0"/>
              </w:rPr>
              <w:t xml:space="preserve">Respect reciprocity, trust and mutual understanding with those to whom data relate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48">
            <w:pPr>
              <w:widowControl w:val="0"/>
              <w:rPr>
                <w:sz w:val="18"/>
                <w:szCs w:val="18"/>
              </w:rPr>
            </w:pPr>
            <w:r w:rsidDel="00000000" w:rsidR="00000000" w:rsidRPr="00000000">
              <w:rPr>
                <w:rFonts w:ascii="Avenir" w:cs="Avenir" w:eastAsia="Avenir" w:hAnsi="Avenir"/>
                <w:sz w:val="18"/>
                <w:szCs w:val="18"/>
                <w:rtl w:val="0"/>
              </w:rPr>
              <w:t xml:space="preserve">PANGEA will record Traditional Knowledge and biocultural labels in metadata and will establish a system to ensure local review of draft publications before dissemination; PANGEA will also identify and address sensitive data, including privacy issues for individuals and communities.</w:t>
            </w:r>
            <w:r w:rsidDel="00000000" w:rsidR="00000000" w:rsidRPr="00000000">
              <w:rPr>
                <w:rtl w:val="0"/>
              </w:rPr>
            </w:r>
          </w:p>
        </w:tc>
      </w:tr>
      <w:tr>
        <w:trPr>
          <w:cantSplit w:val="0"/>
          <w:trHeight w:val="750"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49">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4A">
            <w:pPr>
              <w:widowControl w:val="0"/>
              <w:jc w:val="center"/>
              <w:rPr>
                <w:sz w:val="20"/>
                <w:szCs w:val="20"/>
              </w:rPr>
            </w:pPr>
            <w:r w:rsidDel="00000000" w:rsidR="00000000" w:rsidRPr="00000000">
              <w:rPr>
                <w:rFonts w:ascii="Avenir" w:cs="Avenir" w:eastAsia="Avenir" w:hAnsi="Avenir"/>
                <w:sz w:val="20"/>
                <w:szCs w:val="20"/>
                <w:rtl w:val="0"/>
              </w:rPr>
              <w:t xml:space="preserve">Data-generating resources for languages, worldviews and lived experiences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4B">
            <w:pPr>
              <w:widowControl w:val="0"/>
              <w:rPr>
                <w:sz w:val="18"/>
                <w:szCs w:val="18"/>
              </w:rPr>
            </w:pPr>
            <w:r w:rsidDel="00000000" w:rsidR="00000000" w:rsidRPr="00000000">
              <w:rPr>
                <w:rFonts w:ascii="Avenir" w:cs="Avenir" w:eastAsia="Avenir" w:hAnsi="Avenir"/>
                <w:sz w:val="18"/>
                <w:szCs w:val="18"/>
                <w:rtl w:val="0"/>
              </w:rPr>
              <w:t xml:space="preserve">PANGEA will work hard to use the local and Indigenous languages, link research to community worldviews, and upload data with appropriate metadata labels in culturally accessible formats (digital storytelling, seasonal calendars, visual art forms, etc.).</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4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4D">
            <w:pPr>
              <w:widowControl w:val="0"/>
              <w:jc w:val="center"/>
              <w:rPr>
                <w:sz w:val="20"/>
                <w:szCs w:val="20"/>
              </w:rPr>
            </w:pPr>
            <w:r w:rsidDel="00000000" w:rsidR="00000000" w:rsidRPr="00000000">
              <w:rPr>
                <w:rFonts w:ascii="Avenir" w:cs="Avenir" w:eastAsia="Avenir" w:hAnsi="Avenir"/>
                <w:sz w:val="20"/>
                <w:szCs w:val="20"/>
                <w:rtl w:val="0"/>
              </w:rPr>
              <w:t xml:space="preserve">Community-defined benefit sharing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4E">
            <w:pPr>
              <w:widowControl w:val="0"/>
              <w:rPr>
                <w:sz w:val="18"/>
                <w:szCs w:val="18"/>
              </w:rPr>
            </w:pPr>
            <w:r w:rsidDel="00000000" w:rsidR="00000000" w:rsidRPr="00000000">
              <w:rPr>
                <w:rFonts w:ascii="Avenir" w:cs="Avenir" w:eastAsia="Avenir" w:hAnsi="Avenir"/>
                <w:sz w:val="18"/>
                <w:szCs w:val="18"/>
                <w:rtl w:val="0"/>
              </w:rPr>
              <w:t xml:space="preserve">PANGEA will conduct research that is of mutual benefit, consent driven, inclusive and relevant to the needs of IPLCs and individuals.</w:t>
            </w:r>
            <w:r w:rsidDel="00000000" w:rsidR="00000000" w:rsidRPr="00000000">
              <w:rPr>
                <w:rtl w:val="0"/>
              </w:rPr>
            </w:r>
          </w:p>
        </w:tc>
      </w:tr>
      <w:tr>
        <w:trPr>
          <w:cantSplit w:val="0"/>
          <w:trHeight w:val="525"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4F">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Ethics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50">
            <w:pPr>
              <w:widowControl w:val="0"/>
              <w:jc w:val="center"/>
              <w:rPr>
                <w:sz w:val="20"/>
                <w:szCs w:val="20"/>
              </w:rPr>
            </w:pPr>
            <w:r w:rsidDel="00000000" w:rsidR="00000000" w:rsidRPr="00000000">
              <w:rPr>
                <w:rFonts w:ascii="Avenir" w:cs="Avenir" w:eastAsia="Avenir" w:hAnsi="Avenir"/>
                <w:sz w:val="20"/>
                <w:szCs w:val="20"/>
                <w:rtl w:val="0"/>
              </w:rPr>
              <w:t xml:space="preserve">Align with Indigenous and local ethical frameworks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51">
            <w:pPr>
              <w:widowControl w:val="0"/>
              <w:rPr>
                <w:sz w:val="18"/>
                <w:szCs w:val="18"/>
              </w:rPr>
            </w:pPr>
            <w:r w:rsidDel="00000000" w:rsidR="00000000" w:rsidRPr="00000000">
              <w:rPr>
                <w:rFonts w:ascii="Avenir" w:cs="Avenir" w:eastAsia="Avenir" w:hAnsi="Avenir"/>
                <w:sz w:val="18"/>
                <w:szCs w:val="18"/>
                <w:rtl w:val="0"/>
              </w:rPr>
              <w:t xml:space="preserve">Indigenous ethical frameworks will be used in the co-development process and community-defined review process will be developed for activities delineated in data management plans.</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5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53">
            <w:pPr>
              <w:widowControl w:val="0"/>
              <w:jc w:val="center"/>
              <w:rPr>
                <w:sz w:val="20"/>
                <w:szCs w:val="20"/>
              </w:rPr>
            </w:pPr>
            <w:r w:rsidDel="00000000" w:rsidR="00000000" w:rsidRPr="00000000">
              <w:rPr>
                <w:rFonts w:ascii="Avenir" w:cs="Avenir" w:eastAsia="Avenir" w:hAnsi="Avenir"/>
                <w:sz w:val="20"/>
                <w:szCs w:val="20"/>
                <w:rtl w:val="0"/>
              </w:rPr>
              <w:t xml:space="preserve">Maximize benefits from the perspectives of IPLCs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54">
            <w:pPr>
              <w:widowControl w:val="0"/>
              <w:rPr>
                <w:sz w:val="18"/>
                <w:szCs w:val="18"/>
              </w:rPr>
            </w:pPr>
            <w:r w:rsidDel="00000000" w:rsidR="00000000" w:rsidRPr="00000000">
              <w:rPr>
                <w:rFonts w:ascii="Avenir" w:cs="Avenir" w:eastAsia="Avenir" w:hAnsi="Avenir"/>
                <w:sz w:val="18"/>
                <w:szCs w:val="18"/>
                <w:rtl w:val="0"/>
              </w:rPr>
              <w:t xml:space="preserve">PANGEA researchers will include IPLCs and PANGEA researchers will explain benefits to IPLCs, including identifying and contributing to community-defined benefits. Potential financial gain will be disclosed and benefits will be shared with communities from research outputs and/or economic value of data.</w:t>
            </w:r>
            <w:r w:rsidDel="00000000" w:rsidR="00000000" w:rsidRPr="00000000">
              <w:rPr>
                <w:rtl w:val="0"/>
              </w:rPr>
            </w:r>
          </w:p>
        </w:tc>
      </w:tr>
      <w:tr>
        <w:trPr>
          <w:cantSplit w:val="0"/>
          <w:trHeight w:val="52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5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56">
            <w:pPr>
              <w:widowControl w:val="0"/>
              <w:jc w:val="center"/>
              <w:rPr>
                <w:sz w:val="20"/>
                <w:szCs w:val="20"/>
              </w:rPr>
            </w:pPr>
            <w:r w:rsidDel="00000000" w:rsidR="00000000" w:rsidRPr="00000000">
              <w:rPr>
                <w:rFonts w:ascii="Avenir" w:cs="Avenir" w:eastAsia="Avenir" w:hAnsi="Avenir"/>
                <w:sz w:val="20"/>
                <w:szCs w:val="20"/>
                <w:rtl w:val="0"/>
              </w:rPr>
              <w:t xml:space="preserve">Minimize harms from the perspectives of IPLCs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57">
            <w:pPr>
              <w:widowControl w:val="0"/>
              <w:rPr>
                <w:sz w:val="18"/>
                <w:szCs w:val="18"/>
              </w:rPr>
            </w:pPr>
            <w:r w:rsidDel="00000000" w:rsidR="00000000" w:rsidRPr="00000000">
              <w:rPr>
                <w:rFonts w:ascii="Avenir" w:cs="Avenir" w:eastAsia="Avenir" w:hAnsi="Avenir"/>
                <w:sz w:val="18"/>
                <w:szCs w:val="18"/>
                <w:rtl w:val="0"/>
              </w:rPr>
              <w:t xml:space="preserve">PANGEA's community-defined code of conduct will be accessible and incorporate IPLC ethical frameworks; Data-access protocols will consider the potential for community harm, which will be remedied through sharing data; ensuring ongoing consent.</w:t>
            </w:r>
            <w:r w:rsidDel="00000000" w:rsidR="00000000" w:rsidRPr="00000000">
              <w:rPr>
                <w:rtl w:val="0"/>
              </w:rPr>
            </w:r>
          </w:p>
        </w:tc>
      </w:tr>
      <w:tr>
        <w:trPr>
          <w:cantSplit w:val="0"/>
          <w:trHeight w:val="975" w:hRule="atLeast"/>
          <w:tblHeader w:val="0"/>
        </w:trPr>
        <w:tc>
          <w:tcPr>
            <w:vMerge w:val="continue"/>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65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59">
            <w:pPr>
              <w:widowControl w:val="0"/>
              <w:jc w:val="center"/>
              <w:rPr>
                <w:sz w:val="20"/>
                <w:szCs w:val="20"/>
              </w:rPr>
            </w:pPr>
            <w:r w:rsidDel="00000000" w:rsidR="00000000" w:rsidRPr="00000000">
              <w:rPr>
                <w:rFonts w:ascii="Avenir" w:cs="Avenir" w:eastAsia="Avenir" w:hAnsi="Avenir"/>
                <w:sz w:val="20"/>
                <w:szCs w:val="20"/>
                <w:rtl w:val="0"/>
              </w:rPr>
              <w:t xml:space="preserve">Data governance accounts for potential future use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5A">
            <w:pPr>
              <w:widowControl w:val="0"/>
              <w:rPr>
                <w:sz w:val="18"/>
                <w:szCs w:val="18"/>
              </w:rPr>
            </w:pPr>
            <w:r w:rsidDel="00000000" w:rsidR="00000000" w:rsidRPr="00000000">
              <w:rPr>
                <w:rFonts w:ascii="Avenir" w:cs="Avenir" w:eastAsia="Avenir" w:hAnsi="Avenir"/>
                <w:sz w:val="18"/>
                <w:szCs w:val="18"/>
                <w:rtl w:val="0"/>
              </w:rPr>
              <w:t xml:space="preserve">Community protocols will be applied for infrastructure, metadata and secondary use; Traditional Knowledge and biocultural labels will be included in metadata fields, as will community and/or tribal affiliation; Community guidelines will be established for the use and reuse of data; Provenance will be recorded and recognized.</w:t>
            </w:r>
            <w:r w:rsidDel="00000000" w:rsidR="00000000" w:rsidRPr="00000000">
              <w:rPr>
                <w:rtl w:val="0"/>
              </w:rPr>
            </w:r>
          </w:p>
        </w:tc>
      </w:tr>
    </w:tbl>
    <w:p w:rsidR="00000000" w:rsidDel="00000000" w:rsidP="00000000" w:rsidRDefault="00000000" w:rsidRPr="00000000" w14:paraId="0000065B">
      <w:pPr>
        <w:pStyle w:val="Heading4"/>
        <w:spacing w:before="240" w:lineRule="auto"/>
        <w:rPr/>
        <w:sectPr>
          <w:type w:val="nextPage"/>
          <w:pgSz w:h="12240" w:w="15840" w:orient="landscape"/>
          <w:pgMar w:bottom="1440" w:top="1440" w:left="1530" w:right="1440" w:header="720" w:footer="720"/>
        </w:sectPr>
      </w:pPr>
      <w:bookmarkStart w:colFirst="0" w:colLast="0" w:name="_uitj6q4n6ag" w:id="53"/>
      <w:bookmarkEnd w:id="53"/>
      <w:r w:rsidDel="00000000" w:rsidR="00000000" w:rsidRPr="00000000">
        <w:rPr>
          <w:rtl w:val="0"/>
        </w:rPr>
      </w:r>
    </w:p>
    <w:p w:rsidR="00000000" w:rsidDel="00000000" w:rsidP="00000000" w:rsidRDefault="00000000" w:rsidRPr="00000000" w14:paraId="0000065C">
      <w:pPr>
        <w:pStyle w:val="Heading4"/>
        <w:spacing w:before="240" w:lineRule="auto"/>
        <w:rPr/>
      </w:pPr>
      <w:bookmarkStart w:colFirst="0" w:colLast="0" w:name="_7mum6ddnsif2" w:id="54"/>
      <w:bookmarkEnd w:id="54"/>
      <w:r w:rsidDel="00000000" w:rsidR="00000000" w:rsidRPr="00000000">
        <w:rPr>
          <w:rtl w:val="0"/>
        </w:rPr>
        <w:t xml:space="preserve">7.2.3  </w:t>
      </w:r>
      <w:commentRangeStart w:id="416"/>
      <w:r w:rsidDel="00000000" w:rsidR="00000000" w:rsidRPr="00000000">
        <w:rPr>
          <w:rtl w:val="0"/>
        </w:rPr>
        <w:t xml:space="preserve">Engagement</w:t>
      </w:r>
      <w:commentRangeEnd w:id="416"/>
      <w:r w:rsidDel="00000000" w:rsidR="00000000" w:rsidRPr="00000000">
        <w:commentReference w:id="416"/>
      </w:r>
      <w:r w:rsidDel="00000000" w:rsidR="00000000" w:rsidRPr="00000000">
        <w:rPr>
          <w:rtl w:val="0"/>
        </w:rPr>
        <w:t xml:space="preserve"> </w:t>
      </w:r>
      <w:r w:rsidDel="00000000" w:rsidR="00000000" w:rsidRPr="00000000">
        <w:rPr>
          <w:rtl w:val="0"/>
        </w:rPr>
        <w:t xml:space="preserve">Strategy</w:t>
      </w:r>
      <w:r w:rsidDel="00000000" w:rsidR="00000000" w:rsidRPr="00000000">
        <w:rPr>
          <w:rtl w:val="0"/>
        </w:rPr>
      </w:r>
    </w:p>
    <w:p w:rsidR="00000000" w:rsidDel="00000000" w:rsidP="00000000" w:rsidRDefault="00000000" w:rsidRPr="00000000" w14:paraId="0000065D">
      <w:pPr>
        <w:spacing w:before="240" w:lineRule="auto"/>
        <w:rPr/>
      </w:pPr>
      <w:r w:rsidDel="00000000" w:rsidR="00000000" w:rsidRPr="00000000">
        <w:rPr>
          <w:rtl w:val="0"/>
        </w:rPr>
        <w:t xml:space="preserve">PANGEA activities will coordinate with existing and future projects from other agencies and other nations. Building on lessons learned from the Brazil-led LBA program, PANGEA will promote an international scientific steering committee (SSC). The </w:t>
      </w:r>
      <w:del w:author="Jill Thompson" w:id="153" w:date="2024-11-07T17:40:10Z">
        <w:r w:rsidDel="00000000" w:rsidR="00000000" w:rsidRPr="00000000">
          <w:rPr>
            <w:rtl w:val="0"/>
          </w:rPr>
          <w:delText xml:space="preserve">the </w:delText>
        </w:r>
      </w:del>
      <w:r w:rsidDel="00000000" w:rsidR="00000000" w:rsidRPr="00000000">
        <w:rPr>
          <w:rtl w:val="0"/>
        </w:rPr>
        <w:t xml:space="preserve">SSC will reinforce and coordinate with existing organizations, alliances, and activities to ensure that PANGEA supports the development of a long-term network of networks that will enhance and sustain the accessibility, usability, transferability and benefits of the data, methods, models, and knowledge about tropical ecosystems. </w:t>
      </w:r>
      <w:r w:rsidDel="00000000" w:rsidR="00000000" w:rsidRPr="00000000">
        <w:rPr>
          <w:rtl w:val="0"/>
        </w:rPr>
        <w:t xml:space="preserve">PANGEA’s SSC will co-develop strategies to ensure that scientists, local institutions, and communities work together throughout the PANGEA campaign to effectively collaborate in diverse geographic and cultural contexts. During LBA, the SSC met twice annually and served as a clearinghouse for information across national projects. This committee had a number of attributions including the recommendation of projects for inclusion in LBA based on criteria such as subject matter, adequacy of counterpart arrangements, and capacity building plans. The SSC shouldered much of the burden that may have otherwise fallen to national agency managers. Existing organizations such as the Congo Basin Science Initiative and the extant Brazilian LBA are primed to serve as partners for coordination of PANGEA scientific studies. Similarly, relationships established with the Global Alliance of Territorial Communities (GATC) during the scoping process will support PANGEA’s ability to engage Indigenous communities in a meaningful and mutually beneficial way. The GATC, built over 10 years by tropical Indigenous communities, represents 24 countries and over 35 million people who occupy over 958 million hectares of land. </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During ABoVE, the NASA Carbon Cycle and Ecosystems Office began consultations with Canadian First Nations and Alaskan Indigenous groups before the science definition team was brought together. ABoVE proactively engaged with F</w:t>
      </w:r>
      <w:r w:rsidDel="00000000" w:rsidR="00000000" w:rsidRPr="00000000">
        <w:rPr>
          <w:rtl w:val="0"/>
        </w:rPr>
        <w:t xml:space="preserve">irst Nations</w:t>
      </w:r>
      <w:r w:rsidDel="00000000" w:rsidR="00000000" w:rsidRPr="00000000">
        <w:rPr>
          <w:rtl w:val="0"/>
        </w:rPr>
        <w:t xml:space="preserve"> members to finalize the experimental design in Phase 1, before field activities began. The ABoVE team continued engagement with first nations members to update them on activities, particularly related to relevant disturbances (e.g., fires). For example, ABoVE prioritized revisiting burned areas and providing information to help communities understand, adapt to, and overcome disasters. PANGEA will build on important lessons learned from the ABoVE campaign. </w:t>
      </w:r>
    </w:p>
    <w:p w:rsidR="00000000" w:rsidDel="00000000" w:rsidP="00000000" w:rsidRDefault="00000000" w:rsidRPr="00000000" w14:paraId="00000660">
      <w:pPr>
        <w:rPr>
          <w:b w:val="1"/>
        </w:rPr>
      </w:pPr>
      <w:r w:rsidDel="00000000" w:rsidR="00000000" w:rsidRPr="00000000">
        <w:rPr>
          <w:rtl w:val="0"/>
        </w:rPr>
      </w:r>
    </w:p>
    <w:tbl>
      <w:tblPr>
        <w:tblStyle w:val="Table21"/>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661">
            <w:pPr>
              <w:jc w:val="center"/>
              <w:rPr>
                <w:b w:val="1"/>
              </w:rPr>
            </w:pPr>
            <w:r w:rsidDel="00000000" w:rsidR="00000000" w:rsidRPr="00000000">
              <w:rPr>
                <w:b w:val="1"/>
                <w:rtl w:val="0"/>
              </w:rPr>
              <w:t xml:space="preserve">The process of co-production began during the scoping of PANGEA and the writing of this white paper, which has been carried out in collaboration with Indigenous leaders from the Global Alliance of Territorial Communities (GATC). If PANGEA is selected, </w:t>
            </w:r>
            <w:commentRangeStart w:id="417"/>
            <w:r w:rsidDel="00000000" w:rsidR="00000000" w:rsidRPr="00000000">
              <w:rPr>
                <w:b w:val="1"/>
                <w:rtl w:val="0"/>
              </w:rPr>
              <w:t xml:space="preserve">co-production</w:t>
            </w:r>
            <w:commentRangeEnd w:id="417"/>
            <w:r w:rsidDel="00000000" w:rsidR="00000000" w:rsidRPr="00000000">
              <w:commentReference w:id="417"/>
            </w:r>
            <w:r w:rsidDel="00000000" w:rsidR="00000000" w:rsidRPr="00000000">
              <w:rPr>
                <w:b w:val="1"/>
                <w:rtl w:val="0"/>
              </w:rPr>
              <w:t xml:space="preserve"> with Indigenous Peoples and Local Communities will begin immediately and will be sustained throughout. </w:t>
            </w:r>
          </w:p>
        </w:tc>
      </w:tr>
    </w:tbl>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PANGEA will also partner with many scientific institutions located in or with research expertise in tropical forests. PANGEA will establish a trailblazing network of research experts, early career scientists, and scientific institutions. A particular interest of this partnership is to facilitate the co-development of knowledge and support technology transfer to generate capacity in local and regional institutions. A particular focus of the PANGEA network will be to include, engage, and train the next generation of scientists and technical workforce. PANGEA will engage partner scientific institutions in the following ways:</w:t>
      </w:r>
    </w:p>
    <w:p w:rsidR="00000000" w:rsidDel="00000000" w:rsidP="00000000" w:rsidRDefault="00000000" w:rsidRPr="00000000" w14:paraId="00000664">
      <w:pPr>
        <w:numPr>
          <w:ilvl w:val="0"/>
          <w:numId w:val="11"/>
        </w:numPr>
        <w:spacing w:after="120" w:before="120" w:lineRule="auto"/>
        <w:ind w:left="720" w:hanging="360"/>
      </w:pPr>
      <w:r w:rsidDel="00000000" w:rsidR="00000000" w:rsidRPr="00000000">
        <w:rPr>
          <w:rtl w:val="0"/>
        </w:rPr>
        <w:t xml:space="preserve">Co-develop research, analysis, and potential applications.</w:t>
      </w:r>
    </w:p>
    <w:p w:rsidR="00000000" w:rsidDel="00000000" w:rsidP="00000000" w:rsidRDefault="00000000" w:rsidRPr="00000000" w14:paraId="00000665">
      <w:pPr>
        <w:numPr>
          <w:ilvl w:val="0"/>
          <w:numId w:val="11"/>
        </w:numPr>
        <w:spacing w:after="120" w:before="120" w:lineRule="auto"/>
        <w:ind w:left="720" w:hanging="360"/>
      </w:pPr>
      <w:r w:rsidDel="00000000" w:rsidR="00000000" w:rsidRPr="00000000">
        <w:rPr>
          <w:rtl w:val="0"/>
        </w:rPr>
        <w:t xml:space="preserve">Identify field sites, research infrastructure, and capabilities critical to PANGEA’s research goals.</w:t>
      </w:r>
    </w:p>
    <w:p w:rsidR="00000000" w:rsidDel="00000000" w:rsidP="00000000" w:rsidRDefault="00000000" w:rsidRPr="00000000" w14:paraId="00000666">
      <w:pPr>
        <w:numPr>
          <w:ilvl w:val="0"/>
          <w:numId w:val="11"/>
        </w:numPr>
        <w:spacing w:after="120" w:before="120" w:lineRule="auto"/>
        <w:ind w:left="720" w:hanging="360"/>
      </w:pPr>
      <w:r w:rsidDel="00000000" w:rsidR="00000000" w:rsidRPr="00000000">
        <w:rPr>
          <w:rtl w:val="0"/>
        </w:rPr>
        <w:t xml:space="preserve">Co-produce, share, and manage data; support the development of data infrastructure, equipment, and management expertise at local and regional institutions; support the creation of regional or national data banks to curate field and remote sensing data and numerical model outputs so that emerging knowledge can be integrated with and applied to regional and national demands for the socioeconomic development and policy development.</w:t>
      </w:r>
    </w:p>
    <w:p w:rsidR="00000000" w:rsidDel="00000000" w:rsidP="00000000" w:rsidRDefault="00000000" w:rsidRPr="00000000" w14:paraId="00000667">
      <w:pPr>
        <w:numPr>
          <w:ilvl w:val="0"/>
          <w:numId w:val="11"/>
        </w:numPr>
        <w:spacing w:after="120" w:before="120" w:lineRule="auto"/>
        <w:ind w:left="720" w:hanging="360"/>
      </w:pPr>
      <w:r w:rsidDel="00000000" w:rsidR="00000000" w:rsidRPr="00000000">
        <w:rPr>
          <w:rtl w:val="0"/>
        </w:rPr>
        <w:t xml:space="preserve">Strengthen and broaden research infrastructure and instrumentation for local and regional scientific institutions to be able to develop and carry out long-term research. </w:t>
      </w:r>
    </w:p>
    <w:p w:rsidR="00000000" w:rsidDel="00000000" w:rsidP="00000000" w:rsidRDefault="00000000" w:rsidRPr="00000000" w14:paraId="00000668">
      <w:pPr>
        <w:numPr>
          <w:ilvl w:val="0"/>
          <w:numId w:val="11"/>
        </w:numPr>
        <w:spacing w:after="120" w:before="120" w:lineRule="auto"/>
        <w:ind w:left="720" w:hanging="360"/>
      </w:pPr>
      <w:r w:rsidDel="00000000" w:rsidR="00000000" w:rsidRPr="00000000">
        <w:rPr>
          <w:rtl w:val="0"/>
        </w:rPr>
        <w:t xml:space="preserve">Design and implement strategies to support faculty and early career researcher capacity building at local and regional universities and research institutes.</w:t>
      </w:r>
    </w:p>
    <w:p w:rsidR="00000000" w:rsidDel="00000000" w:rsidP="00000000" w:rsidRDefault="00000000" w:rsidRPr="00000000" w14:paraId="00000669">
      <w:pPr>
        <w:spacing w:after="240" w:before="240" w:line="276" w:lineRule="auto"/>
        <w:rPr>
          <w:color w:val="ff0000"/>
        </w:rPr>
      </w:pPr>
      <w:r w:rsidDel="00000000" w:rsidR="00000000" w:rsidRPr="00000000">
        <w:rPr>
          <w:rtl w:val="0"/>
        </w:rPr>
        <w:t xml:space="preserve">P</w:t>
      </w:r>
      <w:r w:rsidDel="00000000" w:rsidR="00000000" w:rsidRPr="00000000">
        <w:rPr>
          <w:rtl w:val="0"/>
        </w:rPr>
        <w:t xml:space="preserve">ANGEA’s applications also have strong potential to engage the private sector, including, but not limited to: (a) agribusinesses cultivating and/or harvesting agricultural, timber and forest non-timber products; (b) extractive industries; (c) energy companies; (d) big data companies; (e) conglomerates and financing institutions that invest in, buy, and/or sell any of the aforementioned types of companies; and (f) companies involved in ecotourism. The profile of companies present in each landscape where PANGEA is implemented will vary ranging from corporations to small and medium-size enterprises, cooperatives, and associations. </w:t>
      </w:r>
      <w:r w:rsidDel="00000000" w:rsidR="00000000" w:rsidRPr="00000000">
        <w:rPr>
          <w:rtl w:val="0"/>
        </w:rPr>
      </w:r>
    </w:p>
    <w:p w:rsidR="00000000" w:rsidDel="00000000" w:rsidP="00000000" w:rsidRDefault="00000000" w:rsidRPr="00000000" w14:paraId="0000066A">
      <w:pPr>
        <w:pStyle w:val="Heading3"/>
        <w:rPr/>
      </w:pPr>
      <w:bookmarkStart w:colFirst="0" w:colLast="0" w:name="_4bmujjquo8mq" w:id="55"/>
      <w:bookmarkEnd w:id="55"/>
      <w:r w:rsidDel="00000000" w:rsidR="00000000" w:rsidRPr="00000000">
        <w:rPr>
          <w:rtl w:val="0"/>
        </w:rPr>
        <w:t xml:space="preserve">7</w:t>
      </w:r>
      <w:r w:rsidDel="00000000" w:rsidR="00000000" w:rsidRPr="00000000">
        <w:rPr>
          <w:rtl w:val="0"/>
        </w:rPr>
        <w:t xml:space="preserve">.3 Co-funding</w:t>
      </w:r>
      <w:r w:rsidDel="00000000" w:rsidR="00000000" w:rsidRPr="00000000">
        <w:rPr>
          <w:rtl w:val="0"/>
        </w:rPr>
        <w:t xml:space="preserve"> Opportunities</w:t>
      </w:r>
    </w:p>
    <w:p w:rsidR="00000000" w:rsidDel="00000000" w:rsidP="00000000" w:rsidRDefault="00000000" w:rsidRPr="00000000" w14:paraId="0000066B">
      <w:pPr>
        <w:rPr/>
      </w:pPr>
      <w:r w:rsidDel="00000000" w:rsidR="00000000" w:rsidRPr="00000000">
        <w:rPr>
          <w:rtl w:val="0"/>
        </w:rPr>
        <w:t xml:space="preserve">The Optimal, Baseline, and Threshold </w:t>
      </w:r>
      <w:r w:rsidDel="00000000" w:rsidR="00000000" w:rsidRPr="00000000">
        <w:rPr>
          <w:rtl w:val="0"/>
        </w:rPr>
        <w:t xml:space="preserve">measurements</w:t>
      </w:r>
      <w:r w:rsidDel="00000000" w:rsidR="00000000" w:rsidRPr="00000000">
        <w:rPr>
          <w:rtl w:val="0"/>
        </w:rPr>
        <w:t xml:space="preserve"> defined in </w:t>
      </w:r>
      <w:r w:rsidDel="00000000" w:rsidR="00000000" w:rsidRPr="00000000">
        <w:rPr>
          <w:i w:val="1"/>
          <w:highlight w:val="yellow"/>
          <w:rtl w:val="0"/>
        </w:rPr>
        <w:t xml:space="preserve">Section 6.2.1</w:t>
      </w:r>
      <w:r w:rsidDel="00000000" w:rsidR="00000000" w:rsidRPr="00000000">
        <w:rPr>
          <w:rtl w:val="0"/>
        </w:rPr>
        <w:t xml:space="preserve"> represent stand-alone NASA </w:t>
      </w:r>
      <w:r w:rsidDel="00000000" w:rsidR="00000000" w:rsidRPr="00000000">
        <w:rPr>
          <w:rtl w:val="0"/>
        </w:rPr>
        <w:t xml:space="preserve">campaigns</w:t>
      </w:r>
      <w:r w:rsidDel="00000000" w:rsidR="00000000" w:rsidRPr="00000000">
        <w:rPr>
          <w:rtl w:val="0"/>
        </w:rPr>
        <w:t xml:space="preserve"> with no dependencies. However, given the urgency and </w:t>
      </w:r>
      <w:r w:rsidDel="00000000" w:rsidR="00000000" w:rsidRPr="00000000">
        <w:rPr>
          <w:rtl w:val="0"/>
        </w:rPr>
        <w:t xml:space="preserve">importance</w:t>
      </w:r>
      <w:r w:rsidDel="00000000" w:rsidR="00000000" w:rsidRPr="00000000">
        <w:rPr>
          <w:rtl w:val="0"/>
        </w:rPr>
        <w:t xml:space="preserve"> of the topic, there is strong potential to augment or even exceed NASA’s contributions. During the scoping effort, the PANGEA leadership team has made significant strides towards securing diverse </w:t>
      </w:r>
      <w:r w:rsidDel="00000000" w:rsidR="00000000" w:rsidRPr="00000000">
        <w:rPr>
          <w:rtl w:val="0"/>
        </w:rPr>
        <w:t xml:space="preserve">sources of funding </w:t>
      </w:r>
      <w:r w:rsidDel="00000000" w:rsidR="00000000" w:rsidRPr="00000000">
        <w:rPr>
          <w:rtl w:val="0"/>
        </w:rPr>
        <w:t xml:space="preserve">to build on a NASA investment. Multiple U.S. government agencies, private foundations, international governments, and philanthropies have expressed interest in </w:t>
      </w:r>
      <w:r w:rsidDel="00000000" w:rsidR="00000000" w:rsidRPr="00000000">
        <w:rPr>
          <w:rtl w:val="0"/>
        </w:rPr>
        <w:t xml:space="preserve">supporting</w:t>
      </w:r>
      <w:r w:rsidDel="00000000" w:rsidR="00000000" w:rsidRPr="00000000">
        <w:rPr>
          <w:rtl w:val="0"/>
        </w:rPr>
        <w:t xml:space="preserve"> PANGEA-related activities that are both within and outside of NASA’s scope, including direct support for international </w:t>
      </w:r>
      <w:r w:rsidDel="00000000" w:rsidR="00000000" w:rsidRPr="00000000">
        <w:rPr>
          <w:rtl w:val="0"/>
        </w:rPr>
        <w:t xml:space="preserve">partners</w:t>
      </w:r>
      <w:r w:rsidDel="00000000" w:rsidR="00000000" w:rsidRPr="00000000">
        <w:rPr>
          <w:rtl w:val="0"/>
        </w:rPr>
        <w:t xml:space="preserve"> and </w:t>
      </w:r>
      <w:r w:rsidDel="00000000" w:rsidR="00000000" w:rsidRPr="00000000">
        <w:rPr>
          <w:rtl w:val="0"/>
        </w:rPr>
        <w:t xml:space="preserve">implementation</w:t>
      </w:r>
      <w:r w:rsidDel="00000000" w:rsidR="00000000" w:rsidRPr="00000000">
        <w:rPr>
          <w:rtl w:val="0"/>
        </w:rPr>
        <w:t xml:space="preserve"> of  Earth Science to Action. Opportunities to leverage additional support from partners interested in teaming up with NASA include example partners listed in </w:t>
      </w:r>
      <w:r w:rsidDel="00000000" w:rsidR="00000000" w:rsidRPr="00000000">
        <w:rPr>
          <w:highlight w:val="yellow"/>
          <w:rtl w:val="0"/>
        </w:rPr>
        <w:t xml:space="preserve">Table X.</w:t>
      </w:r>
      <w:r w:rsidDel="00000000" w:rsidR="00000000" w:rsidRPr="00000000">
        <w:rPr>
          <w:rtl w:val="0"/>
        </w:rPr>
        <w:t xml:space="preserve"> </w:t>
      </w:r>
      <w:r w:rsidDel="00000000" w:rsidR="00000000" w:rsidRPr="00000000">
        <w:rPr>
          <w:rtl w:val="0"/>
        </w:rPr>
        <w:t xml:space="preserve">For further details, see </w:t>
      </w:r>
      <w:r w:rsidDel="00000000" w:rsidR="00000000" w:rsidRPr="00000000">
        <w:rPr>
          <w:highlight w:val="yellow"/>
          <w:rtl w:val="0"/>
        </w:rPr>
        <w:t xml:space="preserve">Appendix X</w:t>
      </w:r>
      <w:r w:rsidDel="00000000" w:rsidR="00000000" w:rsidRPr="00000000">
        <w:rPr>
          <w:rtl w:val="0"/>
        </w:rPr>
        <w:t xml:space="preserve"> - Letters of Support</w:t>
      </w:r>
      <w:r w:rsidDel="00000000" w:rsidR="00000000" w:rsidRPr="00000000">
        <w:rPr>
          <w:rtl w:val="0"/>
        </w:rPr>
        <w:t xml:space="preserve">. </w:t>
      </w:r>
    </w:p>
    <w:p w:rsidR="00000000" w:rsidDel="00000000" w:rsidP="00000000" w:rsidRDefault="00000000" w:rsidRPr="00000000" w14:paraId="0000066C">
      <w:pPr>
        <w:rPr>
          <w:color w:val="ff0000"/>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As in other TE field projects such as BOREAS, LBA, and ABoVE, t</w:t>
      </w:r>
      <w:r w:rsidDel="00000000" w:rsidR="00000000" w:rsidRPr="00000000">
        <w:rPr>
          <w:rtl w:val="0"/>
        </w:rPr>
        <w:t xml:space="preserve">he PANGEA team will work with non-NASA sponsors to incorporate their contributions into the PANGEA Concise Experiment Plan. This process will include 1) defining activities and funders to ensure support is complementary and not duplicative; 2) streamlining management, communication, and oversight among sponsors; and 3) addressing data security concerns. PANGEA will build on past TE experience that successfully blended NASA and non-NASA resources to address critical Earth science knowledge gaps, and serve as a prototype for NASA to advance such partnerships in the future. </w:t>
      </w:r>
    </w:p>
    <w:p w:rsidR="00000000" w:rsidDel="00000000" w:rsidP="00000000" w:rsidRDefault="00000000" w:rsidRPr="00000000" w14:paraId="0000066E">
      <w:pPr>
        <w:rPr/>
      </w:pPr>
      <w:r w:rsidDel="00000000" w:rsidR="00000000" w:rsidRPr="00000000">
        <w:rPr>
          <w:rtl w:val="0"/>
        </w:rPr>
      </w:r>
    </w:p>
    <w:tbl>
      <w:tblPr>
        <w:tblStyle w:val="Table22"/>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1755"/>
        <w:gridCol w:w="1755"/>
        <w:gridCol w:w="1470"/>
        <w:gridCol w:w="2385"/>
        <w:tblGridChange w:id="0">
          <w:tblGrid>
            <w:gridCol w:w="1395"/>
            <w:gridCol w:w="1755"/>
            <w:gridCol w:w="1755"/>
            <w:gridCol w:w="1470"/>
            <w:gridCol w:w="2385"/>
          </w:tblGrid>
        </w:tblGridChange>
      </w:tblGrid>
      <w:tr>
        <w:trPr>
          <w:cantSplit w:val="0"/>
          <w:trHeight w:val="315" w:hRule="atLeast"/>
          <w:tblHeader w:val="0"/>
        </w:trPr>
        <w:tc>
          <w:tcPr>
            <w:gridSpan w:val="5"/>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6F">
            <w:pPr>
              <w:widowControl w:val="0"/>
              <w:rPr>
                <w:sz w:val="20"/>
                <w:szCs w:val="20"/>
              </w:rPr>
            </w:pPr>
            <w:r w:rsidDel="00000000" w:rsidR="00000000" w:rsidRPr="00000000">
              <w:rPr>
                <w:rFonts w:ascii="Avenir" w:cs="Avenir" w:eastAsia="Avenir" w:hAnsi="Avenir"/>
                <w:b w:val="1"/>
                <w:sz w:val="20"/>
                <w:szCs w:val="20"/>
                <w:rtl w:val="0"/>
              </w:rPr>
              <w:t xml:space="preserve">Table X. </w:t>
            </w:r>
            <w:r w:rsidDel="00000000" w:rsidR="00000000" w:rsidRPr="00000000">
              <w:rPr>
                <w:rFonts w:ascii="Avenir" w:cs="Avenir" w:eastAsia="Avenir" w:hAnsi="Avenir"/>
                <w:sz w:val="20"/>
                <w:szCs w:val="20"/>
                <w:rtl w:val="0"/>
              </w:rPr>
              <w:t xml:space="preserve">PANGEA co-funding opportunities</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000000" w:space="0" w:sz="5" w:val="single"/>
              <w:right w:color="cccccc"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674">
            <w:pPr>
              <w:widowControl w:val="0"/>
              <w:jc w:val="center"/>
              <w:rPr>
                <w:sz w:val="20"/>
                <w:szCs w:val="20"/>
              </w:rPr>
            </w:pPr>
            <w:r w:rsidDel="00000000" w:rsidR="00000000" w:rsidRPr="00000000">
              <w:rPr>
                <w:rFonts w:ascii="Avenir" w:cs="Avenir" w:eastAsia="Avenir" w:hAnsi="Avenir"/>
                <w:b w:val="1"/>
                <w:sz w:val="20"/>
                <w:szCs w:val="20"/>
                <w:rtl w:val="0"/>
              </w:rPr>
              <w:t xml:space="preserve">Project Area</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675">
            <w:pPr>
              <w:widowControl w:val="0"/>
              <w:jc w:val="center"/>
              <w:rPr>
                <w:sz w:val="20"/>
                <w:szCs w:val="20"/>
              </w:rPr>
            </w:pPr>
            <w:r w:rsidDel="00000000" w:rsidR="00000000" w:rsidRPr="00000000">
              <w:rPr>
                <w:rFonts w:ascii="Avenir" w:cs="Avenir" w:eastAsia="Avenir" w:hAnsi="Avenir"/>
                <w:b w:val="1"/>
                <w:sz w:val="20"/>
                <w:szCs w:val="20"/>
                <w:rtl w:val="0"/>
              </w:rPr>
              <w:t xml:space="preserve">NASA Programs</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676">
            <w:pPr>
              <w:widowControl w:val="0"/>
              <w:jc w:val="center"/>
              <w:rPr>
                <w:sz w:val="20"/>
                <w:szCs w:val="20"/>
              </w:rPr>
            </w:pPr>
            <w:r w:rsidDel="00000000" w:rsidR="00000000" w:rsidRPr="00000000">
              <w:rPr>
                <w:rFonts w:ascii="Avenir" w:cs="Avenir" w:eastAsia="Avenir" w:hAnsi="Avenir"/>
                <w:b w:val="1"/>
                <w:sz w:val="20"/>
                <w:szCs w:val="20"/>
                <w:rtl w:val="0"/>
              </w:rPr>
              <w:t xml:space="preserve">Other US Government</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677">
            <w:pPr>
              <w:widowControl w:val="0"/>
              <w:jc w:val="center"/>
              <w:rPr>
                <w:sz w:val="20"/>
                <w:szCs w:val="20"/>
              </w:rPr>
            </w:pPr>
            <w:r w:rsidDel="00000000" w:rsidR="00000000" w:rsidRPr="00000000">
              <w:rPr>
                <w:rFonts w:ascii="Avenir" w:cs="Avenir" w:eastAsia="Avenir" w:hAnsi="Avenir"/>
                <w:b w:val="1"/>
                <w:sz w:val="20"/>
                <w:szCs w:val="20"/>
                <w:rtl w:val="0"/>
              </w:rPr>
              <w:t xml:space="preserve">International Governments</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d0e0e3" w:val="clear"/>
            <w:tcMar>
              <w:top w:w="40.0" w:type="dxa"/>
              <w:left w:w="40.0" w:type="dxa"/>
              <w:bottom w:w="40.0" w:type="dxa"/>
              <w:right w:w="40.0" w:type="dxa"/>
            </w:tcMar>
            <w:vAlign w:val="center"/>
          </w:tcPr>
          <w:p w:rsidR="00000000" w:rsidDel="00000000" w:rsidP="00000000" w:rsidRDefault="00000000" w:rsidRPr="00000000" w14:paraId="00000678">
            <w:pPr>
              <w:widowControl w:val="0"/>
              <w:jc w:val="center"/>
              <w:rPr>
                <w:sz w:val="20"/>
                <w:szCs w:val="20"/>
              </w:rPr>
            </w:pPr>
            <w:r w:rsidDel="00000000" w:rsidR="00000000" w:rsidRPr="00000000">
              <w:rPr>
                <w:rFonts w:ascii="Avenir" w:cs="Avenir" w:eastAsia="Avenir" w:hAnsi="Avenir"/>
                <w:b w:val="1"/>
                <w:sz w:val="20"/>
                <w:szCs w:val="20"/>
                <w:rtl w:val="0"/>
              </w:rPr>
              <w:t xml:space="preserve">Other</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79">
            <w:pPr>
              <w:widowControl w:val="0"/>
              <w:jc w:val="center"/>
              <w:rPr>
                <w:sz w:val="20"/>
                <w:szCs w:val="20"/>
              </w:rPr>
            </w:pPr>
            <w:r w:rsidDel="00000000" w:rsidR="00000000" w:rsidRPr="00000000">
              <w:rPr>
                <w:rFonts w:ascii="Avenir" w:cs="Avenir" w:eastAsia="Avenir" w:hAnsi="Avenir"/>
                <w:sz w:val="20"/>
                <w:szCs w:val="20"/>
                <w:rtl w:val="0"/>
              </w:rPr>
              <w:t xml:space="preserve">Remote Sensing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7A">
            <w:pPr>
              <w:widowControl w:val="0"/>
              <w:jc w:val="center"/>
              <w:rPr>
                <w:sz w:val="20"/>
                <w:szCs w:val="20"/>
              </w:rPr>
            </w:pPr>
            <w:r w:rsidDel="00000000" w:rsidR="00000000" w:rsidRPr="00000000">
              <w:rPr>
                <w:rFonts w:ascii="Avenir" w:cs="Avenir" w:eastAsia="Avenir" w:hAnsi="Avenir"/>
                <w:sz w:val="20"/>
                <w:szCs w:val="20"/>
                <w:rtl w:val="0"/>
              </w:rPr>
              <w:t xml:space="preserve">TE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7B">
            <w:pPr>
              <w:widowControl w:val="0"/>
              <w:jc w:val="center"/>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7C">
            <w:pPr>
              <w:widowControl w:val="0"/>
              <w:jc w:val="center"/>
              <w:rPr>
                <w:sz w:val="20"/>
                <w:szCs w:val="20"/>
              </w:rPr>
            </w:pPr>
            <w:r w:rsidDel="00000000" w:rsidR="00000000" w:rsidRPr="00000000">
              <w:rPr>
                <w:rFonts w:ascii="Avenir" w:cs="Avenir" w:eastAsia="Avenir" w:hAnsi="Avenir"/>
                <w:sz w:val="20"/>
                <w:szCs w:val="20"/>
                <w:rtl w:val="0"/>
              </w:rPr>
              <w:t xml:space="preserve">AGEOS, ESA, INPE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7D">
            <w:pPr>
              <w:widowControl w:val="0"/>
              <w:jc w:val="center"/>
              <w:rPr>
                <w:sz w:val="20"/>
                <w:szCs w:val="20"/>
              </w:rPr>
            </w:pPr>
            <w:r w:rsidDel="00000000" w:rsidR="00000000" w:rsidRPr="00000000">
              <w:rPr>
                <w:rtl w:val="0"/>
              </w:rPr>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7E">
            <w:pPr>
              <w:widowControl w:val="0"/>
              <w:jc w:val="center"/>
              <w:rPr>
                <w:sz w:val="20"/>
                <w:szCs w:val="20"/>
              </w:rPr>
            </w:pPr>
            <w:r w:rsidDel="00000000" w:rsidR="00000000" w:rsidRPr="00000000">
              <w:rPr>
                <w:rFonts w:ascii="Avenir" w:cs="Avenir" w:eastAsia="Avenir" w:hAnsi="Avenir"/>
                <w:sz w:val="20"/>
                <w:szCs w:val="20"/>
                <w:rtl w:val="0"/>
              </w:rPr>
              <w:t xml:space="preserve">Data Hosting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67F">
            <w:pPr>
              <w:widowControl w:val="0"/>
              <w:jc w:val="center"/>
              <w:rPr>
                <w:sz w:val="20"/>
                <w:szCs w:val="20"/>
              </w:rPr>
            </w:pPr>
            <w:r w:rsidDel="00000000" w:rsidR="00000000" w:rsidRPr="00000000">
              <w:rPr>
                <w:rFonts w:ascii="Avenir" w:cs="Avenir" w:eastAsia="Avenir" w:hAnsi="Avenir"/>
                <w:sz w:val="20"/>
                <w:szCs w:val="20"/>
                <w:rtl w:val="0"/>
              </w:rPr>
              <w:t xml:space="preserve">TE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680">
            <w:pPr>
              <w:widowControl w:val="0"/>
              <w:jc w:val="center"/>
              <w:rPr>
                <w:sz w:val="20"/>
                <w:szCs w:val="20"/>
              </w:rPr>
            </w:pPr>
            <w:r w:rsidDel="00000000" w:rsidR="00000000" w:rsidRPr="00000000">
              <w:rPr>
                <w:rFonts w:ascii="Avenir" w:cs="Avenir" w:eastAsia="Avenir" w:hAnsi="Avenir"/>
                <w:sz w:val="20"/>
                <w:szCs w:val="20"/>
                <w:rtl w:val="0"/>
              </w:rPr>
              <w:t xml:space="preserve">DAACs, AmeriFlux (DOE)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681">
            <w:pPr>
              <w:widowControl w:val="0"/>
              <w:jc w:val="center"/>
              <w:rPr>
                <w:sz w:val="20"/>
                <w:szCs w:val="20"/>
              </w:rPr>
            </w:pPr>
            <w:r w:rsidDel="00000000" w:rsidR="00000000" w:rsidRPr="00000000">
              <w:rPr>
                <w:rFonts w:ascii="Avenir" w:cs="Avenir" w:eastAsia="Avenir" w:hAnsi="Avenir"/>
                <w:sz w:val="20"/>
                <w:szCs w:val="20"/>
                <w:rtl w:val="0"/>
              </w:rPr>
              <w:t xml:space="preserve">ICOS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682">
            <w:pPr>
              <w:widowControl w:val="0"/>
              <w:jc w:val="center"/>
              <w:rPr>
                <w:sz w:val="20"/>
                <w:szCs w:val="20"/>
              </w:rPr>
            </w:pPr>
            <w:r w:rsidDel="00000000" w:rsidR="00000000" w:rsidRPr="00000000">
              <w:rPr>
                <w:rFonts w:ascii="Avenir" w:cs="Avenir" w:eastAsia="Avenir" w:hAnsi="Avenir"/>
                <w:sz w:val="20"/>
                <w:szCs w:val="20"/>
                <w:rtl w:val="0"/>
              </w:rPr>
              <w:t xml:space="preserve">MoveBank</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83">
            <w:pPr>
              <w:widowControl w:val="0"/>
              <w:jc w:val="center"/>
              <w:rPr>
                <w:sz w:val="20"/>
                <w:szCs w:val="20"/>
              </w:rPr>
            </w:pPr>
            <w:r w:rsidDel="00000000" w:rsidR="00000000" w:rsidRPr="00000000">
              <w:rPr>
                <w:rFonts w:ascii="Avenir" w:cs="Avenir" w:eastAsia="Avenir" w:hAnsi="Avenir"/>
                <w:sz w:val="20"/>
                <w:szCs w:val="20"/>
                <w:rtl w:val="0"/>
              </w:rPr>
              <w:t xml:space="preserve">Research</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84">
            <w:pPr>
              <w:widowControl w:val="0"/>
              <w:jc w:val="center"/>
              <w:rPr>
                <w:sz w:val="20"/>
                <w:szCs w:val="20"/>
              </w:rPr>
            </w:pPr>
            <w:r w:rsidDel="00000000" w:rsidR="00000000" w:rsidRPr="00000000">
              <w:rPr>
                <w:rFonts w:ascii="Avenir" w:cs="Avenir" w:eastAsia="Avenir" w:hAnsi="Avenir"/>
                <w:sz w:val="20"/>
                <w:szCs w:val="20"/>
                <w:rtl w:val="0"/>
              </w:rPr>
              <w:t xml:space="preserve">TE, Related Programs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85">
            <w:pPr>
              <w:widowControl w:val="0"/>
              <w:jc w:val="center"/>
              <w:rPr>
                <w:sz w:val="20"/>
                <w:szCs w:val="20"/>
              </w:rPr>
            </w:pPr>
            <w:r w:rsidDel="00000000" w:rsidR="00000000" w:rsidRPr="00000000">
              <w:rPr>
                <w:rFonts w:ascii="Avenir" w:cs="Avenir" w:eastAsia="Avenir" w:hAnsi="Avenir"/>
                <w:sz w:val="20"/>
                <w:szCs w:val="20"/>
                <w:rtl w:val="0"/>
              </w:rPr>
              <w:t xml:space="preserve">NSF, DOE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86">
            <w:pPr>
              <w:widowControl w:val="0"/>
              <w:jc w:val="center"/>
              <w:rPr>
                <w:sz w:val="20"/>
                <w:szCs w:val="20"/>
              </w:rPr>
            </w:pPr>
            <w:r w:rsidDel="00000000" w:rsidR="00000000" w:rsidRPr="00000000">
              <w:rPr>
                <w:rFonts w:ascii="Avenir" w:cs="Avenir" w:eastAsia="Avenir" w:hAnsi="Avenir"/>
                <w:sz w:val="20"/>
                <w:szCs w:val="20"/>
                <w:rtl w:val="0"/>
              </w:rPr>
              <w:t xml:space="preserve">UK NERC, EU, CNPq, </w:t>
            </w:r>
            <w:r w:rsidDel="00000000" w:rsidR="00000000" w:rsidRPr="00000000">
              <w:rPr>
                <w:rFonts w:ascii="Avenir" w:cs="Avenir" w:eastAsia="Avenir" w:hAnsi="Avenir"/>
                <w:sz w:val="20"/>
                <w:szCs w:val="20"/>
                <w:rtl w:val="0"/>
              </w:rPr>
              <w:t xml:space="preserve">FAPESP</w:t>
            </w:r>
            <w:r w:rsidDel="00000000" w:rsidR="00000000" w:rsidRPr="00000000">
              <w:rPr>
                <w:rFonts w:ascii="Avenir" w:cs="Avenir" w:eastAsia="Avenir" w:hAnsi="Avenir"/>
                <w:sz w:val="20"/>
                <w:szCs w:val="20"/>
                <w:rtl w:val="0"/>
              </w:rPr>
              <w:t xml:space="preserve">, Belmont Forum</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87">
            <w:pPr>
              <w:widowControl w:val="0"/>
              <w:jc w:val="center"/>
              <w:rPr>
                <w:sz w:val="20"/>
                <w:szCs w:val="20"/>
              </w:rPr>
            </w:pPr>
            <w:r w:rsidDel="00000000" w:rsidR="00000000" w:rsidRPr="00000000">
              <w:rPr>
                <w:rFonts w:ascii="Avenir" w:cs="Avenir" w:eastAsia="Avenir" w:hAnsi="Avenir"/>
                <w:sz w:val="20"/>
                <w:szCs w:val="20"/>
                <w:rtl w:val="0"/>
              </w:rPr>
              <w:t xml:space="preserve">Schmidt Sciences, Moore Foundation</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88">
            <w:pPr>
              <w:widowControl w:val="0"/>
              <w:jc w:val="center"/>
              <w:rPr>
                <w:sz w:val="20"/>
                <w:szCs w:val="20"/>
              </w:rPr>
            </w:pPr>
            <w:r w:rsidDel="00000000" w:rsidR="00000000" w:rsidRPr="00000000">
              <w:rPr>
                <w:rFonts w:ascii="Avenir" w:cs="Avenir" w:eastAsia="Avenir" w:hAnsi="Avenir"/>
                <w:sz w:val="20"/>
                <w:szCs w:val="20"/>
                <w:rtl w:val="0"/>
              </w:rPr>
              <w:t xml:space="preserve">Capacity Building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689">
            <w:pPr>
              <w:widowControl w:val="0"/>
              <w:jc w:val="center"/>
              <w:rPr>
                <w:sz w:val="20"/>
                <w:szCs w:val="20"/>
              </w:rPr>
            </w:pPr>
            <w:r w:rsidDel="00000000" w:rsidR="00000000" w:rsidRPr="00000000">
              <w:rPr>
                <w:rFonts w:ascii="Avenir" w:cs="Avenir" w:eastAsia="Avenir" w:hAnsi="Avenir"/>
                <w:sz w:val="20"/>
                <w:szCs w:val="20"/>
                <w:rtl w:val="0"/>
              </w:rPr>
              <w:t xml:space="preserve">ARSET, DEVELOP, SERVIR, Harvest</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68A">
            <w:pPr>
              <w:widowControl w:val="0"/>
              <w:jc w:val="center"/>
              <w:rPr>
                <w:sz w:val="20"/>
                <w:szCs w:val="20"/>
              </w:rPr>
            </w:pPr>
            <w:r w:rsidDel="00000000" w:rsidR="00000000" w:rsidRPr="00000000">
              <w:rPr>
                <w:rFonts w:ascii="Avenir" w:cs="Avenir" w:eastAsia="Avenir" w:hAnsi="Avenir"/>
                <w:sz w:val="20"/>
                <w:szCs w:val="20"/>
                <w:rtl w:val="0"/>
              </w:rPr>
              <w:t xml:space="preserve">USAID, USFS-IP</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68B">
            <w:pPr>
              <w:widowControl w:val="0"/>
              <w:jc w:val="center"/>
              <w:rPr>
                <w:sz w:val="20"/>
                <w:szCs w:val="20"/>
              </w:rPr>
            </w:pPr>
            <w:r w:rsidDel="00000000" w:rsidR="00000000" w:rsidRPr="00000000">
              <w:rPr>
                <w:rFonts w:ascii="Avenir" w:cs="Avenir" w:eastAsia="Avenir" w:hAnsi="Avenir"/>
                <w:sz w:val="20"/>
                <w:szCs w:val="20"/>
                <w:rtl w:val="0"/>
              </w:rPr>
              <w:t xml:space="preserve">FCDO (UK)</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center"/>
          </w:tcPr>
          <w:p w:rsidR="00000000" w:rsidDel="00000000" w:rsidP="00000000" w:rsidRDefault="00000000" w:rsidRPr="00000000" w14:paraId="0000068C">
            <w:pPr>
              <w:widowControl w:val="0"/>
              <w:jc w:val="center"/>
              <w:rPr>
                <w:sz w:val="20"/>
                <w:szCs w:val="20"/>
              </w:rPr>
            </w:pPr>
            <w:r w:rsidDel="00000000" w:rsidR="00000000" w:rsidRPr="00000000">
              <w:rPr>
                <w:rFonts w:ascii="Avenir" w:cs="Avenir" w:eastAsia="Avenir" w:hAnsi="Avenir"/>
                <w:sz w:val="20"/>
                <w:szCs w:val="20"/>
                <w:rtl w:val="0"/>
              </w:rPr>
              <w:t xml:space="preserve">Philanthropies, Donors, CBSI, R2FAC</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8D">
            <w:pPr>
              <w:widowControl w:val="0"/>
              <w:jc w:val="center"/>
              <w:rPr>
                <w:sz w:val="20"/>
                <w:szCs w:val="20"/>
              </w:rPr>
            </w:pPr>
            <w:r w:rsidDel="00000000" w:rsidR="00000000" w:rsidRPr="00000000">
              <w:rPr>
                <w:rFonts w:ascii="Avenir" w:cs="Avenir" w:eastAsia="Avenir" w:hAnsi="Avenir"/>
                <w:sz w:val="20"/>
                <w:szCs w:val="20"/>
                <w:rtl w:val="0"/>
              </w:rPr>
              <w:t xml:space="preserve">Applications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8E">
            <w:pPr>
              <w:widowControl w:val="0"/>
              <w:jc w:val="center"/>
              <w:rPr>
                <w:sz w:val="20"/>
                <w:szCs w:val="20"/>
              </w:rPr>
            </w:pPr>
            <w:r w:rsidDel="00000000" w:rsidR="00000000" w:rsidRPr="00000000">
              <w:rPr>
                <w:rFonts w:ascii="Avenir" w:cs="Avenir" w:eastAsia="Avenir" w:hAnsi="Avenir"/>
                <w:sz w:val="20"/>
                <w:szCs w:val="20"/>
                <w:rtl w:val="0"/>
              </w:rPr>
              <w:t xml:space="preserve">SERVIR, Earth Action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8F">
            <w:pPr>
              <w:widowControl w:val="0"/>
              <w:jc w:val="center"/>
              <w:rPr>
                <w:sz w:val="20"/>
                <w:szCs w:val="20"/>
              </w:rPr>
            </w:pPr>
            <w:r w:rsidDel="00000000" w:rsidR="00000000" w:rsidRPr="00000000">
              <w:rPr>
                <w:rFonts w:ascii="Avenir" w:cs="Avenir" w:eastAsia="Avenir" w:hAnsi="Avenir"/>
                <w:sz w:val="20"/>
                <w:szCs w:val="20"/>
                <w:rtl w:val="0"/>
              </w:rPr>
              <w:t xml:space="preserve">USAID, USFS-IP, USGS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90">
            <w:pPr>
              <w:widowControl w:val="0"/>
              <w:jc w:val="center"/>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691">
            <w:pPr>
              <w:widowControl w:val="0"/>
              <w:jc w:val="center"/>
              <w:rPr>
                <w:sz w:val="20"/>
                <w:szCs w:val="20"/>
              </w:rPr>
            </w:pPr>
            <w:r w:rsidDel="00000000" w:rsidR="00000000" w:rsidRPr="00000000">
              <w:rPr>
                <w:rFonts w:ascii="Avenir" w:cs="Avenir" w:eastAsia="Avenir" w:hAnsi="Avenir"/>
                <w:sz w:val="20"/>
                <w:szCs w:val="20"/>
                <w:rtl w:val="0"/>
              </w:rPr>
              <w:t xml:space="preserve">Bezos Earth Fund, NICFI, WRI, Moore Foundation</w:t>
            </w:r>
            <w:r w:rsidDel="00000000" w:rsidR="00000000" w:rsidRPr="00000000">
              <w:rPr>
                <w:rtl w:val="0"/>
              </w:rPr>
            </w:r>
          </w:p>
        </w:tc>
      </w:tr>
    </w:tbl>
    <w:p w:rsidR="00000000" w:rsidDel="00000000" w:rsidP="00000000" w:rsidRDefault="00000000" w:rsidRPr="00000000" w14:paraId="00000692">
      <w:pPr>
        <w:pStyle w:val="Heading3"/>
        <w:rPr/>
      </w:pPr>
      <w:bookmarkStart w:colFirst="0" w:colLast="0" w:name="_igdor1b4j3oc" w:id="56"/>
      <w:bookmarkEnd w:id="56"/>
      <w:r w:rsidDel="00000000" w:rsidR="00000000" w:rsidRPr="00000000">
        <w:rPr>
          <w:rtl w:val="0"/>
        </w:rPr>
        <w:t xml:space="preserve">7.4 Open Science - Data Management and Sharing</w:t>
      </w:r>
    </w:p>
    <w:p w:rsidR="00000000" w:rsidDel="00000000" w:rsidP="00000000" w:rsidRDefault="00000000" w:rsidRPr="00000000" w14:paraId="00000693">
      <w:pPr>
        <w:ind w:left="0" w:firstLine="0"/>
        <w:rPr/>
      </w:pPr>
      <w:r w:rsidDel="00000000" w:rsidR="00000000" w:rsidRPr="00000000">
        <w:rPr>
          <w:rtl w:val="0"/>
        </w:rPr>
        <w:t xml:space="preserve">PANGEA will facilitate open source science, promote collaboration, and maximize the value of PANGEA data broadly and for the long term, in alignment with NASA’s Strategy for Open Science (Strategy for Data Management and Computing for Groundbreaking Science 2019-2024). This strategy will adhere to community principles and practices, and keep ethical guidelines and cultural sensitivity in mind. PANGEA will also coordinate closely with Indigenous partners to ensure data sovereignty, specifically including Indigenous data sovereignty (IDS). PANGEA will build on the success from past field campaigns and leverage new advances in open science and data management concepts and technologies.</w:t>
      </w:r>
    </w:p>
    <w:p w:rsidR="00000000" w:rsidDel="00000000" w:rsidP="00000000" w:rsidRDefault="00000000" w:rsidRPr="00000000" w14:paraId="00000694">
      <w:pPr>
        <w:ind w:left="0" w:firstLine="0"/>
        <w:rPr/>
      </w:pPr>
      <w:r w:rsidDel="00000000" w:rsidR="00000000" w:rsidRPr="00000000">
        <w:rPr>
          <w:rtl w:val="0"/>
        </w:rPr>
      </w:r>
    </w:p>
    <w:p w:rsidR="00000000" w:rsidDel="00000000" w:rsidP="00000000" w:rsidRDefault="00000000" w:rsidRPr="00000000" w14:paraId="00000695">
      <w:pPr>
        <w:ind w:left="0" w:firstLine="0"/>
        <w:rPr/>
      </w:pPr>
      <w:r w:rsidDel="00000000" w:rsidR="00000000" w:rsidRPr="00000000">
        <w:rPr>
          <w:rtl w:val="0"/>
        </w:rPr>
        <w:t xml:space="preserve">PANGEA will integrate </w:t>
      </w:r>
      <w:r w:rsidDel="00000000" w:rsidR="00000000" w:rsidRPr="00000000">
        <w:rPr>
          <w:rtl w:val="0"/>
        </w:rPr>
        <w:t xml:space="preserve">data streams from multiple measurement systems, partners, countries, </w:t>
      </w:r>
    </w:p>
    <w:p w:rsidR="00000000" w:rsidDel="00000000" w:rsidP="00000000" w:rsidRDefault="00000000" w:rsidRPr="00000000" w14:paraId="00000696">
      <w:pPr>
        <w:rPr/>
      </w:pPr>
      <w:r w:rsidDel="00000000" w:rsidR="00000000" w:rsidRPr="00000000">
        <w:rPr>
          <w:rtl w:val="0"/>
        </w:rPr>
        <w:t xml:space="preserve">and paradigms (e.g., </w:t>
      </w:r>
      <w:ins w:author="Michael Keller" w:id="154" w:date="2024-11-06T21:42:08Z">
        <w:r w:rsidDel="00000000" w:rsidR="00000000" w:rsidRPr="00000000">
          <w:rPr>
            <w:rtl w:val="0"/>
          </w:rPr>
          <w:t xml:space="preserve">W</w:t>
        </w:r>
      </w:ins>
      <w:del w:author="Michael Keller" w:id="154" w:date="2024-11-06T21:42:08Z">
        <w:r w:rsidDel="00000000" w:rsidR="00000000" w:rsidRPr="00000000">
          <w:rPr>
            <w:rtl w:val="0"/>
          </w:rPr>
          <w:delText xml:space="preserve">w</w:delText>
        </w:r>
      </w:del>
      <w:r w:rsidDel="00000000" w:rsidR="00000000" w:rsidRPr="00000000">
        <w:rPr>
          <w:rtl w:val="0"/>
        </w:rPr>
        <w:t xml:space="preserve">estern science paradigm, Indigenous ecological knowledge, Traditional ecological knowledge).</w:t>
      </w:r>
      <w:del w:author="Michael Keller" w:id="155" w:date="2024-11-06T21:42:20Z">
        <w:r w:rsidDel="00000000" w:rsidR="00000000" w:rsidRPr="00000000">
          <w:rPr>
            <w:rtl w:val="0"/>
          </w:rPr>
          <w:delText xml:space="preserve"> </w:delText>
        </w:r>
        <w:r w:rsidDel="00000000" w:rsidR="00000000" w:rsidRPr="00000000">
          <w:rPr>
            <w:rtl w:val="0"/>
          </w:rPr>
          <w:delText xml:space="preserve">The</w:delText>
        </w:r>
      </w:del>
      <w:r w:rsidDel="00000000" w:rsidR="00000000" w:rsidRPr="00000000">
        <w:rPr>
          <w:rtl w:val="0"/>
        </w:rPr>
        <w:t xml:space="preserve"> PANGEA data management will adhere to the </w:t>
      </w:r>
      <w:r w:rsidDel="00000000" w:rsidR="00000000" w:rsidRPr="00000000">
        <w:rPr>
          <w:rtl w:val="0"/>
        </w:rPr>
        <w:t xml:space="preserve">FAIR</w:t>
      </w:r>
      <w:r w:rsidDel="00000000" w:rsidR="00000000" w:rsidRPr="00000000">
        <w:rPr>
          <w:rtl w:val="0"/>
        </w:rPr>
        <w:t xml:space="preserve"> (Findable, Accessible, Interoperable and Reusable) guiding principles to improve data discoverability and accessibility, promote data interoperability and integration, and enhance data reusability and reproducibility (</w:t>
      </w:r>
      <w:r w:rsidDel="00000000" w:rsidR="00000000" w:rsidRPr="00000000">
        <w:rPr>
          <w:shd w:fill="c9daf8" w:val="clear"/>
          <w:rtl w:val="0"/>
        </w:rPr>
        <w:t xml:space="preserve">Wilkinson et al. 2016</w:t>
      </w:r>
      <w:r w:rsidDel="00000000" w:rsidR="00000000" w:rsidRPr="00000000">
        <w:rPr>
          <w:rtl w:val="0"/>
        </w:rPr>
        <w:t xml:space="preserve">). PANGEA data collection, management, and use will also align with the </w:t>
      </w:r>
      <w:r w:rsidDel="00000000" w:rsidR="00000000" w:rsidRPr="00000000">
        <w:rPr>
          <w:rtl w:val="0"/>
        </w:rPr>
        <w:t xml:space="preserve">CARE</w:t>
      </w:r>
      <w:r w:rsidDel="00000000" w:rsidR="00000000" w:rsidRPr="00000000">
        <w:rPr>
          <w:rtl w:val="0"/>
        </w:rPr>
        <w:t xml:space="preserve"> (Collective Benefit, Authority to Control, Responsibility, and Ethics) principles, which emphasize the importance of considering the rights and interests of Indigenous peoples when managing data related to their communities, lands, and resources. The CARE principles for Indigenous Data Governance complement the FAIR principles by focusing on the ethical, cultural, and social dimensions of data management, and reflecting the crucial role of data in advancing Indigenous innovation and self-determination (</w:t>
      </w:r>
      <w:r w:rsidDel="00000000" w:rsidR="00000000" w:rsidRPr="00000000">
        <w:rPr>
          <w:shd w:fill="c9daf8" w:val="clear"/>
          <w:rtl w:val="0"/>
        </w:rPr>
        <w:t xml:space="preserve">Caroll et al., 2020</w:t>
      </w:r>
      <w:r w:rsidDel="00000000" w:rsidR="00000000" w:rsidRPr="00000000">
        <w:rPr>
          <w:rtl w:val="0"/>
        </w:rPr>
        <w:t xml:space="preserve">). </w:t>
      </w:r>
    </w:p>
    <w:p w:rsidR="00000000" w:rsidDel="00000000" w:rsidP="00000000" w:rsidRDefault="00000000" w:rsidRPr="00000000" w14:paraId="00000697">
      <w:pPr>
        <w:ind w:left="0" w:firstLine="0"/>
        <w:rPr/>
      </w:pPr>
      <w:r w:rsidDel="00000000" w:rsidR="00000000" w:rsidRPr="00000000">
        <w:rPr>
          <w:rtl w:val="0"/>
        </w:rPr>
      </w:r>
    </w:p>
    <w:p w:rsidR="00000000" w:rsidDel="00000000" w:rsidP="00000000" w:rsidRDefault="00000000" w:rsidRPr="00000000" w14:paraId="00000698">
      <w:pPr>
        <w:ind w:left="0" w:firstLine="0"/>
        <w:rPr>
          <w:i w:val="1"/>
        </w:rPr>
      </w:pPr>
      <w:del w:author="Michael Keller" w:id="156" w:date="2024-11-06T21:44:02Z">
        <w:r w:rsidDel="00000000" w:rsidR="00000000" w:rsidRPr="00000000">
          <w:rPr>
            <w:rtl w:val="0"/>
          </w:rPr>
          <w:delText xml:space="preserve">PANGEA data collection, management, and use also acknowledges the importance of data sovereignty, which requires active partnerships with Indigenous Peoples and Local Communities. </w:delText>
        </w:r>
      </w:del>
      <w:r w:rsidDel="00000000" w:rsidR="00000000" w:rsidRPr="00000000">
        <w:rPr>
          <w:rtl w:val="0"/>
        </w:rPr>
        <w:t xml:space="preserve">Data sovereignty is the management of information in a way that is consistent with the laws, practices, and customs of the nation-state in which it is located. Indigenous data sovereignty is the “right of Indigenous Peoples and Nations to govern the collection, ownership, and application of their own data, deriving from the inherent right of Indigenous Nations to govern their peoples, lands, and resources,” and is positioned as a collective right within international Indigenous rights frameworks (</w:t>
      </w:r>
      <w:r w:rsidDel="00000000" w:rsidR="00000000" w:rsidRPr="00000000">
        <w:rPr>
          <w:shd w:fill="c9daf8" w:val="clear"/>
          <w:rtl w:val="0"/>
        </w:rPr>
        <w:t xml:space="preserve">Cannon et al., 2024</w:t>
      </w:r>
      <w:r w:rsidDel="00000000" w:rsidR="00000000" w:rsidRPr="00000000">
        <w:rPr>
          <w:highlight w:val="white"/>
          <w:rtl w:val="0"/>
        </w:rPr>
        <w:t xml:space="preserve">)</w:t>
      </w:r>
      <w:r w:rsidDel="00000000" w:rsidR="00000000" w:rsidRPr="00000000">
        <w:rPr>
          <w:rtl w:val="0"/>
        </w:rPr>
        <w:t xml:space="preserve">. </w:t>
      </w:r>
      <w:r w:rsidDel="00000000" w:rsidR="00000000" w:rsidRPr="00000000">
        <w:rPr>
          <w:highlight w:val="white"/>
          <w:rtl w:val="0"/>
        </w:rPr>
        <w:t xml:space="preserve">Indigenous knowledge-holders retain culturally sensitive information and data. To ensure that PANGEA’s data collection and management efforts are ethical and respect the rights of Indigenous Peoples and Local Communities, PANGEA will </w:t>
      </w:r>
      <w:r w:rsidDel="00000000" w:rsidR="00000000" w:rsidRPr="00000000">
        <w:rPr>
          <w:rtl w:val="0"/>
        </w:rPr>
        <w:t xml:space="preserve">work with partners and </w:t>
      </w:r>
      <w:r w:rsidDel="00000000" w:rsidR="00000000" w:rsidRPr="00000000">
        <w:rPr>
          <w:highlight w:val="white"/>
          <w:rtl w:val="0"/>
        </w:rPr>
        <w:t xml:space="preserve">Indigenous Peoples and Local Communities (IPLCs) </w:t>
      </w:r>
      <w:ins w:author="Michael Keller" w:id="157" w:date="2024-11-06T21:47:07Z">
        <w:r w:rsidDel="00000000" w:rsidR="00000000" w:rsidRPr="00000000">
          <w:rPr>
            <w:highlight w:val="white"/>
            <w:rtl w:val="0"/>
          </w:rPr>
          <w:t xml:space="preserve">following CARE principles as described in Table X.</w:t>
        </w:r>
      </w:ins>
      <w:del w:author="Michael Keller" w:id="157" w:date="2024-11-06T21:47:07Z">
        <w:r w:rsidDel="00000000" w:rsidR="00000000" w:rsidRPr="00000000">
          <w:rPr>
            <w:rtl w:val="0"/>
          </w:rPr>
          <w:delText xml:space="preserve">to</w:delText>
        </w:r>
        <w:r w:rsidDel="00000000" w:rsidR="00000000" w:rsidRPr="00000000">
          <w:rPr>
            <w:highlight w:val="white"/>
            <w:rtl w:val="0"/>
          </w:rPr>
          <w:delText xml:space="preserve">: </w:delText>
        </w:r>
      </w:del>
      <w:r w:rsidDel="00000000" w:rsidR="00000000" w:rsidRPr="00000000">
        <w:rPr>
          <w:rtl w:val="0"/>
        </w:rPr>
      </w:r>
    </w:p>
    <w:p w:rsidR="00000000" w:rsidDel="00000000" w:rsidP="00000000" w:rsidRDefault="00000000" w:rsidRPr="00000000" w14:paraId="00000699">
      <w:pPr>
        <w:numPr>
          <w:ilvl w:val="0"/>
          <w:numId w:val="28"/>
        </w:numPr>
        <w:spacing w:after="120" w:before="120" w:lineRule="auto"/>
        <w:ind w:left="720" w:hanging="360"/>
        <w:rPr>
          <w:del w:author="Michael Keller" w:id="158" w:date="2024-11-06T21:47:33Z"/>
          <w:i w:val="1"/>
        </w:rPr>
      </w:pPr>
      <w:del w:author="Michael Keller" w:id="158" w:date="2024-11-06T21:47:33Z">
        <w:r w:rsidDel="00000000" w:rsidR="00000000" w:rsidRPr="00000000">
          <w:rPr>
            <w:i w:val="1"/>
            <w:rtl w:val="0"/>
          </w:rPr>
          <w:delText xml:space="preserve">Engage with partners, including IPLCs, during the development of the Concise Experiment Plan, well before data collection is conducted; </w:delText>
        </w:r>
      </w:del>
    </w:p>
    <w:p w:rsidR="00000000" w:rsidDel="00000000" w:rsidP="00000000" w:rsidRDefault="00000000" w:rsidRPr="00000000" w14:paraId="0000069A">
      <w:pPr>
        <w:numPr>
          <w:ilvl w:val="0"/>
          <w:numId w:val="28"/>
        </w:numPr>
        <w:spacing w:after="120" w:before="120" w:lineRule="auto"/>
        <w:ind w:left="720" w:hanging="360"/>
        <w:rPr>
          <w:del w:author="Michael Keller" w:id="158" w:date="2024-11-06T21:47:33Z"/>
          <w:i w:val="1"/>
        </w:rPr>
      </w:pPr>
      <w:del w:author="Michael Keller" w:id="158" w:date="2024-11-06T21:47:33Z">
        <w:r w:rsidDel="00000000" w:rsidR="00000000" w:rsidRPr="00000000">
          <w:rPr>
            <w:i w:val="1"/>
            <w:rtl w:val="0"/>
          </w:rPr>
          <w:delText xml:space="preserve">Determine who is responsible for granting permission for external parties to access data and/or Indigenous territories for research; </w:delText>
        </w:r>
      </w:del>
    </w:p>
    <w:p w:rsidR="00000000" w:rsidDel="00000000" w:rsidP="00000000" w:rsidRDefault="00000000" w:rsidRPr="00000000" w14:paraId="0000069B">
      <w:pPr>
        <w:numPr>
          <w:ilvl w:val="0"/>
          <w:numId w:val="28"/>
        </w:numPr>
        <w:spacing w:after="120" w:before="120" w:lineRule="auto"/>
        <w:ind w:left="720" w:hanging="360"/>
        <w:rPr>
          <w:del w:author="Michael Keller" w:id="158" w:date="2024-11-06T21:47:33Z"/>
          <w:i w:val="1"/>
        </w:rPr>
      </w:pPr>
      <w:del w:author="Michael Keller" w:id="158" w:date="2024-11-06T21:47:33Z">
        <w:r w:rsidDel="00000000" w:rsidR="00000000" w:rsidRPr="00000000">
          <w:rPr>
            <w:i w:val="1"/>
            <w:rtl w:val="0"/>
          </w:rPr>
          <w:delText xml:space="preserve">Create steps or policies for researchers and/or IPLCs for data sharing and/or requesting permission to access data or IPLC territories;</w:delText>
        </w:r>
      </w:del>
    </w:p>
    <w:p w:rsidR="00000000" w:rsidDel="00000000" w:rsidP="00000000" w:rsidRDefault="00000000" w:rsidRPr="00000000" w14:paraId="0000069C">
      <w:pPr>
        <w:numPr>
          <w:ilvl w:val="0"/>
          <w:numId w:val="28"/>
        </w:numPr>
        <w:spacing w:after="120" w:before="120" w:lineRule="auto"/>
        <w:ind w:left="720" w:hanging="360"/>
        <w:rPr>
          <w:del w:author="Michael Keller" w:id="158" w:date="2024-11-06T21:47:33Z"/>
          <w:i w:val="1"/>
        </w:rPr>
      </w:pPr>
      <w:del w:author="Michael Keller" w:id="158" w:date="2024-11-06T21:47:33Z">
        <w:r w:rsidDel="00000000" w:rsidR="00000000" w:rsidRPr="00000000">
          <w:rPr>
            <w:i w:val="1"/>
            <w:rtl w:val="0"/>
          </w:rPr>
          <w:delText xml:space="preserve">Establish a plan for data collection and/or monitoring; </w:delText>
        </w:r>
      </w:del>
    </w:p>
    <w:p w:rsidR="00000000" w:rsidDel="00000000" w:rsidP="00000000" w:rsidRDefault="00000000" w:rsidRPr="00000000" w14:paraId="0000069D">
      <w:pPr>
        <w:numPr>
          <w:ilvl w:val="0"/>
          <w:numId w:val="28"/>
        </w:numPr>
        <w:spacing w:after="120" w:before="120" w:lineRule="auto"/>
        <w:ind w:left="720" w:hanging="360"/>
        <w:rPr>
          <w:del w:author="Michael Keller" w:id="158" w:date="2024-11-06T21:47:33Z"/>
          <w:i w:val="1"/>
        </w:rPr>
      </w:pPr>
      <w:del w:author="Michael Keller" w:id="158" w:date="2024-11-06T21:47:33Z">
        <w:r w:rsidDel="00000000" w:rsidR="00000000" w:rsidRPr="00000000">
          <w:rPr>
            <w:i w:val="1"/>
            <w:rtl w:val="0"/>
          </w:rPr>
          <w:delText xml:space="preserve">Build capacity and work with partners, including IPLCs to secure funding for storing and managing Indigenous data;</w:delText>
        </w:r>
      </w:del>
    </w:p>
    <w:p w:rsidR="00000000" w:rsidDel="00000000" w:rsidP="00000000" w:rsidRDefault="00000000" w:rsidRPr="00000000" w14:paraId="0000069E">
      <w:pPr>
        <w:numPr>
          <w:ilvl w:val="0"/>
          <w:numId w:val="28"/>
        </w:numPr>
        <w:spacing w:after="120" w:before="120" w:lineRule="auto"/>
        <w:ind w:left="720" w:hanging="360"/>
        <w:rPr>
          <w:del w:author="Michael Keller" w:id="158" w:date="2024-11-06T21:47:33Z"/>
          <w:i w:val="1"/>
        </w:rPr>
      </w:pPr>
      <w:del w:author="Michael Keller" w:id="158" w:date="2024-11-06T21:47:33Z">
        <w:r w:rsidDel="00000000" w:rsidR="00000000" w:rsidRPr="00000000">
          <w:rPr>
            <w:i w:val="1"/>
            <w:rtl w:val="0"/>
          </w:rPr>
          <w:delText xml:space="preserve">Provide training to create tools for IPLCs that would support data collection, management, and dissemination.</w:delText>
        </w:r>
      </w:del>
    </w:p>
    <w:p w:rsidR="00000000" w:rsidDel="00000000" w:rsidP="00000000" w:rsidRDefault="00000000" w:rsidRPr="00000000" w14:paraId="0000069F">
      <w:pPr>
        <w:numPr>
          <w:ilvl w:val="0"/>
          <w:numId w:val="28"/>
        </w:numPr>
        <w:spacing w:after="120" w:before="120" w:lineRule="auto"/>
        <w:ind w:left="720" w:hanging="360"/>
        <w:rPr>
          <w:i w:val="1"/>
          <w:rPrChange w:author="Michael Keller" w:id="162" w:date="2024-11-06T21:47:33Z">
            <w:rPr/>
          </w:rPrChange>
        </w:rPr>
        <w:pPrChange w:author="Michael Keller" w:id="0" w:date="2024-11-06T21:47:33Z">
          <w:pPr/>
        </w:pPrChange>
      </w:pPr>
      <w:r w:rsidDel="00000000" w:rsidR="00000000" w:rsidRPr="00000000">
        <w:rPr>
          <w:rtl w:val="0"/>
        </w:rPr>
        <w:t xml:space="preserve">Participation in the PANGEA science team will require a commitment to provide free, open, and transparent access to all data that are acquired as part of the PANGEA campaign in concordance with FAIR and CARE principles. In collaboration with </w:t>
      </w:r>
      <w:r w:rsidDel="00000000" w:rsidR="00000000" w:rsidRPr="00000000">
        <w:rPr>
          <w:rtl w:val="0"/>
        </w:rPr>
        <w:t xml:space="preserve">NASA Program Management, the </w:t>
      </w:r>
      <w:r w:rsidDel="00000000" w:rsidR="00000000" w:rsidRPr="00000000">
        <w:rPr>
          <w:rtl w:val="0"/>
        </w:rPr>
        <w:t xml:space="preserve">PANGEA Science Team, led by a PANGEA Open Science Coordinating Group, </w:t>
      </w:r>
      <w:r w:rsidDel="00000000" w:rsidR="00000000" w:rsidRPr="00000000">
        <w:rPr>
          <w:rtl w:val="0"/>
        </w:rPr>
        <w:t xml:space="preserve">will work with government agencies, foreign government partners, and Indigenous partners to establish</w:t>
      </w:r>
      <w:r w:rsidDel="00000000" w:rsidR="00000000" w:rsidRPr="00000000">
        <w:rPr>
          <w:rtl w:val="0"/>
        </w:rPr>
        <w:t xml:space="preserve"> d</w:t>
      </w:r>
      <w:r w:rsidDel="00000000" w:rsidR="00000000" w:rsidRPr="00000000">
        <w:rPr>
          <w:rtl w:val="0"/>
        </w:rPr>
        <w:t xml:space="preserve">ata and information gathering, sharing, and handling agreements and workflows at the national, international agency, and territorial level to outline data ownership, usage rights, and storage plans compliant with Open Science, FAIR, and CARE principles. </w:t>
      </w:r>
      <w:ins w:author="Michael Keller" w:id="159" w:date="2024-11-06T21:49:53Z">
        <w:commentRangeStart w:id="418"/>
        <w:r w:rsidDel="00000000" w:rsidR="00000000" w:rsidRPr="00000000">
          <w:rPr>
            <w:rtl w:val="0"/>
          </w:rPr>
          <w:t xml:space="preserve">PANGEA will prioritize</w:t>
        </w:r>
      </w:ins>
      <w:del w:author="Michael Keller" w:id="159" w:date="2024-11-06T21:49:53Z">
        <w:commentRangeEnd w:id="418"/>
        <w:r w:rsidDel="00000000" w:rsidR="00000000" w:rsidRPr="00000000">
          <w:commentReference w:id="418"/>
        </w:r>
        <w:r w:rsidDel="00000000" w:rsidR="00000000" w:rsidRPr="00000000">
          <w:rPr>
            <w:rtl w:val="0"/>
          </w:rPr>
          <w:delText xml:space="preserve">Such agreements are an important first step to align expectations around issues associated with data and information management involving multiple territories, countries, </w:delText>
        </w:r>
        <w:r w:rsidDel="00000000" w:rsidR="00000000" w:rsidRPr="00000000">
          <w:rPr>
            <w:rtl w:val="0"/>
          </w:rPr>
          <w:delText xml:space="preserve">and agencies, including data sovereignty. </w:delText>
        </w:r>
        <w:r w:rsidDel="00000000" w:rsidR="00000000" w:rsidRPr="00000000">
          <w:rPr>
            <w:rtl w:val="0"/>
          </w:rPr>
          <w:delText xml:space="preserve">In exchange for their contribution of data products, PANGEA partners will have access to all of the data produced by the NASA team, which will be freely and publicly available, along with access to the NASA expertise and PANGEA collaboration and training opportunities aimed at supporting research led by researchers and Indigenous partners in the tropics. This includes prioritizing</w:delText>
        </w:r>
      </w:del>
      <w:r w:rsidDel="00000000" w:rsidR="00000000" w:rsidRPr="00000000">
        <w:rPr>
          <w:rtl w:val="0"/>
        </w:rPr>
        <w:t xml:space="preserve"> </w:t>
      </w:r>
      <w:del w:author="Michael Keller" w:id="160" w:date="2024-11-06T21:50:14Z">
        <w:r w:rsidDel="00000000" w:rsidR="00000000" w:rsidRPr="00000000">
          <w:rPr>
            <w:rtl w:val="0"/>
          </w:rPr>
          <w:delText xml:space="preserve">publications </w:delText>
        </w:r>
      </w:del>
      <w:r w:rsidDel="00000000" w:rsidR="00000000" w:rsidRPr="00000000">
        <w:rPr>
          <w:rtl w:val="0"/>
        </w:rPr>
        <w:t xml:space="preserve">first-authored </w:t>
      </w:r>
      <w:ins w:author="Michael Keller" w:id="161" w:date="2024-11-06T21:50:17Z">
        <w:r w:rsidDel="00000000" w:rsidR="00000000" w:rsidRPr="00000000">
          <w:rPr>
            <w:rtl w:val="0"/>
          </w:rPr>
          <w:t xml:space="preserve">publications </w:t>
        </w:r>
      </w:ins>
      <w:r w:rsidDel="00000000" w:rsidR="00000000" w:rsidRPr="00000000">
        <w:rPr>
          <w:rtl w:val="0"/>
        </w:rPr>
        <w:t xml:space="preserve">by early- and mid-career researchers from the tropics and advancing Indigenous-led research. </w:t>
      </w: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t xml:space="preserve">PANGEA will follow guidelines from the NASA Earth Science Data Preservation Content Specification</w:t>
      </w:r>
      <w:ins w:author="Michael Keller" w:id="163" w:date="2024-11-06T21:52:27Z">
        <w:r w:rsidDel="00000000" w:rsidR="00000000" w:rsidRPr="00000000">
          <w:rPr>
            <w:vertAlign w:val="superscript"/>
          </w:rPr>
          <w:footnoteReference w:customMarkFollows="0" w:id="1"/>
        </w:r>
      </w:ins>
      <w:r w:rsidDel="00000000" w:rsidR="00000000" w:rsidRPr="00000000">
        <w:rPr>
          <w:rtl w:val="0"/>
        </w:rPr>
        <w:t xml:space="preserve"> </w:t>
      </w:r>
      <w:del w:author="Michael Keller" w:id="164" w:date="2024-11-06T21:52:42Z">
        <w:r w:rsidDel="00000000" w:rsidR="00000000" w:rsidRPr="00000000">
          <w:rPr>
            <w:rtl w:val="0"/>
          </w:rPr>
          <w:delText xml:space="preserve">( </w:delText>
        </w:r>
        <w:r w:rsidDel="00000000" w:rsidR="00000000" w:rsidRPr="00000000">
          <w:fldChar w:fldCharType="begin"/>
        </w:r>
        <w:r w:rsidDel="00000000" w:rsidR="00000000" w:rsidRPr="00000000">
          <w:delInstrText xml:space="preserve">HYPERLINK "https://www.earthdata.nasa.gov/esdis/esco/standards-and-practices/preservation-content-spec"</w:delInstrText>
        </w:r>
        <w:r w:rsidDel="00000000" w:rsidR="00000000" w:rsidRPr="00000000">
          <w:fldChar w:fldCharType="separate"/>
        </w:r>
        <w:r w:rsidDel="00000000" w:rsidR="00000000" w:rsidRPr="00000000">
          <w:rPr>
            <w:color w:val="1155cc"/>
            <w:u w:val="single"/>
            <w:rtl w:val="0"/>
          </w:rPr>
          <w:delText xml:space="preserve">https://www.earthdata.nasa.gov/esdis/esco/standards-and-practices/preservation-content-spec</w:delText>
        </w:r>
        <w:r w:rsidDel="00000000" w:rsidR="00000000" w:rsidRPr="00000000">
          <w:fldChar w:fldCharType="end"/>
        </w:r>
        <w:r w:rsidDel="00000000" w:rsidR="00000000" w:rsidRPr="00000000">
          <w:rPr>
            <w:color w:val="444746"/>
            <w:rtl w:val="0"/>
          </w:rPr>
          <w:delText xml:space="preserve">) </w:delText>
        </w:r>
      </w:del>
      <w:r w:rsidDel="00000000" w:rsidR="00000000" w:rsidRPr="00000000">
        <w:rPr>
          <w:rtl w:val="0"/>
        </w:rPr>
        <w:t xml:space="preserve">to prepare and preserve data as well as associated information beyond the lives of a project. This will enable </w:t>
      </w:r>
      <w:del w:author="Michael Keller" w:id="165" w:date="2024-11-06T21:53:13Z">
        <w:r w:rsidDel="00000000" w:rsidR="00000000" w:rsidRPr="00000000">
          <w:rPr>
            <w:rtl w:val="0"/>
          </w:rPr>
          <w:delText xml:space="preserve">a new user in the </w:delText>
        </w:r>
      </w:del>
      <w:r w:rsidDel="00000000" w:rsidR="00000000" w:rsidRPr="00000000">
        <w:rPr>
          <w:rtl w:val="0"/>
        </w:rPr>
        <w:t xml:space="preserve">future</w:t>
      </w:r>
      <w:ins w:author="Michael Keller" w:id="166" w:date="2024-11-06T21:53:16Z">
        <w:r w:rsidDel="00000000" w:rsidR="00000000" w:rsidRPr="00000000">
          <w:rPr>
            <w:rtl w:val="0"/>
          </w:rPr>
          <w:t xml:space="preserve"> users</w:t>
        </w:r>
      </w:ins>
      <w:r w:rsidDel="00000000" w:rsidR="00000000" w:rsidRPr="00000000">
        <w:rPr>
          <w:rtl w:val="0"/>
        </w:rPr>
        <w:t xml:space="preserve"> to understand how the data were used for deriving information, knowledge, and policy recommendations, and </w:t>
      </w:r>
      <w:r w:rsidDel="00000000" w:rsidR="00000000" w:rsidRPr="00000000">
        <w:rPr>
          <w:rtl w:val="0"/>
        </w:rPr>
        <w:t xml:space="preserve">to ensure reproducibility </w:t>
      </w:r>
      <w:r w:rsidDel="00000000" w:rsidR="00000000" w:rsidRPr="00000000">
        <w:rPr>
          <w:rtl w:val="0"/>
        </w:rPr>
        <w:t xml:space="preserve">to ascertain the validity and possible limitations of conclusions reached in the past, and to provide confidence in long-term trends that depended on data from multiple projects. The Preservation Content Implementation Guidance document</w:t>
      </w:r>
      <w:ins w:author="Michael Keller" w:id="167" w:date="2024-11-06T21:53:43Z">
        <w:r w:rsidDel="00000000" w:rsidR="00000000" w:rsidRPr="00000000">
          <w:rPr>
            <w:vertAlign w:val="superscript"/>
          </w:rPr>
          <w:footnoteReference w:customMarkFollows="0" w:id="2"/>
        </w:r>
      </w:ins>
      <w:r w:rsidDel="00000000" w:rsidR="00000000" w:rsidRPr="00000000">
        <w:rPr>
          <w:rtl w:val="0"/>
        </w:rPr>
        <w:t xml:space="preserve"> </w:t>
      </w:r>
      <w:ins w:author="Michael Keller" w:id="168" w:date="2024-11-06T21:54:13Z">
        <w:r w:rsidDel="00000000" w:rsidR="00000000" w:rsidRPr="00000000">
          <w:rPr>
            <w:rtl w:val="0"/>
          </w:rPr>
          <w:t xml:space="preserve">provides </w:t>
        </w:r>
        <w:r w:rsidDel="00000000" w:rsidR="00000000" w:rsidRPr="00000000">
          <w:rPr>
            <w:rtl w:val="0"/>
          </w:rPr>
          <w:t xml:space="preserve">guidelines and checklists to address the PCS needs for different types of Earth science research projects, including airborne and field investigations. </w:t>
        </w:r>
      </w:ins>
      <w:r w:rsidDel="00000000" w:rsidR="00000000" w:rsidRPr="00000000">
        <w:rPr>
          <w:color w:val="444746"/>
          <w:rtl w:val="0"/>
        </w:rPr>
        <w:t xml:space="preserve">(</w:t>
      </w:r>
      <w:del w:author="Michael Keller" w:id="169" w:date="2024-11-06T21:53:51Z">
        <w:r w:rsidDel="00000000" w:rsidR="00000000" w:rsidRPr="00000000">
          <w:fldChar w:fldCharType="begin"/>
        </w:r>
        <w:r w:rsidDel="00000000" w:rsidR="00000000" w:rsidRPr="00000000">
          <w:delInstrText xml:space="preserve">HYPERLINK "https://www.earthdata.nasa.gov/s3fs-public/2022-07/ESDS-RFC-042VERSION1.pdf"</w:delInstrText>
        </w:r>
        <w:r w:rsidDel="00000000" w:rsidR="00000000" w:rsidRPr="00000000">
          <w:fldChar w:fldCharType="separate"/>
        </w:r>
        <w:r w:rsidDel="00000000" w:rsidR="00000000" w:rsidRPr="00000000">
          <w:rPr>
            <w:color w:val="1155cc"/>
            <w:u w:val="single"/>
            <w:rtl w:val="0"/>
          </w:rPr>
          <w:delText xml:space="preserve">https://www.earthdata.nasa.gov/s3fs-public/2022-07/ESDS-RFC-042VERSION1.pdf</w:delText>
        </w:r>
        <w:r w:rsidDel="00000000" w:rsidR="00000000" w:rsidRPr="00000000">
          <w:fldChar w:fldCharType="end"/>
        </w:r>
        <w:r w:rsidDel="00000000" w:rsidR="00000000" w:rsidRPr="00000000">
          <w:rPr>
            <w:color w:val="444746"/>
            <w:rtl w:val="0"/>
          </w:rPr>
          <w:delText xml:space="preserve">)</w:delText>
        </w:r>
      </w:del>
      <w:r w:rsidDel="00000000" w:rsidR="00000000" w:rsidRPr="00000000">
        <w:rPr>
          <w:color w:val="444746"/>
          <w:rtl w:val="0"/>
        </w:rPr>
        <w:t xml:space="preserve"> </w:t>
      </w:r>
      <w:r w:rsidDel="00000000" w:rsidR="00000000" w:rsidRPr="00000000">
        <w:rPr>
          <w:rtl w:val="0"/>
        </w:rPr>
        <w:t xml:space="preserve">provides </w:t>
      </w:r>
    </w:p>
    <w:p w:rsidR="00000000" w:rsidDel="00000000" w:rsidP="00000000" w:rsidRDefault="00000000" w:rsidRPr="00000000" w14:paraId="000006A2">
      <w:pPr>
        <w:ind w:left="0" w:firstLine="0"/>
        <w:rPr/>
      </w:pPr>
      <w:r w:rsidDel="00000000" w:rsidR="00000000" w:rsidRPr="00000000">
        <w:rPr>
          <w:rtl w:val="0"/>
        </w:rPr>
      </w:r>
    </w:p>
    <w:p w:rsidR="00000000" w:rsidDel="00000000" w:rsidP="00000000" w:rsidRDefault="00000000" w:rsidRPr="00000000" w14:paraId="000006A3">
      <w:pPr>
        <w:rPr>
          <w:del w:author="Michael Keller" w:id="176" w:date="2024-11-06T21:57:30Z"/>
        </w:rPr>
      </w:pPr>
      <w:r w:rsidDel="00000000" w:rsidR="00000000" w:rsidRPr="00000000">
        <w:rPr>
          <w:rtl w:val="0"/>
        </w:rPr>
        <w:t xml:space="preserve">In collaboration with partners, the PANGEA Project Office will develop a</w:t>
      </w:r>
      <w:ins w:author="Michael Keller" w:id="170" w:date="2024-11-06T21:55:34Z">
        <w:r w:rsidDel="00000000" w:rsidR="00000000" w:rsidRPr="00000000">
          <w:rPr>
            <w:rtl w:val="0"/>
          </w:rPr>
          <w:t xml:space="preserve"> </w:t>
        </w:r>
        <w:r w:rsidDel="00000000" w:rsidR="00000000" w:rsidRPr="00000000">
          <w:rPr>
            <w:rtl w:val="0"/>
          </w:rPr>
          <w:t xml:space="preserve">publicly accessible</w:t>
        </w:r>
      </w:ins>
      <w:r w:rsidDel="00000000" w:rsidR="00000000" w:rsidRPr="00000000">
        <w:rPr>
          <w:rtl w:val="0"/>
        </w:rPr>
        <w:t xml:space="preserve"> </w:t>
      </w:r>
      <w:r w:rsidDel="00000000" w:rsidR="00000000" w:rsidRPr="00000000">
        <w:rPr>
          <w:b w:val="1"/>
          <w:rtl w:val="0"/>
        </w:rPr>
        <w:t xml:space="preserve">PANGEA Information Portal (PIP)</w:t>
      </w:r>
      <w:del w:author="Michael Keller" w:id="171" w:date="2024-11-06T21:55:41Z">
        <w:r w:rsidDel="00000000" w:rsidR="00000000" w:rsidRPr="00000000">
          <w:rPr>
            <w:b w:val="1"/>
            <w:rtl w:val="0"/>
          </w:rPr>
          <w:delText xml:space="preserve"> </w:delText>
        </w:r>
        <w:r w:rsidDel="00000000" w:rsidR="00000000" w:rsidRPr="00000000">
          <w:rPr>
            <w:rtl w:val="0"/>
          </w:rPr>
          <w:delText xml:space="preserve">to point to PANGEA datasets</w:delText>
        </w:r>
      </w:del>
      <w:r w:rsidDel="00000000" w:rsidR="00000000" w:rsidRPr="00000000">
        <w:rPr>
          <w:rtl w:val="0"/>
        </w:rPr>
        <w:t xml:space="preserve">. This Information Portal will be </w:t>
      </w:r>
      <w:del w:author="Michael Keller" w:id="172" w:date="2024-11-06T21:55:30Z">
        <w:r w:rsidDel="00000000" w:rsidR="00000000" w:rsidRPr="00000000">
          <w:rPr>
            <w:rtl w:val="0"/>
          </w:rPr>
          <w:delText xml:space="preserve">publicly accessible </w:delText>
        </w:r>
      </w:del>
      <w:r w:rsidDel="00000000" w:rsidR="00000000" w:rsidRPr="00000000">
        <w:rPr>
          <w:rtl w:val="0"/>
        </w:rPr>
        <w:t xml:space="preserve">and will outline PANGEA’s data management and sharing strategy, provide direct links to data, </w:t>
      </w:r>
      <w:ins w:author="Michael Keller" w:id="173" w:date="2024-11-06T22:20:49Z">
        <w:r w:rsidDel="00000000" w:rsidR="00000000" w:rsidRPr="00000000">
          <w:rPr>
            <w:rtl w:val="0"/>
          </w:rPr>
          <w:t xml:space="preserve">models, and</w:t>
        </w:r>
      </w:ins>
      <w:del w:author="Michael Keller" w:id="173" w:date="2024-11-06T22:20:49Z">
        <w:r w:rsidDel="00000000" w:rsidR="00000000" w:rsidRPr="00000000">
          <w:rPr>
            <w:rtl w:val="0"/>
          </w:rPr>
          <w:delText xml:space="preserve">as well as</w:delText>
        </w:r>
      </w:del>
      <w:r w:rsidDel="00000000" w:rsidR="00000000" w:rsidRPr="00000000">
        <w:rPr>
          <w:rtl w:val="0"/>
        </w:rPr>
        <w:t xml:space="preserve"> information </w:t>
      </w:r>
      <w:r w:rsidDel="00000000" w:rsidR="00000000" w:rsidRPr="00000000">
        <w:rPr>
          <w:rtl w:val="0"/>
        </w:rPr>
        <w:t xml:space="preserve">on the planned and ongoing activities of PANGEA investigators and collaborators, including inventories of the location, timing, and types of data collected. </w:t>
      </w:r>
      <w:r w:rsidDel="00000000" w:rsidR="00000000" w:rsidRPr="00000000">
        <w:rPr>
          <w:rtl w:val="0"/>
        </w:rPr>
        <w:t xml:space="preserve">The </w:t>
      </w:r>
      <w:r w:rsidDel="00000000" w:rsidR="00000000" w:rsidRPr="00000000">
        <w:rPr>
          <w:rtl w:val="0"/>
        </w:rPr>
        <w:t xml:space="preserve">PANGEA Science Team and Project Office </w:t>
      </w:r>
      <w:r w:rsidDel="00000000" w:rsidR="00000000" w:rsidRPr="00000000">
        <w:rPr>
          <w:rtl w:val="0"/>
        </w:rPr>
        <w:t xml:space="preserve">will </w:t>
      </w:r>
      <w:del w:author="Michael Keller" w:id="174" w:date="2024-11-06T21:56:31Z">
        <w:r w:rsidDel="00000000" w:rsidR="00000000" w:rsidRPr="00000000">
          <w:rPr>
            <w:rtl w:val="0"/>
          </w:rPr>
          <w:delText xml:space="preserve">advise the project office and </w:delText>
        </w:r>
      </w:del>
      <w:r w:rsidDel="00000000" w:rsidR="00000000" w:rsidRPr="00000000">
        <w:rPr>
          <w:rtl w:val="0"/>
        </w:rPr>
        <w:t xml:space="preserve">work closely with data owners when collating and linking to existing data sources to ensure data sharing is collaborative and ethical, and respects the rights and ownership of data already collected in concordance with FAIR and CARE principles. </w:t>
      </w:r>
      <w:del w:author="Michael Keller" w:id="175" w:date="2024-11-06T21:56:48Z">
        <w:commentRangeStart w:id="419"/>
        <w:r w:rsidDel="00000000" w:rsidR="00000000" w:rsidRPr="00000000">
          <w:rPr>
            <w:rtl w:val="0"/>
          </w:rPr>
          <w:delText xml:space="preserve">For example, e</w:delText>
        </w:r>
        <w:r w:rsidDel="00000000" w:rsidR="00000000" w:rsidRPr="00000000">
          <w:rPr>
            <w:rtl w:val="0"/>
          </w:rPr>
          <w:delText xml:space="preserve">ngagement with Indigenous and local community partners will prioritize early and ongoing conversations about what types of information and data are ethical to share on this portal. </w:delText>
        </w:r>
      </w:del>
      <w:commentRangeEnd w:id="419"/>
      <w:r w:rsidDel="00000000" w:rsidR="00000000" w:rsidRPr="00000000">
        <w:commentReference w:id="419"/>
      </w:r>
      <w:r w:rsidDel="00000000" w:rsidR="00000000" w:rsidRPr="00000000">
        <w:rPr>
          <w:rtl w:val="0"/>
        </w:rPr>
        <w:t xml:space="preserve">The</w:t>
      </w:r>
      <w:r w:rsidDel="00000000" w:rsidR="00000000" w:rsidRPr="00000000">
        <w:rPr>
          <w:rtl w:val="0"/>
        </w:rPr>
        <w:t xml:space="preserve"> PIP</w:t>
      </w:r>
      <w:r w:rsidDel="00000000" w:rsidR="00000000" w:rsidRPr="00000000">
        <w:rPr>
          <w:rtl w:val="0"/>
        </w:rPr>
        <w:t xml:space="preserve"> </w:t>
      </w:r>
      <w:r w:rsidDel="00000000" w:rsidR="00000000" w:rsidRPr="00000000">
        <w:rPr>
          <w:rtl w:val="0"/>
        </w:rPr>
        <w:t xml:space="preserve">will provide easy discovery and access to data collected by PANGEA and also existing data useful for PANGEA research. </w:t>
      </w:r>
      <w:del w:author="Michael Keller" w:id="176" w:date="2024-11-06T21:57:30Z">
        <w:commentRangeStart w:id="420"/>
        <w:r w:rsidDel="00000000" w:rsidR="00000000" w:rsidRPr="00000000">
          <w:rPr>
            <w:rtl w:val="0"/>
          </w:rPr>
          <w:delText xml:space="preserve">PIP will </w:delText>
        </w:r>
        <w:r w:rsidDel="00000000" w:rsidR="00000000" w:rsidRPr="00000000">
          <w:rPr>
            <w:rtl w:val="0"/>
          </w:rPr>
          <w:delText xml:space="preserve">compile inventories of the location and types of data collected by other researchers that are being used by PANGEA investigators and collaborators.</w:delText>
        </w:r>
        <w:r w:rsidDel="00000000" w:rsidR="00000000" w:rsidRPr="00000000">
          <w:rPr>
            <w:rtl w:val="0"/>
          </w:rPr>
          <w:delText xml:space="preserve"> </w:delText>
        </w:r>
        <w:r w:rsidDel="00000000" w:rsidR="00000000" w:rsidRPr="00000000">
          <w:rPr>
            <w:rtl w:val="0"/>
          </w:rPr>
          <w:delText xml:space="preserve">As such, PIP will serve as a critical interface both campaign coordination with aligned activities. PIP will include a web-based GIS that allows for review of the data within the tool, including information on previous and ongoing investigations.</w:delText>
        </w:r>
        <w:r w:rsidDel="00000000" w:rsidR="00000000" w:rsidRPr="00000000">
          <w:rPr>
            <w:rtl w:val="0"/>
          </w:rPr>
          <w:delText xml:space="preserve"> PIP will be designed to be user friendly and support both researchers and the public community at large. </w:delText>
        </w:r>
      </w:del>
    </w:p>
    <w:p w:rsidR="00000000" w:rsidDel="00000000" w:rsidP="00000000" w:rsidRDefault="00000000" w:rsidRPr="00000000" w14:paraId="000006A4">
      <w:pPr>
        <w:rPr/>
      </w:pPr>
      <w:commentRangeEnd w:id="420"/>
      <w:r w:rsidDel="00000000" w:rsidR="00000000" w:rsidRPr="00000000">
        <w:commentReference w:id="420"/>
      </w: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Visualization and GIS support will be critical to maximize the value of PANGEA data to a broader audience. PANGEA will work with action-oriented partners like Global Forest Watch and the Rights and Resources Initiative to develop applications that ensure data are accessible to non-scientists. Additional data and results reporting mechanisms will be an important part of PANGEA to ensure accessibility to Indigenous and local community partners. Specific modes of communication will be determined in collaboration with Indigenous and local community partners, and will likely be landscape specific. </w:t>
      </w:r>
    </w:p>
    <w:p w:rsidR="00000000" w:rsidDel="00000000" w:rsidP="00000000" w:rsidRDefault="00000000" w:rsidRPr="00000000" w14:paraId="000006A6">
      <w:pPr>
        <w:ind w:left="0" w:firstLine="0"/>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Data provenance and reproducibility are important aspects of open-source science. Sampling protocols, metadata, data cleaning, codes, algorithms, and workflows associated with data creation, processing, and validation for PANGEA will be made openly available</w:t>
      </w:r>
      <w:del w:author="Michael Keller" w:id="177" w:date="2024-11-06T21:59:24Z">
        <w:r w:rsidDel="00000000" w:rsidR="00000000" w:rsidRPr="00000000">
          <w:rPr>
            <w:rtl w:val="0"/>
          </w:rPr>
          <w:delText xml:space="preserve"> to the extent possible</w:delText>
        </w:r>
      </w:del>
      <w:r w:rsidDel="00000000" w:rsidR="00000000" w:rsidRPr="00000000">
        <w:rPr>
          <w:rtl w:val="0"/>
        </w:rPr>
        <w:t xml:space="preserve">.</w:t>
      </w:r>
      <w:del w:author="Michael Keller" w:id="178" w:date="2024-11-06T21:59:43Z">
        <w:commentRangeStart w:id="421"/>
        <w:r w:rsidDel="00000000" w:rsidR="00000000" w:rsidRPr="00000000">
          <w:rPr>
            <w:rtl w:val="0"/>
          </w:rPr>
          <w:delText xml:space="preserve"> Active code development will ideally be through open collaborative platforms, like GitHub, when appropriate</w:delText>
        </w:r>
      </w:del>
      <w:commentRangeEnd w:id="421"/>
      <w:r w:rsidDel="00000000" w:rsidR="00000000" w:rsidRPr="00000000">
        <w:commentReference w:id="421"/>
      </w:r>
      <w:r w:rsidDel="00000000" w:rsidR="00000000" w:rsidRPr="00000000">
        <w:rPr>
          <w:rtl w:val="0"/>
        </w:rPr>
        <w:t xml:space="preserve">. PANGEA will establish consistent </w:t>
      </w:r>
      <w:r w:rsidDel="00000000" w:rsidR="00000000" w:rsidRPr="00000000">
        <w:rPr>
          <w:rtl w:val="0"/>
        </w:rPr>
        <w:t xml:space="preserve">formats and practices for data and metadata and optimization for cloud-based access and analysis, especially for emerging types of data, like drone-based datasets. These activities will work with, rather than attempt to replicate, existing data- and disciplinary-specific efforts. </w:t>
      </w:r>
      <w:ins w:author="Michael Keller" w:id="179" w:date="2024-11-06T22:01:04Z">
        <w:r w:rsidDel="00000000" w:rsidR="00000000" w:rsidRPr="00000000">
          <w:rPr>
            <w:rtl w:val="0"/>
          </w:rPr>
          <w:t xml:space="preserve">Existing networks and programs such as </w:t>
        </w:r>
      </w:ins>
      <w:del w:author="Michael Keller" w:id="179" w:date="2024-11-06T22:01:04Z">
        <w:r w:rsidDel="00000000" w:rsidR="00000000" w:rsidRPr="00000000">
          <w:rPr>
            <w:rtl w:val="0"/>
          </w:rPr>
          <w:delText xml:space="preserve">For example, </w:delText>
        </w:r>
      </w:del>
      <w:r w:rsidDel="00000000" w:rsidR="00000000" w:rsidRPr="00000000">
        <w:rPr>
          <w:rtl w:val="0"/>
        </w:rPr>
        <w:t xml:space="preserve">FLUXNET</w:t>
      </w:r>
      <w:ins w:author="Michael Keller" w:id="180" w:date="2024-11-06T22:01:24Z">
        <w:r w:rsidDel="00000000" w:rsidR="00000000" w:rsidRPr="00000000">
          <w:rPr>
            <w:rtl w:val="0"/>
          </w:rPr>
          <w:t xml:space="preserve">, </w:t>
        </w:r>
      </w:ins>
      <w:del w:author="Michael Keller" w:id="180" w:date="2024-11-06T22:01:24Z">
        <w:r w:rsidDel="00000000" w:rsidR="00000000" w:rsidRPr="00000000">
          <w:rPr>
            <w:rtl w:val="0"/>
          </w:rPr>
          <w:delText xml:space="preserve"> is a network of networks </w:delText>
        </w:r>
        <w:r w:rsidDel="00000000" w:rsidR="00000000" w:rsidRPr="00000000">
          <w:rPr>
            <w:rtl w:val="0"/>
          </w:rPr>
          <w:delText xml:space="preserve">organized</w:delText>
        </w:r>
        <w:r w:rsidDel="00000000" w:rsidR="00000000" w:rsidRPr="00000000">
          <w:rPr>
            <w:rtl w:val="0"/>
          </w:rPr>
          <w:delText xml:space="preserve"> on the basis of a set of Regional and Continental Networks (such AmeriFlux and </w:delText>
        </w:r>
      </w:del>
      <w:r w:rsidDel="00000000" w:rsidR="00000000" w:rsidRPr="00000000">
        <w:rPr>
          <w:rtl w:val="0"/>
        </w:rPr>
        <w:t xml:space="preserve">NEON</w:t>
      </w:r>
      <w:del w:author="Michael Keller" w:id="181" w:date="2024-11-06T22:01:30Z">
        <w:r w:rsidDel="00000000" w:rsidR="00000000" w:rsidRPr="00000000">
          <w:rPr>
            <w:rtl w:val="0"/>
          </w:rPr>
          <w:delText xml:space="preserve"> in the Americas</w:delText>
        </w:r>
      </w:del>
      <w:r w:rsidDel="00000000" w:rsidR="00000000" w:rsidRPr="00000000">
        <w:rPr>
          <w:rtl w:val="0"/>
        </w:rPr>
        <w:t xml:space="preserve">, ICOS</w:t>
      </w:r>
      <w:del w:author="Michael Keller" w:id="182" w:date="2024-11-06T22:01:35Z">
        <w:r w:rsidDel="00000000" w:rsidR="00000000" w:rsidRPr="00000000">
          <w:rPr>
            <w:rtl w:val="0"/>
          </w:rPr>
          <w:delText xml:space="preserve"> in Europe</w:delText>
        </w:r>
      </w:del>
      <w:r w:rsidDel="00000000" w:rsidR="00000000" w:rsidRPr="00000000">
        <w:rPr>
          <w:rtl w:val="0"/>
        </w:rPr>
        <w:t xml:space="preserve">, OzFlux</w:t>
      </w:r>
      <w:ins w:author="Michael Keller" w:id="183" w:date="2024-11-06T22:01:41Z">
        <w:r w:rsidDel="00000000" w:rsidR="00000000" w:rsidRPr="00000000">
          <w:rPr>
            <w:rtl w:val="0"/>
          </w:rPr>
          <w:t xml:space="preserve">,</w:t>
        </w:r>
      </w:ins>
      <w:del w:author="Michael Keller" w:id="183" w:date="2024-11-06T22:01:41Z">
        <w:r w:rsidDel="00000000" w:rsidR="00000000" w:rsidRPr="00000000">
          <w:rPr>
            <w:rtl w:val="0"/>
          </w:rPr>
          <w:delText xml:space="preserve"> and </w:delText>
        </w:r>
      </w:del>
      <w:r w:rsidDel="00000000" w:rsidR="00000000" w:rsidRPr="00000000">
        <w:rPr>
          <w:rtl w:val="0"/>
        </w:rPr>
        <w:t xml:space="preserve">TERN</w:t>
      </w:r>
      <w:ins w:author="Michael Keller" w:id="184" w:date="2024-11-06T22:01:47Z">
        <w:r w:rsidDel="00000000" w:rsidR="00000000" w:rsidRPr="00000000">
          <w:rPr>
            <w:rtl w:val="0"/>
          </w:rPr>
          <w:t xml:space="preserve">,</w:t>
        </w:r>
      </w:ins>
      <w:del w:author="Michael Keller" w:id="184" w:date="2024-11-06T22:01:47Z">
        <w:r w:rsidDel="00000000" w:rsidR="00000000" w:rsidRPr="00000000">
          <w:rPr>
            <w:rtl w:val="0"/>
          </w:rPr>
          <w:delText xml:space="preserve"> in Australia</w:delText>
        </w:r>
      </w:del>
      <w:r w:rsidDel="00000000" w:rsidR="00000000" w:rsidRPr="00000000">
        <w:rPr>
          <w:rtl w:val="0"/>
        </w:rPr>
        <w:t xml:space="preserve"> and SAEON</w:t>
      </w:r>
      <w:ins w:author="Michael Keller" w:id="185" w:date="2024-11-06T22:02:00Z">
        <w:r w:rsidDel="00000000" w:rsidR="00000000" w:rsidRPr="00000000">
          <w:rPr>
            <w:rtl w:val="0"/>
          </w:rPr>
          <w:t xml:space="preserve"> have </w:t>
        </w:r>
      </w:ins>
      <w:del w:author="Michael Keller" w:id="185" w:date="2024-11-06T22:02:00Z">
        <w:r w:rsidDel="00000000" w:rsidR="00000000" w:rsidRPr="00000000">
          <w:rPr>
            <w:rtl w:val="0"/>
          </w:rPr>
          <w:delText xml:space="preserve"> in South Africa) with the aim to make </w:delText>
        </w:r>
        <w:r w:rsidDel="00000000" w:rsidR="00000000" w:rsidRPr="00000000">
          <w:rPr>
            <w:rtl w:val="0"/>
          </w:rPr>
          <w:delText xml:space="preserve">available</w:delText>
        </w:r>
        <w:r w:rsidDel="00000000" w:rsidR="00000000" w:rsidRPr="00000000">
          <w:rPr>
            <w:rtl w:val="0"/>
          </w:rPr>
          <w:delText xml:space="preserve"> standardized eddy covariance measurements globally. FLUXNET</w:delText>
        </w:r>
      </w:del>
      <w:r w:rsidDel="00000000" w:rsidR="00000000" w:rsidRPr="00000000">
        <w:rPr>
          <w:rtl w:val="0"/>
        </w:rPr>
        <w:t xml:space="preserve"> invested in the definition of standards in the processing and data distribution and</w:t>
      </w:r>
      <w:ins w:author="Michael Keller" w:id="186" w:date="2024-11-06T22:02:14Z">
        <w:r w:rsidDel="00000000" w:rsidR="00000000" w:rsidRPr="00000000">
          <w:rPr>
            <w:rtl w:val="0"/>
          </w:rPr>
          <w:t xml:space="preserve"> are</w:t>
        </w:r>
      </w:ins>
      <w:del w:author="Michael Keller" w:id="186" w:date="2024-11-06T22:02:14Z">
        <w:r w:rsidDel="00000000" w:rsidR="00000000" w:rsidRPr="00000000">
          <w:rPr>
            <w:rtl w:val="0"/>
          </w:rPr>
          <w:delText xml:space="preserve"> it is</w:delText>
        </w:r>
      </w:del>
      <w:r w:rsidDel="00000000" w:rsidR="00000000" w:rsidRPr="00000000">
        <w:rPr>
          <w:rtl w:val="0"/>
        </w:rPr>
        <w:t xml:space="preserve"> moving toward the FAIR implementation</w:t>
      </w:r>
      <w:ins w:author="Michael Keller" w:id="187" w:date="2024-11-06T22:02:36Z">
        <w:r w:rsidDel="00000000" w:rsidR="00000000" w:rsidRPr="00000000">
          <w:rPr>
            <w:rtl w:val="0"/>
          </w:rPr>
          <w:t xml:space="preserve">.</w:t>
        </w:r>
      </w:ins>
      <w:del w:author="Michael Keller" w:id="187" w:date="2024-11-06T22:02:36Z">
        <w:r w:rsidDel="00000000" w:rsidR="00000000" w:rsidRPr="00000000">
          <w:rPr>
            <w:rtl w:val="0"/>
          </w:rPr>
          <w:delText xml:space="preserve"> and for this reason PANGEA will work with FLUXNET and its Regional Networks to develop new and specific products, formats and tools</w:delText>
        </w:r>
      </w:del>
      <w:r w:rsidDel="00000000" w:rsidR="00000000" w:rsidRPr="00000000">
        <w:rPr>
          <w:rtl w:val="0"/>
        </w:rPr>
        <w:t xml:space="preserve">. The Regional </w:t>
      </w:r>
      <w:r w:rsidDel="00000000" w:rsidR="00000000" w:rsidRPr="00000000">
        <w:rPr>
          <w:rtl w:val="0"/>
        </w:rPr>
        <w:t xml:space="preserve">Networks</w:t>
      </w:r>
      <w:r w:rsidDel="00000000" w:rsidR="00000000" w:rsidRPr="00000000">
        <w:rPr>
          <w:rtl w:val="0"/>
        </w:rPr>
        <w:t xml:space="preserve"> have also </w:t>
      </w:r>
      <w:r w:rsidDel="00000000" w:rsidR="00000000" w:rsidRPr="00000000">
        <w:rPr>
          <w:rtl w:val="0"/>
        </w:rPr>
        <w:t xml:space="preserve">activities</w:t>
      </w:r>
      <w:r w:rsidDel="00000000" w:rsidR="00000000" w:rsidRPr="00000000">
        <w:rPr>
          <w:rtl w:val="0"/>
        </w:rPr>
        <w:t xml:space="preserve"> in tropical areas; for example ICOS is </w:t>
      </w:r>
      <w:r w:rsidDel="00000000" w:rsidR="00000000" w:rsidRPr="00000000">
        <w:rPr>
          <w:rtl w:val="0"/>
        </w:rPr>
        <w:t xml:space="preserve">coordinating</w:t>
      </w:r>
      <w:r w:rsidDel="00000000" w:rsidR="00000000" w:rsidRPr="00000000">
        <w:rPr>
          <w:rtl w:val="0"/>
        </w:rPr>
        <w:t xml:space="preserve"> the KADI project (Knowledge and climate services from an African observation and Data research Infrastructure, </w:t>
      </w:r>
      <w:hyperlink r:id="rId66">
        <w:r w:rsidDel="00000000" w:rsidR="00000000" w:rsidRPr="00000000">
          <w:rPr>
            <w:color w:val="1155cc"/>
            <w:u w:val="single"/>
            <w:rtl w:val="0"/>
          </w:rPr>
          <w:t xml:space="preserve">https://kadi-project.eu/</w:t>
        </w:r>
      </w:hyperlink>
      <w:r w:rsidDel="00000000" w:rsidR="00000000" w:rsidRPr="00000000">
        <w:rPr>
          <w:rtl w:val="0"/>
        </w:rPr>
        <w:t xml:space="preserve">) that has the aim of design and move toward a pan-African climate observation system</w:t>
      </w:r>
      <w:del w:author="Michael Keller" w:id="188" w:date="2024-11-06T22:03:12Z">
        <w:r w:rsidDel="00000000" w:rsidR="00000000" w:rsidRPr="00000000">
          <w:rPr>
            <w:rtl w:val="0"/>
          </w:rPr>
          <w:delText xml:space="preserve"> and established a number of useful contacts also in the PANGEA framework</w:delText>
        </w:r>
      </w:del>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A8">
      <w:pPr>
        <w:rPr>
          <w:color w:val="ff0000"/>
        </w:rPr>
      </w:pPr>
      <w:r w:rsidDel="00000000" w:rsidR="00000000" w:rsidRPr="00000000">
        <w:rPr>
          <w:rtl w:val="0"/>
        </w:rPr>
      </w:r>
    </w:p>
    <w:p w:rsidR="00000000" w:rsidDel="00000000" w:rsidP="00000000" w:rsidRDefault="00000000" w:rsidRPr="00000000" w14:paraId="000006A9">
      <w:pPr>
        <w:rPr>
          <w:del w:author="Michael Keller" w:id="189" w:date="2024-11-06T22:04:12Z"/>
        </w:rPr>
      </w:pPr>
      <w:del w:author="Michael Keller" w:id="189" w:date="2024-11-06T22:04:12Z">
        <w:commentRangeStart w:id="422"/>
        <w:r w:rsidDel="00000000" w:rsidR="00000000" w:rsidRPr="00000000">
          <w:rPr>
            <w:rtl w:val="0"/>
          </w:rPr>
          <w:delText xml:space="preserve">Similarly, </w:delText>
        </w:r>
        <w:r w:rsidDel="00000000" w:rsidR="00000000" w:rsidRPr="00000000">
          <w:rPr>
            <w:rtl w:val="0"/>
          </w:rPr>
          <w:delText xml:space="preserve">PANGEA will work synergistically with the drones working group of the Alliance for Tropical Forest Science to build and share knowledge relating to the collection and analysis of drone-acquired data for investigating tropical forest structure, function, dynamics, and composition (</w:delText>
        </w:r>
        <w:r w:rsidDel="00000000" w:rsidR="00000000" w:rsidRPr="00000000">
          <w:fldChar w:fldCharType="begin"/>
        </w:r>
        <w:r w:rsidDel="00000000" w:rsidR="00000000" w:rsidRPr="00000000">
          <w:delInstrText xml:space="preserve">HYPERLINK "https://www.alliancetropicalforestscience.net/working-groups.html"</w:delInstrText>
        </w:r>
        <w:r w:rsidDel="00000000" w:rsidR="00000000" w:rsidRPr="00000000">
          <w:fldChar w:fldCharType="separate"/>
        </w:r>
        <w:r w:rsidDel="00000000" w:rsidR="00000000" w:rsidRPr="00000000">
          <w:rPr>
            <w:color w:val="1155cc"/>
            <w:u w:val="single"/>
            <w:rtl w:val="0"/>
          </w:rPr>
          <w:delText xml:space="preserve">https://www.alliancetropicalforestscience.net/working-groups.html</w:delText>
        </w:r>
        <w:r w:rsidDel="00000000" w:rsidR="00000000" w:rsidRPr="00000000">
          <w:fldChar w:fldCharType="end"/>
        </w:r>
        <w:r w:rsidDel="00000000" w:rsidR="00000000" w:rsidRPr="00000000">
          <w:rPr>
            <w:rtl w:val="0"/>
          </w:rPr>
          <w:delText xml:space="preserve">). This working group is currently developing a database of protocols and facilitating knowledge sharing via regular videoconference presentations and meetings. It is co-led by PANGEA collaborators KC Cushman and Helene Muller-Landau.  </w:delText>
        </w:r>
      </w:del>
    </w:p>
    <w:p w:rsidR="00000000" w:rsidDel="00000000" w:rsidP="00000000" w:rsidRDefault="00000000" w:rsidRPr="00000000" w14:paraId="000006AA">
      <w:pPr>
        <w:rPr>
          <w:del w:author="Michael Keller" w:id="189" w:date="2024-11-06T22:04:12Z"/>
        </w:rPr>
      </w:pPr>
      <w:del w:author="Michael Keller" w:id="189" w:date="2024-11-06T22:04:12Z">
        <w:r w:rsidDel="00000000" w:rsidR="00000000" w:rsidRPr="00000000">
          <w:rPr>
            <w:rtl w:val="0"/>
          </w:rPr>
        </w:r>
      </w:del>
    </w:p>
    <w:p w:rsidR="00000000" w:rsidDel="00000000" w:rsidP="00000000" w:rsidRDefault="00000000" w:rsidRPr="00000000" w14:paraId="000006AB">
      <w:pPr>
        <w:rPr>
          <w:del w:author="Michael Keller" w:id="189" w:date="2024-11-06T22:04:12Z"/>
          <w:color w:val="ff0000"/>
        </w:rPr>
      </w:pPr>
      <w:del w:author="Michael Keller" w:id="189" w:date="2024-11-06T22:04:12Z">
        <w:r w:rsidDel="00000000" w:rsidR="00000000" w:rsidRPr="00000000">
          <w:rPr>
            <w:color w:val="ff0000"/>
            <w:rtl w:val="0"/>
          </w:rPr>
          <w:delText xml:space="preserve">For example, LBA</w:delText>
        </w:r>
      </w:del>
    </w:p>
    <w:p w:rsidR="00000000" w:rsidDel="00000000" w:rsidP="00000000" w:rsidRDefault="00000000" w:rsidRPr="00000000" w14:paraId="000006AC">
      <w:pPr>
        <w:rPr>
          <w:del w:author="Michael Keller" w:id="189" w:date="2024-11-06T22:04:12Z"/>
        </w:rPr>
      </w:pPr>
      <w:del w:author="Michael Keller" w:id="189" w:date="2024-11-06T22:04:12Z">
        <w:commentRangeStart w:id="423"/>
        <w:commentRangeStart w:id="424"/>
        <w:r w:rsidDel="00000000" w:rsidR="00000000" w:rsidRPr="00000000">
          <w:rPr>
            <w:color w:val="ff0000"/>
            <w:rtl w:val="0"/>
          </w:rPr>
          <w:delText xml:space="preserve">For example, ATFS </w:delText>
        </w:r>
        <w:commentRangeEnd w:id="423"/>
        <w:r w:rsidDel="00000000" w:rsidR="00000000" w:rsidRPr="00000000">
          <w:commentReference w:id="423"/>
        </w:r>
        <w:commentRangeEnd w:id="424"/>
        <w:r w:rsidDel="00000000" w:rsidR="00000000" w:rsidRPr="00000000">
          <w:commentReference w:id="424"/>
        </w:r>
        <w:r w:rsidDel="00000000" w:rsidR="00000000" w:rsidRPr="00000000">
          <w:rPr>
            <w:rtl w:val="0"/>
          </w:rPr>
        </w:r>
      </w:del>
    </w:p>
    <w:p w:rsidR="00000000" w:rsidDel="00000000" w:rsidP="00000000" w:rsidRDefault="00000000" w:rsidRPr="00000000" w14:paraId="000006AD">
      <w:pPr>
        <w:rPr>
          <w:del w:author="Michael Keller" w:id="189" w:date="2024-11-06T22:04:12Z"/>
        </w:rPr>
      </w:pPr>
      <w:del w:author="Michael Keller" w:id="189" w:date="2024-11-06T22:04:12Z">
        <w:r w:rsidDel="00000000" w:rsidR="00000000" w:rsidRPr="00000000">
          <w:rPr>
            <w:rtl w:val="0"/>
          </w:rPr>
        </w:r>
      </w:del>
    </w:p>
    <w:p w:rsidR="00000000" w:rsidDel="00000000" w:rsidP="00000000" w:rsidRDefault="00000000" w:rsidRPr="00000000" w14:paraId="000006AE">
      <w:pPr>
        <w:rPr>
          <w:del w:author="Michael Keller" w:id="189" w:date="2024-11-06T22:04:12Z"/>
          <w:color w:val="ff0000"/>
        </w:rPr>
      </w:pPr>
      <w:del w:author="Michael Keller" w:id="189" w:date="2024-11-06T22:04:12Z">
        <w:r w:rsidDel="00000000" w:rsidR="00000000" w:rsidRPr="00000000">
          <w:rPr>
            <w:rtl w:val="0"/>
          </w:rPr>
          <w:delText xml:space="preserve">Conversations to ensure alignment with these efforts have already begun. Coordination will deepen upon selection to ensure ground data, flux tower data, drone data, camera trap data, bioacoustics data, Indigenous and Traditional Ecological Knowledge, and more are collected, stored, and shared appropriately and according to the best available practices. </w:delText>
        </w:r>
        <w:r w:rsidDel="00000000" w:rsidR="00000000" w:rsidRPr="00000000">
          <w:rPr>
            <w:rtl w:val="0"/>
          </w:rPr>
        </w:r>
      </w:del>
    </w:p>
    <w:p w:rsidR="00000000" w:rsidDel="00000000" w:rsidP="00000000" w:rsidRDefault="00000000" w:rsidRPr="00000000" w14:paraId="000006AF">
      <w:pPr>
        <w:rPr>
          <w:color w:val="ff0000"/>
        </w:rPr>
      </w:pPr>
      <w:commentRangeEnd w:id="422"/>
      <w:r w:rsidDel="00000000" w:rsidR="00000000" w:rsidRPr="00000000">
        <w:commentReference w:id="422"/>
      </w:r>
      <w:r w:rsidDel="00000000" w:rsidR="00000000" w:rsidRPr="00000000">
        <w:rPr>
          <w:rtl w:val="0"/>
        </w:rPr>
      </w:r>
    </w:p>
    <w:p w:rsidR="00000000" w:rsidDel="00000000" w:rsidP="00000000" w:rsidRDefault="00000000" w:rsidRPr="00000000" w14:paraId="000006B0">
      <w:pPr>
        <w:rPr>
          <w:del w:author="Michael Keller" w:id="190" w:date="2024-11-06T22:19:16Z"/>
        </w:rPr>
      </w:pPr>
      <w:r w:rsidDel="00000000" w:rsidR="00000000" w:rsidRPr="00000000">
        <w:rPr>
          <w:rtl w:val="0"/>
        </w:rPr>
        <w:t xml:space="preserve">PANGEA will leverage and integrate with existing and emerging capabilities and systems offered by NASA Earth Science Data Systems as much as possible. These include the Distributed Active Archive Centers (DAACs) for airborne data, DAAC tools and services to make airborne and orbital data easier to use for terrestrial ecology research, NASA’s Visualization, Exploration, and Data Analysis (VEDA) platform (</w:t>
      </w:r>
      <w:hyperlink r:id="rId67">
        <w:r w:rsidDel="00000000" w:rsidR="00000000" w:rsidRPr="00000000">
          <w:rPr>
            <w:color w:val="1155cc"/>
            <w:u w:val="single"/>
            <w:rtl w:val="0"/>
          </w:rPr>
          <w:t xml:space="preserve">https://www.earthdata.nasa.gov/esds/veda</w:t>
        </w:r>
      </w:hyperlink>
      <w:r w:rsidDel="00000000" w:rsidR="00000000" w:rsidRPr="00000000">
        <w:rPr>
          <w:color w:val="444746"/>
          <w:rtl w:val="0"/>
        </w:rPr>
        <w:t xml:space="preserve">), </w:t>
      </w:r>
      <w:r w:rsidDel="00000000" w:rsidR="00000000" w:rsidRPr="00000000">
        <w:rPr>
          <w:rtl w:val="0"/>
        </w:rPr>
        <w:t xml:space="preserve">and ongoing efforts to coordinate data standardization and protocols. </w:t>
      </w:r>
      <w:del w:author="Michael Keller" w:id="190" w:date="2024-11-06T22:19:16Z">
        <w:commentRangeStart w:id="425"/>
        <w:r w:rsidDel="00000000" w:rsidR="00000000" w:rsidRPr="00000000">
          <w:rPr>
            <w:rtl w:val="0"/>
          </w:rPr>
          <w:delText xml:space="preserve">PANGEA is an opportunity to harmonize protocols across research communities to support scaling. As an example, the SBG VSWIR Terrestrial Vegetation algorithm team is developing data collection protocols, airborne data extraction and processing strategies, and database structures that will allow community generated joint airborne-field data collection to be more easily integrated into the model training datasets needed to improve algorithms for underrepresented ecosystems. This work builds on the successes of other NASA campaigns, including SHIFT and BioSCape, working across agency funded efforts, including NEON, and is seeking to engage the research </w:delText>
        </w:r>
        <w:r w:rsidDel="00000000" w:rsidR="00000000" w:rsidRPr="00000000">
          <w:rPr>
            <w:rtl w:val="0"/>
          </w:rPr>
          <w:delText xml:space="preserve">community</w:delText>
        </w:r>
        <w:r w:rsidDel="00000000" w:rsidR="00000000" w:rsidRPr="00000000">
          <w:rPr>
            <w:rtl w:val="0"/>
          </w:rPr>
          <w:delText xml:space="preserve"> more broadly. </w:delText>
        </w:r>
        <w:commentRangeStart w:id="426"/>
        <w:r w:rsidDel="00000000" w:rsidR="00000000" w:rsidRPr="00000000">
          <w:rPr>
            <w:color w:val="ff0000"/>
            <w:rtl w:val="0"/>
          </w:rPr>
          <w:delText xml:space="preserve">Another example is contributing airborne lidar and SAR data to the NISAR cal/val network. </w:delText>
        </w:r>
        <w:commentRangeEnd w:id="426"/>
        <w:r w:rsidDel="00000000" w:rsidR="00000000" w:rsidRPr="00000000">
          <w:commentReference w:id="426"/>
        </w:r>
        <w:r w:rsidDel="00000000" w:rsidR="00000000" w:rsidRPr="00000000">
          <w:rPr>
            <w:rtl w:val="0"/>
          </w:rPr>
          <w:delText xml:space="preserve">By engaging and partnering with these types of activities early, PANGEA will be positioned to both contribute to mission algorithm generation and verification activities, as well as ensuring </w:delText>
        </w:r>
        <w:r w:rsidDel="00000000" w:rsidR="00000000" w:rsidRPr="00000000">
          <w:rPr>
            <w:rtl w:val="0"/>
          </w:rPr>
          <w:delText xml:space="preserve">tropical ecosystems are more accurately measured and represented in global data products. </w:delText>
        </w:r>
      </w:del>
    </w:p>
    <w:p w:rsidR="00000000" w:rsidDel="00000000" w:rsidP="00000000" w:rsidRDefault="00000000" w:rsidRPr="00000000" w14:paraId="000006B1">
      <w:pPr>
        <w:rPr/>
      </w:pPr>
      <w:commentRangeEnd w:id="425"/>
      <w:r w:rsidDel="00000000" w:rsidR="00000000" w:rsidRPr="00000000">
        <w:commentReference w:id="425"/>
      </w:r>
      <w:r w:rsidDel="00000000" w:rsidR="00000000" w:rsidRPr="00000000">
        <w:rPr>
          <w:rtl w:val="0"/>
        </w:rPr>
      </w:r>
    </w:p>
    <w:p w:rsidR="00000000" w:rsidDel="00000000" w:rsidP="00000000" w:rsidRDefault="00000000" w:rsidRPr="00000000" w14:paraId="000006B2">
      <w:pPr>
        <w:rPr>
          <w:del w:author="Michael Keller" w:id="205" w:date="2024-11-06T22:26:29Z"/>
        </w:rPr>
      </w:pPr>
      <w:r w:rsidDel="00000000" w:rsidR="00000000" w:rsidRPr="00000000">
        <w:rPr>
          <w:rtl w:val="0"/>
        </w:rPr>
        <w:t xml:space="preserve">PANGEA will also adopt an open-source approach for </w:t>
      </w:r>
      <w:ins w:author="Michael Keller" w:id="191" w:date="2024-11-06T22:22:07Z">
        <w:r w:rsidDel="00000000" w:rsidR="00000000" w:rsidRPr="00000000">
          <w:rPr>
            <w:rtl w:val="0"/>
          </w:rPr>
          <w:t xml:space="preserve">models</w:t>
        </w:r>
      </w:ins>
      <w:del w:author="Michael Keller" w:id="191" w:date="2024-11-06T22:22:07Z">
        <w:r w:rsidDel="00000000" w:rsidR="00000000" w:rsidRPr="00000000">
          <w:rPr>
            <w:rtl w:val="0"/>
          </w:rPr>
          <w:delText xml:space="preserve">all modeling efforts</w:delText>
        </w:r>
      </w:del>
      <w:r w:rsidDel="00000000" w:rsidR="00000000" w:rsidRPr="00000000">
        <w:rPr>
          <w:rtl w:val="0"/>
        </w:rPr>
        <w:t xml:space="preserve">. Models participating in PANGEA-related activities and projects will be expected to have the source code openly available through collaborative platforms (e.g., GitHub), and released with permissive licenses consistent with the SMD Open-Source Science Guidance</w:t>
      </w:r>
      <w:ins w:author="Michael Keller" w:id="192" w:date="2024-11-06T22:22:38Z">
        <w:r w:rsidDel="00000000" w:rsidR="00000000" w:rsidRPr="00000000">
          <w:rPr>
            <w:rtl w:val="0"/>
          </w:rPr>
          <w:t xml:space="preserve">.</w:t>
        </w:r>
      </w:ins>
      <w:del w:author="Michael Keller" w:id="192" w:date="2024-11-06T22:22:38Z">
        <w:r w:rsidDel="00000000" w:rsidR="00000000" w:rsidRPr="00000000">
          <w:rPr>
            <w:rtl w:val="0"/>
          </w:rPr>
          <w:delText xml:space="preserve">,</w:delText>
        </w:r>
      </w:del>
      <w:r w:rsidDel="00000000" w:rsidR="00000000" w:rsidRPr="00000000">
        <w:rPr>
          <w:rtl w:val="0"/>
        </w:rPr>
        <w:t xml:space="preserve"> </w:t>
      </w:r>
      <w:del w:author="Michael Keller" w:id="193" w:date="2024-11-06T22:22:58Z">
        <w:r w:rsidDel="00000000" w:rsidR="00000000" w:rsidRPr="00000000">
          <w:rPr>
            <w:rtl w:val="0"/>
          </w:rPr>
          <w:delText xml:space="preserve">such as Apache 2.0, MIT License, or BSD 3-Clause Revised License. </w:delText>
        </w:r>
      </w:del>
      <w:r w:rsidDel="00000000" w:rsidR="00000000" w:rsidRPr="00000000">
        <w:rPr>
          <w:rtl w:val="0"/>
        </w:rPr>
        <w:t xml:space="preserve">We </w:t>
      </w:r>
      <w:ins w:author="Michael Keller" w:id="194" w:date="2024-11-06T22:24:01Z">
        <w:r w:rsidDel="00000000" w:rsidR="00000000" w:rsidRPr="00000000">
          <w:rPr>
            <w:rtl w:val="0"/>
          </w:rPr>
          <w:t xml:space="preserve">promote model</w:t>
        </w:r>
      </w:ins>
      <w:del w:author="Michael Keller" w:id="194" w:date="2024-11-06T22:24:01Z">
        <w:r w:rsidDel="00000000" w:rsidR="00000000" w:rsidRPr="00000000">
          <w:rPr>
            <w:rtl w:val="0"/>
          </w:rPr>
          <w:delText xml:space="preserve">will seek models whose</w:delText>
        </w:r>
      </w:del>
      <w:r w:rsidDel="00000000" w:rsidR="00000000" w:rsidRPr="00000000">
        <w:rPr>
          <w:rtl w:val="0"/>
        </w:rPr>
        <w:t xml:space="preserve"> governance </w:t>
      </w:r>
      <w:del w:author="Michael Keller" w:id="195" w:date="2024-11-06T22:24:15Z">
        <w:r w:rsidDel="00000000" w:rsidR="00000000" w:rsidRPr="00000000">
          <w:rPr>
            <w:rtl w:val="0"/>
          </w:rPr>
          <w:delText xml:space="preserve">promotes best practices </w:delText>
        </w:r>
      </w:del>
      <w:r w:rsidDel="00000000" w:rsidR="00000000" w:rsidRPr="00000000">
        <w:rPr>
          <w:rtl w:val="0"/>
        </w:rPr>
        <w:t xml:space="preserve">for community engagement </w:t>
      </w:r>
      <w:del w:author="Michael Keller" w:id="196" w:date="2024-11-06T22:24:23Z">
        <w:r w:rsidDel="00000000" w:rsidR="00000000" w:rsidRPr="00000000">
          <w:rPr>
            <w:rtl w:val="0"/>
          </w:rPr>
          <w:delText xml:space="preserve">and development. Examples of such governance </w:delText>
        </w:r>
      </w:del>
      <w:r w:rsidDel="00000000" w:rsidR="00000000" w:rsidRPr="00000000">
        <w:rPr>
          <w:rtl w:val="0"/>
        </w:rPr>
        <w:t xml:space="preserve">includ</w:t>
      </w:r>
      <w:ins w:author="Michael Keller" w:id="197" w:date="2024-11-06T22:24:37Z">
        <w:r w:rsidDel="00000000" w:rsidR="00000000" w:rsidRPr="00000000">
          <w:rPr>
            <w:rtl w:val="0"/>
          </w:rPr>
          <w:t xml:space="preserve">ing</w:t>
        </w:r>
      </w:ins>
      <w:del w:author="Michael Keller" w:id="197" w:date="2024-11-06T22:24:37Z">
        <w:r w:rsidDel="00000000" w:rsidR="00000000" w:rsidRPr="00000000">
          <w:rPr>
            <w:rtl w:val="0"/>
          </w:rPr>
          <w:delText xml:space="preserve">e</w:delText>
        </w:r>
      </w:del>
      <w:r w:rsidDel="00000000" w:rsidR="00000000" w:rsidRPr="00000000">
        <w:rPr>
          <w:rtl w:val="0"/>
        </w:rPr>
        <w:t xml:space="preserve"> </w:t>
      </w:r>
      <w:ins w:author="Michael Keller" w:id="198" w:date="2024-11-06T22:24:59Z">
        <w:r w:rsidDel="00000000" w:rsidR="00000000" w:rsidRPr="00000000">
          <w:rPr>
            <w:rtl w:val="0"/>
          </w:rPr>
          <w:t xml:space="preserve">a</w:t>
        </w:r>
      </w:ins>
      <w:del w:author="Michael Keller" w:id="198" w:date="2024-11-06T22:24:59Z">
        <w:r w:rsidDel="00000000" w:rsidR="00000000" w:rsidRPr="00000000">
          <w:rPr>
            <w:rtl w:val="0"/>
          </w:rPr>
          <w:delText xml:space="preserve">the existence of</w:delText>
        </w:r>
      </w:del>
      <w:r w:rsidDel="00000000" w:rsidR="00000000" w:rsidRPr="00000000">
        <w:rPr>
          <w:rtl w:val="0"/>
        </w:rPr>
        <w:t xml:space="preserve"> code of conduct, technical notes and user’s guides, active forum for discussing code issues, and pathways for contributions with model development from the broad scientific community. </w:t>
      </w:r>
      <w:ins w:author="Michael Keller" w:id="199" w:date="2024-11-06T22:25:23Z">
        <w:r w:rsidDel="00000000" w:rsidR="00000000" w:rsidRPr="00000000">
          <w:rPr>
            <w:rtl w:val="0"/>
          </w:rPr>
          <w:t xml:space="preserve">Published m</w:t>
        </w:r>
      </w:ins>
      <w:del w:author="Michael Keller" w:id="199" w:date="2024-11-06T22:25:23Z">
        <w:r w:rsidDel="00000000" w:rsidR="00000000" w:rsidRPr="00000000">
          <w:rPr>
            <w:rtl w:val="0"/>
          </w:rPr>
          <w:delText xml:space="preserve">M</w:delText>
        </w:r>
      </w:del>
      <w:r w:rsidDel="00000000" w:rsidR="00000000" w:rsidRPr="00000000">
        <w:rPr>
          <w:rtl w:val="0"/>
        </w:rPr>
        <w:t xml:space="preserve">odel</w:t>
      </w:r>
      <w:del w:author="Michael Keller" w:id="200" w:date="2024-11-06T22:25:32Z">
        <w:r w:rsidDel="00000000" w:rsidR="00000000" w:rsidRPr="00000000">
          <w:rPr>
            <w:rtl w:val="0"/>
          </w:rPr>
          <w:delText xml:space="preserve">s</w:delText>
        </w:r>
      </w:del>
      <w:r w:rsidDel="00000000" w:rsidR="00000000" w:rsidRPr="00000000">
        <w:rPr>
          <w:rtl w:val="0"/>
        </w:rPr>
        <w:t xml:space="preserve"> </w:t>
      </w:r>
      <w:ins w:author="Michael Keller" w:id="201" w:date="2024-11-06T22:25:43Z">
        <w:r w:rsidDel="00000000" w:rsidR="00000000" w:rsidRPr="00000000">
          <w:rPr>
            <w:rtl w:val="0"/>
          </w:rPr>
          <w:t xml:space="preserve">will </w:t>
        </w:r>
      </w:ins>
      <w:del w:author="Michael Keller" w:id="201" w:date="2024-11-06T22:25:43Z">
        <w:r w:rsidDel="00000000" w:rsidR="00000000" w:rsidRPr="00000000">
          <w:rPr>
            <w:rtl w:val="0"/>
          </w:rPr>
          <w:delText xml:space="preserve">used by scientific publications will be required to tag and</w:delText>
        </w:r>
      </w:del>
      <w:r w:rsidDel="00000000" w:rsidR="00000000" w:rsidRPr="00000000">
        <w:rPr>
          <w:rtl w:val="0"/>
        </w:rPr>
        <w:t xml:space="preserve"> deposit the exact version in long-term repositories with DOI </w:t>
      </w:r>
      <w:del w:author="Michael Keller" w:id="202" w:date="2024-11-06T22:26:08Z">
        <w:r w:rsidDel="00000000" w:rsidR="00000000" w:rsidRPr="00000000">
          <w:rPr>
            <w:rtl w:val="0"/>
          </w:rPr>
          <w:delText xml:space="preserve">(e.g., Zenodo or one of NASA’s Distributed Active Archive Centers), </w:delText>
        </w:r>
      </w:del>
      <w:r w:rsidDel="00000000" w:rsidR="00000000" w:rsidRPr="00000000">
        <w:rPr>
          <w:rtl w:val="0"/>
        </w:rPr>
        <w:t xml:space="preserve">along with </w:t>
      </w:r>
      <w:del w:author="Michael Keller" w:id="203" w:date="2024-11-06T22:26:15Z">
        <w:r w:rsidDel="00000000" w:rsidR="00000000" w:rsidRPr="00000000">
          <w:rPr>
            <w:rtl w:val="0"/>
          </w:rPr>
          <w:delText xml:space="preserve">all the code, </w:delText>
        </w:r>
      </w:del>
      <w:r w:rsidDel="00000000" w:rsidR="00000000" w:rsidRPr="00000000">
        <w:rPr>
          <w:rtl w:val="0"/>
        </w:rPr>
        <w:t xml:space="preserve">parameter and data information needed to reproduce results</w:t>
      </w:r>
      <w:ins w:author="Michael Keller" w:id="204" w:date="2024-11-06T22:26:23Z">
        <w:r w:rsidDel="00000000" w:rsidR="00000000" w:rsidRPr="00000000">
          <w:rPr>
            <w:rtl w:val="0"/>
          </w:rPr>
          <w:t xml:space="preserve">.</w:t>
        </w:r>
      </w:ins>
      <w:del w:author="Michael Keller" w:id="204" w:date="2024-11-06T22:26:23Z">
        <w:r w:rsidDel="00000000" w:rsidR="00000000" w:rsidRPr="00000000">
          <w:rPr>
            <w:rtl w:val="0"/>
          </w:rPr>
          <w:delText xml:space="preserve">,</w:delText>
        </w:r>
      </w:del>
      <w:r w:rsidDel="00000000" w:rsidR="00000000" w:rsidRPr="00000000">
        <w:rPr>
          <w:rtl w:val="0"/>
        </w:rPr>
        <w:t xml:space="preserve"> </w:t>
      </w:r>
      <w:del w:author="Michael Keller" w:id="205" w:date="2024-11-06T22:26:29Z">
        <w:r w:rsidDel="00000000" w:rsidR="00000000" w:rsidRPr="00000000">
          <w:rPr>
            <w:rtl w:val="0"/>
          </w:rPr>
          <w:delText xml:space="preserve">and inform the location of the deposited code in the associated publications. In case participating models cannot follow the SMD Open-Source Science Guidance, the limitations will need to be clearly described as part of Open-Source Data Management Plan.</w:delText>
        </w:r>
        <w:r w:rsidDel="00000000" w:rsidR="00000000" w:rsidRPr="00000000">
          <w:rPr>
            <w:rtl w:val="0"/>
          </w:rPr>
        </w:r>
      </w:del>
    </w:p>
    <w:p w:rsidR="00000000" w:rsidDel="00000000" w:rsidP="00000000" w:rsidRDefault="00000000" w:rsidRPr="00000000" w14:paraId="000006B3">
      <w:pPr>
        <w:rPr>
          <w:rFonts w:ascii="Arial" w:cs="Arial" w:eastAsia="Arial" w:hAnsi="Arial"/>
          <w:b w:val="0"/>
          <w:i w:val="0"/>
          <w:smallCaps w:val="0"/>
          <w:strike w:val="0"/>
          <w:color w:val="000000"/>
          <w:sz w:val="22"/>
          <w:szCs w:val="22"/>
          <w:u w:val="none"/>
          <w:shd w:fill="auto" w:val="clear"/>
          <w:vertAlign w:val="baseline"/>
          <w:rPrChange w:author="Michael Keller" w:id="206" w:date="2024-11-06T22:26:29Z">
            <w:rPr>
              <w:color w:val="444746"/>
            </w:rPr>
          </w:rPrChange>
        </w:rPr>
        <w:pPrChange w:author="Michael Keller" w:id="0" w:date="2024-11-06T22:26:29Z">
          <w:pPr>
            <w:ind w:left="0" w:firstLine="0"/>
          </w:pPr>
        </w:pPrChange>
      </w:pPr>
      <w:r w:rsidDel="00000000" w:rsidR="00000000" w:rsidRPr="00000000">
        <w:rPr>
          <w:rtl w:val="0"/>
        </w:rPr>
      </w:r>
    </w:p>
    <w:p w:rsidR="00000000" w:rsidDel="00000000" w:rsidP="00000000" w:rsidRDefault="00000000" w:rsidRPr="00000000" w14:paraId="000006B4">
      <w:pPr>
        <w:rPr>
          <w:del w:author="Michael Keller" w:id="208" w:date="2024-11-06T22:28:54Z"/>
        </w:rPr>
      </w:pPr>
      <w:r w:rsidDel="00000000" w:rsidR="00000000" w:rsidRPr="00000000">
        <w:rPr>
          <w:rtl w:val="0"/>
        </w:rPr>
        <w:t xml:space="preserve">PANGEA will develop an open </w:t>
      </w:r>
      <w:r w:rsidDel="00000000" w:rsidR="00000000" w:rsidRPr="00000000">
        <w:rPr>
          <w:b w:val="1"/>
          <w:rtl w:val="0"/>
        </w:rPr>
        <w:t xml:space="preserve">cloud-based data analysis platform </w:t>
      </w:r>
      <w:r w:rsidDel="00000000" w:rsidR="00000000" w:rsidRPr="00000000">
        <w:rPr>
          <w:rtl w:val="0"/>
        </w:rPr>
        <w:t xml:space="preserve">for PANGEA investigators to support open and collaborative research. PANGEA’s</w:t>
      </w:r>
      <w:r w:rsidDel="00000000" w:rsidR="00000000" w:rsidRPr="00000000">
        <w:rPr>
          <w:rtl w:val="0"/>
        </w:rPr>
        <w:t xml:space="preserve"> data analysis platform will be based on successful science clouds implemented by ABoVE, SHIFT, BioSC</w:t>
      </w:r>
      <w:r w:rsidDel="00000000" w:rsidR="00000000" w:rsidRPr="00000000">
        <w:rPr>
          <w:rtl w:val="0"/>
        </w:rPr>
        <w:t xml:space="preserve">ape, and NASA’s Multi-Mission Algorithm and Analysis Platform (MAAP, </w:t>
      </w:r>
      <w:hyperlink r:id="rId68">
        <w:r w:rsidDel="00000000" w:rsidR="00000000" w:rsidRPr="00000000">
          <w:rPr>
            <w:color w:val="1155cc"/>
            <w:u w:val="single"/>
            <w:rtl w:val="0"/>
          </w:rPr>
          <w:t xml:space="preserve">https://www.earthdata.nasa.gov/esds/maap</w:t>
        </w:r>
      </w:hyperlink>
      <w:r w:rsidDel="00000000" w:rsidR="00000000" w:rsidRPr="00000000">
        <w:rPr>
          <w:color w:val="444746"/>
          <w:rtl w:val="0"/>
        </w:rPr>
        <w:t xml:space="preserve">)</w:t>
      </w:r>
      <w:r w:rsidDel="00000000" w:rsidR="00000000" w:rsidRPr="00000000">
        <w:rPr>
          <w:rtl w:val="0"/>
        </w:rPr>
        <w:t xml:space="preserve">. These efforts demonstrate successful international data collaboration, including between NASA and ESA (MAAP), and by leveraging Amazon Web Services’ Social Responsibility Program</w:t>
      </w:r>
      <w:r w:rsidDel="00000000" w:rsidR="00000000" w:rsidRPr="00000000">
        <w:rPr>
          <w:rtl w:val="0"/>
        </w:rPr>
        <w:t xml:space="preserve"> (BioSCape). PANGEA’s cloud-based computing platform will lower barriers to entry, </w:t>
      </w:r>
      <w:commentRangeStart w:id="427"/>
      <w:r w:rsidDel="00000000" w:rsidR="00000000" w:rsidRPr="00000000">
        <w:rPr>
          <w:rtl w:val="0"/>
        </w:rPr>
        <w:t xml:space="preserve">especially for international partners who are likely to be limited in bandwidth, data storage capacity, and computing power.</w:t>
      </w:r>
      <w:commentRangeEnd w:id="427"/>
      <w:r w:rsidDel="00000000" w:rsidR="00000000" w:rsidRPr="00000000">
        <w:commentReference w:id="427"/>
      </w:r>
      <w:r w:rsidDel="00000000" w:rsidR="00000000" w:rsidRPr="00000000">
        <w:rPr>
          <w:rtl w:val="0"/>
        </w:rPr>
        <w:t xml:space="preserve"> The cloud computing platform will also allow PANGEA science team members to easily share early versions of data products (before they are ready for archiving) and troubleshoot data analysis problems communally</w:t>
      </w:r>
      <w:ins w:author="Michael Keller" w:id="207" w:date="2024-11-06T22:28:30Z">
        <w:r w:rsidDel="00000000" w:rsidR="00000000" w:rsidRPr="00000000">
          <w:rPr>
            <w:rtl w:val="0"/>
          </w:rPr>
          <w:t xml:space="preserve">.</w:t>
        </w:r>
      </w:ins>
      <w:del w:author="Michael Keller" w:id="207" w:date="2024-11-06T22:28:30Z">
        <w:r w:rsidDel="00000000" w:rsidR="00000000" w:rsidRPr="00000000">
          <w:rPr>
            <w:rtl w:val="0"/>
          </w:rPr>
          <w:delText xml:space="preserve"> (e.g. via Slack)</w:delText>
        </w:r>
      </w:del>
      <w:r w:rsidDel="00000000" w:rsidR="00000000" w:rsidRPr="00000000">
        <w:rPr>
          <w:rtl w:val="0"/>
        </w:rPr>
        <w:t xml:space="preserve">. Additionally, capacity building materials, especially coding notebooks, can be developed specifically for the cloud computing environment, allowing anyone anywhere in the world to run them and apply similar approaches. The importance of a cloud computing environment was demonstrated during BioSCape, whose South African science team members would otherwise have been severely limited in their ability to access, analyze, and apply the campaign’s data.</w:t>
      </w:r>
      <w:del w:author="Michael Keller" w:id="208" w:date="2024-11-06T22:28:54Z">
        <w:commentRangeStart w:id="428"/>
        <w:r w:rsidDel="00000000" w:rsidR="00000000" w:rsidRPr="00000000">
          <w:rPr>
            <w:rtl w:val="0"/>
          </w:rPr>
          <w:delText xml:space="preserve"> Based on BioSCape’s success, PANGEA will deploy a cloud computing platform that will allow users to access and analyze the data without them needing high performance computing resources and eliminating the issue of </w:delText>
        </w:r>
        <w:r w:rsidDel="00000000" w:rsidR="00000000" w:rsidRPr="00000000">
          <w:rPr>
            <w:rtl w:val="0"/>
          </w:rPr>
          <w:delText xml:space="preserve">transferring</w:delText>
        </w:r>
        <w:r w:rsidDel="00000000" w:rsidR="00000000" w:rsidRPr="00000000">
          <w:rPr>
            <w:rtl w:val="0"/>
          </w:rPr>
          <w:delText xml:space="preserve"> large data files over long distances on unreliable internet connections.    </w:delText>
        </w:r>
      </w:del>
    </w:p>
    <w:p w:rsidR="00000000" w:rsidDel="00000000" w:rsidP="00000000" w:rsidRDefault="00000000" w:rsidRPr="00000000" w14:paraId="000006B5">
      <w:pPr>
        <w:rPr>
          <w:rFonts w:ascii="Arial" w:cs="Arial" w:eastAsia="Arial" w:hAnsi="Arial"/>
          <w:b w:val="0"/>
          <w:i w:val="0"/>
          <w:smallCaps w:val="0"/>
          <w:strike w:val="0"/>
          <w:color w:val="000000"/>
          <w:sz w:val="22"/>
          <w:szCs w:val="22"/>
          <w:u w:val="none"/>
          <w:shd w:fill="auto" w:val="clear"/>
          <w:vertAlign w:val="baseline"/>
          <w:rPrChange w:author="Michael Keller" w:id="209" w:date="2024-11-06T22:28:54Z">
            <w:rPr>
              <w:color w:val="444746"/>
            </w:rPr>
          </w:rPrChange>
        </w:rPr>
        <w:pPrChange w:author="Michael Keller" w:id="0" w:date="2024-11-06T22:28:54Z">
          <w:pPr>
            <w:ind w:left="0" w:firstLine="0"/>
          </w:pPr>
        </w:pPrChange>
      </w:pPr>
      <w:commentRangeEnd w:id="428"/>
      <w:r w:rsidDel="00000000" w:rsidR="00000000" w:rsidRPr="00000000">
        <w:commentReference w:id="428"/>
      </w:r>
      <w:r w:rsidDel="00000000" w:rsidR="00000000" w:rsidRPr="00000000">
        <w:rPr>
          <w:rtl w:val="0"/>
        </w:rPr>
      </w:r>
    </w:p>
    <w:p w:rsidR="00000000" w:rsidDel="00000000" w:rsidP="00000000" w:rsidRDefault="00000000" w:rsidRPr="00000000" w14:paraId="000006B6">
      <w:pPr>
        <w:rPr/>
        <w:sectPr>
          <w:type w:val="nextPage"/>
          <w:pgSz w:h="15840" w:w="12240" w:orient="portrait"/>
          <w:pgMar w:bottom="1440" w:top="1440" w:left="1530" w:right="1440" w:header="720" w:footer="720"/>
        </w:sectPr>
      </w:pPr>
      <w:r w:rsidDel="00000000" w:rsidR="00000000" w:rsidRPr="00000000">
        <w:rPr>
          <w:rtl w:val="0"/>
        </w:rPr>
        <w:t xml:space="preserve">PANGEA will provide open-source science and data management capacity building throughout the campaign, including through trainings and workshops on data management in collaboration with the DAACs, FLUXNET, LBA, Indigenous and local community partner organizations like the Global Alliance of Territorial Communities, ATFS, and more. </w:t>
      </w:r>
      <w:commentRangeStart w:id="429"/>
      <w:r w:rsidDel="00000000" w:rsidR="00000000" w:rsidRPr="00000000">
        <w:rPr>
          <w:rtl w:val="0"/>
        </w:rPr>
        <w:t xml:space="preserve">Many of these partners have existing training programs that will be leveraged. This will include developing campaign specific versions of NASA’s Open Science 101 curriculum: </w:t>
      </w:r>
      <w:hyperlink r:id="rId69">
        <w:r w:rsidDel="00000000" w:rsidR="00000000" w:rsidRPr="00000000">
          <w:rPr>
            <w:color w:val="1155cc"/>
            <w:u w:val="single"/>
            <w:rtl w:val="0"/>
          </w:rPr>
          <w:t xml:space="preserve">https://nasa.github.io/Transform-to-Open-Science/os101-modules/</w:t>
        </w:r>
      </w:hyperlink>
      <w:r w:rsidDel="00000000" w:rsidR="00000000" w:rsidRPr="00000000">
        <w:rPr>
          <w:rtl w:val="0"/>
        </w:rPr>
        <w:t xml:space="preserve"> PANGEA will prioritize trainings and workshops with partners to support independent and coordinated data management efforts, which: 1) enhances the capacity of Indigenous peoples, local communities, and tropical institutions; and 2) ensures international alignment that will serve as a foundation for datasets and collaboration to continue beyond the PANGEA campaign. </w:t>
      </w:r>
      <w:commentRangeEnd w:id="429"/>
      <w:r w:rsidDel="00000000" w:rsidR="00000000" w:rsidRPr="00000000">
        <w:commentReference w:id="429"/>
      </w:r>
      <w:r w:rsidDel="00000000" w:rsidR="00000000" w:rsidRPr="00000000">
        <w:rPr>
          <w:rtl w:val="0"/>
        </w:rPr>
      </w:r>
    </w:p>
    <w:p w:rsidR="00000000" w:rsidDel="00000000" w:rsidP="00000000" w:rsidRDefault="00000000" w:rsidRPr="00000000" w14:paraId="000006B7">
      <w:pPr>
        <w:pStyle w:val="Heading3"/>
        <w:spacing w:before="0" w:lineRule="auto"/>
        <w:rPr/>
      </w:pPr>
      <w:bookmarkStart w:colFirst="0" w:colLast="0" w:name="_f0glc3cmn1d" w:id="57"/>
      <w:bookmarkEnd w:id="57"/>
      <w:commentRangeStart w:id="430"/>
      <w:commentRangeStart w:id="431"/>
      <w:r w:rsidDel="00000000" w:rsidR="00000000" w:rsidRPr="00000000">
        <w:rPr>
          <w:rtl w:val="0"/>
        </w:rPr>
        <w:t xml:space="preserve">7.5</w:t>
      </w:r>
      <w:r w:rsidDel="00000000" w:rsidR="00000000" w:rsidRPr="00000000">
        <w:rPr>
          <w:rtl w:val="0"/>
        </w:rPr>
        <w:t xml:space="preserve"> Timetable  </w:t>
      </w:r>
      <w:commentRangeEnd w:id="430"/>
      <w:r w:rsidDel="00000000" w:rsidR="00000000" w:rsidRPr="00000000">
        <w:commentReference w:id="430"/>
      </w:r>
      <w:commentRangeEnd w:id="431"/>
      <w:r w:rsidDel="00000000" w:rsidR="00000000" w:rsidRPr="00000000">
        <w:commentReference w:id="431"/>
      </w: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T</w:t>
      </w:r>
      <w:r w:rsidDel="00000000" w:rsidR="00000000" w:rsidRPr="00000000">
        <w:rPr>
          <w:rtl w:val="0"/>
        </w:rPr>
        <w:t xml:space="preserve">he PANGEA team has worked to utilize virtual and hybrid meetings for early engagement of a diverse science scoping team. We have time saving approaches and believe we can greatly reduce the timeline needed to develop the Concise Experiment Plan and move on to the Implementation phase. </w:t>
      </w:r>
      <w:r w:rsidDel="00000000" w:rsidR="00000000" w:rsidRPr="00000000">
        <w:rPr>
          <w:b w:val="1"/>
          <w:highlight w:val="yellow"/>
          <w:rtl w:val="0"/>
        </w:rPr>
        <w:t xml:space="preserve">Table X </w:t>
      </w:r>
      <w:r w:rsidDel="00000000" w:rsidR="00000000" w:rsidRPr="00000000">
        <w:rPr>
          <w:rtl w:val="0"/>
        </w:rPr>
        <w:t xml:space="preserve">outlines the proposed timeline, assuming PANGEA’s next activities begin in Fiscal Year </w:t>
      </w:r>
      <w:commentRangeStart w:id="432"/>
      <w:r w:rsidDel="00000000" w:rsidR="00000000" w:rsidRPr="00000000">
        <w:rPr>
          <w:rtl w:val="0"/>
        </w:rPr>
        <w:t xml:space="preserve">2025</w:t>
      </w:r>
      <w:commentRangeEnd w:id="432"/>
      <w:r w:rsidDel="00000000" w:rsidR="00000000" w:rsidRPr="00000000">
        <w:commentReference w:id="432"/>
      </w:r>
      <w:r w:rsidDel="00000000" w:rsidR="00000000" w:rsidRPr="00000000">
        <w:rPr>
          <w:rtl w:val="0"/>
        </w:rPr>
        <w:t xml:space="preserve">.   </w:t>
      </w:r>
    </w:p>
    <w:p w:rsidR="00000000" w:rsidDel="00000000" w:rsidP="00000000" w:rsidRDefault="00000000" w:rsidRPr="00000000" w14:paraId="000006B9">
      <w:pPr>
        <w:rPr/>
      </w:pPr>
      <w:r w:rsidDel="00000000" w:rsidR="00000000" w:rsidRPr="00000000">
        <w:rPr>
          <w:rtl w:val="0"/>
        </w:rPr>
      </w:r>
    </w:p>
    <w:tbl>
      <w:tblPr>
        <w:tblStyle w:val="Table23"/>
        <w:tblW w:w="12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45"/>
        <w:gridCol w:w="450"/>
        <w:gridCol w:w="450"/>
        <w:gridCol w:w="450"/>
        <w:gridCol w:w="450"/>
        <w:gridCol w:w="450"/>
        <w:gridCol w:w="450"/>
        <w:gridCol w:w="450"/>
        <w:gridCol w:w="450"/>
        <w:gridCol w:w="450"/>
        <w:gridCol w:w="450"/>
        <w:gridCol w:w="450"/>
        <w:gridCol w:w="450"/>
        <w:tblGridChange w:id="0">
          <w:tblGrid>
            <w:gridCol w:w="7545"/>
            <w:gridCol w:w="450"/>
            <w:gridCol w:w="450"/>
            <w:gridCol w:w="450"/>
            <w:gridCol w:w="450"/>
            <w:gridCol w:w="450"/>
            <w:gridCol w:w="450"/>
            <w:gridCol w:w="450"/>
            <w:gridCol w:w="450"/>
            <w:gridCol w:w="450"/>
            <w:gridCol w:w="450"/>
            <w:gridCol w:w="450"/>
            <w:gridCol w:w="450"/>
          </w:tblGrid>
        </w:tblGridChange>
      </w:tblGrid>
      <w:tr>
        <w:trPr>
          <w:cantSplit w:val="0"/>
          <w:trHeight w:val="315" w:hRule="atLeast"/>
          <w:tblHeader w:val="0"/>
        </w:trPr>
        <w:tc>
          <w:tcPr>
            <w:gridSpan w:val="13"/>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BA">
            <w:pPr>
              <w:widowControl w:val="0"/>
              <w:rPr>
                <w:sz w:val="20"/>
                <w:szCs w:val="20"/>
              </w:rPr>
            </w:pPr>
            <w:r w:rsidDel="00000000" w:rsidR="00000000" w:rsidRPr="00000000">
              <w:rPr>
                <w:sz w:val="20"/>
                <w:szCs w:val="20"/>
                <w:rtl w:val="0"/>
              </w:rPr>
              <w:t xml:space="preserve">Table X. Proposed PANGA timetable. SDT: Science Definition Team; TE: Terrestrial Ecology; CEP: Concise Experiment Plan; PAC: PANGEA Airborne Campaign.</w:t>
            </w:r>
          </w:p>
        </w:tc>
      </w:tr>
      <w:tr>
        <w:trPr>
          <w:cantSplit w:val="0"/>
          <w:trHeight w:val="170.99999999999994" w:hRule="atLeast"/>
          <w:tblHeader w:val="0"/>
        </w:trPr>
        <w:tc>
          <w:tcPr>
            <w:gridSpan w:val="5"/>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C7">
            <w:pPr>
              <w:widowControl w:val="0"/>
              <w:rPr>
                <w:sz w:val="20"/>
                <w:szCs w:val="20"/>
              </w:rPr>
            </w:pP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6CC">
            <w:pPr>
              <w:widowControl w:val="0"/>
              <w:jc w:val="center"/>
              <w:rPr>
                <w:sz w:val="20"/>
                <w:szCs w:val="20"/>
              </w:rPr>
            </w:pPr>
            <w:r w:rsidDel="00000000" w:rsidR="00000000" w:rsidRPr="00000000">
              <w:rPr>
                <w:rFonts w:ascii="Avenir" w:cs="Avenir" w:eastAsia="Avenir" w:hAnsi="Avenir"/>
                <w:sz w:val="20"/>
                <w:szCs w:val="20"/>
                <w:rtl w:val="0"/>
              </w:rPr>
              <w:t xml:space="preserve">Phase I</w:t>
            </w: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6CF">
            <w:pPr>
              <w:widowControl w:val="0"/>
              <w:jc w:val="center"/>
              <w:rPr>
                <w:sz w:val="20"/>
                <w:szCs w:val="20"/>
              </w:rPr>
            </w:pPr>
            <w:r w:rsidDel="00000000" w:rsidR="00000000" w:rsidRPr="00000000">
              <w:rPr>
                <w:rFonts w:ascii="Avenir" w:cs="Avenir" w:eastAsia="Avenir" w:hAnsi="Avenir"/>
                <w:sz w:val="20"/>
                <w:szCs w:val="20"/>
                <w:rtl w:val="0"/>
              </w:rPr>
              <w:t xml:space="preserve">Phase II</w:t>
            </w:r>
            <w:r w:rsidDel="00000000" w:rsidR="00000000" w:rsidRPr="00000000">
              <w:rPr>
                <w:rtl w:val="0"/>
              </w:rPr>
            </w:r>
          </w:p>
        </w:tc>
        <w:tc>
          <w:tcPr>
            <w:gridSpan w:val="2"/>
            <w:tcBorders>
              <w:top w:color="cccccc" w:space="0" w:sz="5" w:val="single"/>
              <w:left w:color="cccccc" w:space="0" w:sz="5" w:val="single"/>
              <w:bottom w:color="000000" w:space="0" w:sz="5" w:val="single"/>
              <w:right w:color="000000" w:space="0" w:sz="5" w:val="single"/>
            </w:tcBorders>
            <w:shd w:fill="f3f3f3" w:val="clear"/>
            <w:tcMar>
              <w:top w:w="40.0" w:type="dxa"/>
              <w:left w:w="40.0" w:type="dxa"/>
              <w:bottom w:w="40.0" w:type="dxa"/>
              <w:right w:w="40.0" w:type="dxa"/>
            </w:tcMar>
            <w:vAlign w:val="bottom"/>
          </w:tcPr>
          <w:p w:rsidR="00000000" w:rsidDel="00000000" w:rsidP="00000000" w:rsidRDefault="00000000" w:rsidRPr="00000000" w14:paraId="000006D2">
            <w:pPr>
              <w:widowControl w:val="0"/>
              <w:jc w:val="center"/>
              <w:rPr>
                <w:sz w:val="20"/>
                <w:szCs w:val="20"/>
              </w:rPr>
            </w:pPr>
            <w:r w:rsidDel="00000000" w:rsidR="00000000" w:rsidRPr="00000000">
              <w:rPr>
                <w:rFonts w:ascii="Avenir" w:cs="Avenir" w:eastAsia="Avenir" w:hAnsi="Avenir"/>
                <w:sz w:val="20"/>
                <w:szCs w:val="20"/>
                <w:rtl w:val="0"/>
              </w:rPr>
              <w:t xml:space="preserve">Phase III</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4">
            <w:pPr>
              <w:widowControl w:val="0"/>
              <w:rPr>
                <w:sz w:val="20"/>
                <w:szCs w:val="20"/>
              </w:rPr>
            </w:pPr>
            <w:r w:rsidDel="00000000" w:rsidR="00000000" w:rsidRPr="00000000">
              <w:rPr>
                <w:rFonts w:ascii="Avenir" w:cs="Avenir" w:eastAsia="Avenir" w:hAnsi="Avenir"/>
                <w:b w:val="1"/>
                <w:sz w:val="20"/>
                <w:szCs w:val="20"/>
                <w:rtl w:val="0"/>
              </w:rPr>
              <w:t xml:space="preserve">Study Year</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6">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7">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8">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9">
            <w:pPr>
              <w:widowControl w:val="0"/>
              <w:jc w:val="right"/>
              <w:rPr>
                <w:sz w:val="20"/>
                <w:szCs w:val="20"/>
              </w:rPr>
            </w:pPr>
            <w:r w:rsidDel="00000000" w:rsidR="00000000" w:rsidRPr="00000000">
              <w:rPr>
                <w:rFonts w:ascii="Avenir" w:cs="Avenir" w:eastAsia="Avenir" w:hAnsi="Avenir"/>
                <w:sz w:val="20"/>
                <w:szCs w:val="20"/>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A">
            <w:pPr>
              <w:widowControl w:val="0"/>
              <w:jc w:val="right"/>
              <w:rPr>
                <w:sz w:val="20"/>
                <w:szCs w:val="20"/>
              </w:rPr>
            </w:pPr>
            <w:r w:rsidDel="00000000" w:rsidR="00000000" w:rsidRPr="00000000">
              <w:rPr>
                <w:rFonts w:ascii="Avenir" w:cs="Avenir" w:eastAsia="Avenir" w:hAnsi="Avenir"/>
                <w:sz w:val="20"/>
                <w:szCs w:val="20"/>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B">
            <w:pPr>
              <w:widowControl w:val="0"/>
              <w:jc w:val="right"/>
              <w:rPr>
                <w:sz w:val="20"/>
                <w:szCs w:val="20"/>
              </w:rPr>
            </w:pPr>
            <w:r w:rsidDel="00000000" w:rsidR="00000000" w:rsidRPr="00000000">
              <w:rPr>
                <w:rFonts w:ascii="Avenir" w:cs="Avenir" w:eastAsia="Avenir" w:hAnsi="Avenir"/>
                <w:sz w:val="20"/>
                <w:szCs w:val="20"/>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C">
            <w:pPr>
              <w:widowControl w:val="0"/>
              <w:jc w:val="right"/>
              <w:rPr>
                <w:sz w:val="20"/>
                <w:szCs w:val="20"/>
              </w:rPr>
            </w:pPr>
            <w:r w:rsidDel="00000000" w:rsidR="00000000" w:rsidRPr="00000000">
              <w:rPr>
                <w:rFonts w:ascii="Avenir" w:cs="Avenir" w:eastAsia="Avenir" w:hAnsi="Avenir"/>
                <w:sz w:val="20"/>
                <w:szCs w:val="20"/>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D">
            <w:pPr>
              <w:widowControl w:val="0"/>
              <w:jc w:val="right"/>
              <w:rPr>
                <w:sz w:val="20"/>
                <w:szCs w:val="20"/>
              </w:rPr>
            </w:pPr>
            <w:r w:rsidDel="00000000" w:rsidR="00000000" w:rsidRPr="00000000">
              <w:rPr>
                <w:rFonts w:ascii="Avenir" w:cs="Avenir" w:eastAsia="Avenir" w:hAnsi="Avenir"/>
                <w:sz w:val="20"/>
                <w:szCs w:val="20"/>
                <w:rtl w:val="0"/>
              </w:rPr>
              <w:t xml:space="preserve">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E">
            <w:pPr>
              <w:widowControl w:val="0"/>
              <w:jc w:val="right"/>
              <w:rPr>
                <w:sz w:val="20"/>
                <w:szCs w:val="20"/>
              </w:rPr>
            </w:pPr>
            <w:r w:rsidDel="00000000" w:rsidR="00000000" w:rsidRPr="00000000">
              <w:rPr>
                <w:rFonts w:ascii="Avenir" w:cs="Avenir" w:eastAsia="Avenir" w:hAnsi="Avenir"/>
                <w:sz w:val="20"/>
                <w:szCs w:val="20"/>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6DF">
            <w:pPr>
              <w:widowControl w:val="0"/>
              <w:jc w:val="right"/>
              <w:rPr>
                <w:sz w:val="20"/>
                <w:szCs w:val="20"/>
              </w:rPr>
            </w:pPr>
            <w:r w:rsidDel="00000000" w:rsidR="00000000" w:rsidRPr="00000000">
              <w:rPr>
                <w:rFonts w:ascii="Avenir" w:cs="Avenir" w:eastAsia="Avenir" w:hAnsi="Avenir"/>
                <w:sz w:val="20"/>
                <w:szCs w:val="20"/>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ccccc" w:val="clear"/>
            <w:tcMar>
              <w:top w:w="40.0" w:type="dxa"/>
              <w:left w:w="40.0" w:type="dxa"/>
              <w:bottom w:w="40.0" w:type="dxa"/>
              <w:right w:w="40.0" w:type="dxa"/>
            </w:tcMar>
            <w:vAlign w:val="bottom"/>
          </w:tcPr>
          <w:p w:rsidR="00000000" w:rsidDel="00000000" w:rsidP="00000000" w:rsidRDefault="00000000" w:rsidRPr="00000000" w14:paraId="000006E0">
            <w:pPr>
              <w:widowControl w:val="0"/>
              <w:jc w:val="right"/>
              <w:rPr>
                <w:sz w:val="20"/>
                <w:szCs w:val="20"/>
              </w:rPr>
            </w:pPr>
            <w:r w:rsidDel="00000000" w:rsidR="00000000" w:rsidRPr="00000000">
              <w:rPr>
                <w:rFonts w:ascii="Avenir" w:cs="Avenir" w:eastAsia="Avenir" w:hAnsi="Avenir"/>
                <w:sz w:val="20"/>
                <w:szCs w:val="20"/>
                <w:rtl w:val="0"/>
              </w:rPr>
              <w:t xml:space="preserve">8</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6E1">
            <w:pPr>
              <w:widowControl w:val="0"/>
              <w:rPr>
                <w:sz w:val="20"/>
                <w:szCs w:val="20"/>
              </w:rPr>
            </w:pPr>
            <w:r w:rsidDel="00000000" w:rsidR="00000000" w:rsidRPr="00000000">
              <w:rPr>
                <w:rFonts w:ascii="Avenir" w:cs="Avenir" w:eastAsia="Avenir" w:hAnsi="Avenir"/>
                <w:b w:val="1"/>
                <w:sz w:val="20"/>
                <w:szCs w:val="20"/>
                <w:rtl w:val="0"/>
              </w:rPr>
              <w:t xml:space="preserve">Project Office Activities</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6E2">
            <w:pPr>
              <w:widowControl w:val="0"/>
              <w:rPr>
                <w:sz w:val="16"/>
                <w:szCs w:val="16"/>
              </w:rPr>
            </w:pPr>
            <w:r w:rsidDel="00000000" w:rsidR="00000000" w:rsidRPr="00000000">
              <w:rPr>
                <w:rFonts w:ascii="Avenir" w:cs="Avenir" w:eastAsia="Avenir" w:hAnsi="Avenir"/>
                <w:sz w:val="16"/>
                <w:szCs w:val="16"/>
                <w:rtl w:val="0"/>
              </w:rPr>
              <w:t xml:space="preserve">FY22</w:t>
            </w:r>
            <w:r w:rsidDel="00000000" w:rsidR="00000000" w:rsidRPr="00000000">
              <w:rPr>
                <w:rtl w:val="0"/>
              </w:rPr>
            </w:r>
          </w:p>
        </w:tc>
        <w:tc>
          <w:tcPr>
            <w:tcBorders>
              <w:top w:color="000000"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6E3">
            <w:pPr>
              <w:widowControl w:val="0"/>
              <w:rPr>
                <w:sz w:val="16"/>
                <w:szCs w:val="16"/>
              </w:rPr>
            </w:pPr>
            <w:r w:rsidDel="00000000" w:rsidR="00000000" w:rsidRPr="00000000">
              <w:rPr>
                <w:rFonts w:ascii="Avenir" w:cs="Avenir" w:eastAsia="Avenir" w:hAnsi="Avenir"/>
                <w:sz w:val="16"/>
                <w:szCs w:val="16"/>
                <w:rtl w:val="0"/>
              </w:rPr>
              <w:t xml:space="preserve">FY23</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6E4">
            <w:pPr>
              <w:widowControl w:val="0"/>
              <w:rPr>
                <w:sz w:val="16"/>
                <w:szCs w:val="16"/>
              </w:rPr>
            </w:pPr>
            <w:r w:rsidDel="00000000" w:rsidR="00000000" w:rsidRPr="00000000">
              <w:rPr>
                <w:rFonts w:ascii="Avenir" w:cs="Avenir" w:eastAsia="Avenir" w:hAnsi="Avenir"/>
                <w:sz w:val="16"/>
                <w:szCs w:val="16"/>
                <w:rtl w:val="0"/>
              </w:rPr>
              <w:t xml:space="preserve">FY24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6E5">
            <w:pPr>
              <w:widowControl w:val="0"/>
              <w:rPr>
                <w:sz w:val="16"/>
                <w:szCs w:val="16"/>
              </w:rPr>
            </w:pPr>
            <w:r w:rsidDel="00000000" w:rsidR="00000000" w:rsidRPr="00000000">
              <w:rPr>
                <w:rFonts w:ascii="Avenir" w:cs="Avenir" w:eastAsia="Avenir" w:hAnsi="Avenir"/>
                <w:sz w:val="16"/>
                <w:szCs w:val="16"/>
                <w:rtl w:val="0"/>
              </w:rPr>
              <w:t xml:space="preserve">FY25</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6E6">
            <w:pPr>
              <w:widowControl w:val="0"/>
              <w:rPr>
                <w:sz w:val="16"/>
                <w:szCs w:val="16"/>
              </w:rPr>
            </w:pPr>
            <w:r w:rsidDel="00000000" w:rsidR="00000000" w:rsidRPr="00000000">
              <w:rPr>
                <w:rFonts w:ascii="Avenir" w:cs="Avenir" w:eastAsia="Avenir" w:hAnsi="Avenir"/>
                <w:sz w:val="16"/>
                <w:szCs w:val="16"/>
                <w:rtl w:val="0"/>
              </w:rPr>
              <w:t xml:space="preserve">FY26</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6E7">
            <w:pPr>
              <w:widowControl w:val="0"/>
              <w:rPr>
                <w:sz w:val="16"/>
                <w:szCs w:val="16"/>
              </w:rPr>
            </w:pPr>
            <w:r w:rsidDel="00000000" w:rsidR="00000000" w:rsidRPr="00000000">
              <w:rPr>
                <w:rFonts w:ascii="Avenir" w:cs="Avenir" w:eastAsia="Avenir" w:hAnsi="Avenir"/>
                <w:sz w:val="16"/>
                <w:szCs w:val="16"/>
                <w:rtl w:val="0"/>
              </w:rPr>
              <w:t xml:space="preserve">FY27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6E8">
            <w:pPr>
              <w:widowControl w:val="0"/>
              <w:rPr>
                <w:sz w:val="16"/>
                <w:szCs w:val="16"/>
              </w:rPr>
            </w:pPr>
            <w:r w:rsidDel="00000000" w:rsidR="00000000" w:rsidRPr="00000000">
              <w:rPr>
                <w:rFonts w:ascii="Avenir" w:cs="Avenir" w:eastAsia="Avenir" w:hAnsi="Avenir"/>
                <w:sz w:val="16"/>
                <w:szCs w:val="16"/>
                <w:rtl w:val="0"/>
              </w:rPr>
              <w:t xml:space="preserve">FY28</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6E9">
            <w:pPr>
              <w:widowControl w:val="0"/>
              <w:rPr>
                <w:sz w:val="16"/>
                <w:szCs w:val="16"/>
              </w:rPr>
            </w:pPr>
            <w:r w:rsidDel="00000000" w:rsidR="00000000" w:rsidRPr="00000000">
              <w:rPr>
                <w:rFonts w:ascii="Avenir" w:cs="Avenir" w:eastAsia="Avenir" w:hAnsi="Avenir"/>
                <w:sz w:val="16"/>
                <w:szCs w:val="16"/>
                <w:rtl w:val="0"/>
              </w:rPr>
              <w:t xml:space="preserve">FY29</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6EA">
            <w:pPr>
              <w:widowControl w:val="0"/>
              <w:rPr>
                <w:sz w:val="16"/>
                <w:szCs w:val="16"/>
              </w:rPr>
            </w:pPr>
            <w:r w:rsidDel="00000000" w:rsidR="00000000" w:rsidRPr="00000000">
              <w:rPr>
                <w:rFonts w:ascii="Avenir" w:cs="Avenir" w:eastAsia="Avenir" w:hAnsi="Avenir"/>
                <w:sz w:val="16"/>
                <w:szCs w:val="16"/>
                <w:rtl w:val="0"/>
              </w:rPr>
              <w:t xml:space="preserve">FY30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6EB">
            <w:pPr>
              <w:widowControl w:val="0"/>
              <w:rPr>
                <w:sz w:val="16"/>
                <w:szCs w:val="16"/>
              </w:rPr>
            </w:pPr>
            <w:r w:rsidDel="00000000" w:rsidR="00000000" w:rsidRPr="00000000">
              <w:rPr>
                <w:rFonts w:ascii="Avenir" w:cs="Avenir" w:eastAsia="Avenir" w:hAnsi="Avenir"/>
                <w:sz w:val="16"/>
                <w:szCs w:val="16"/>
                <w:rtl w:val="0"/>
              </w:rPr>
              <w:t xml:space="preserve">FY31</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6EC">
            <w:pPr>
              <w:widowControl w:val="0"/>
              <w:rPr>
                <w:sz w:val="16"/>
                <w:szCs w:val="16"/>
              </w:rPr>
            </w:pPr>
            <w:r w:rsidDel="00000000" w:rsidR="00000000" w:rsidRPr="00000000">
              <w:rPr>
                <w:rFonts w:ascii="Avenir" w:cs="Avenir" w:eastAsia="Avenir" w:hAnsi="Avenir"/>
                <w:sz w:val="16"/>
                <w:szCs w:val="16"/>
                <w:rtl w:val="0"/>
              </w:rPr>
              <w:t xml:space="preserve">FY32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6ED">
            <w:pPr>
              <w:widowControl w:val="0"/>
              <w:rPr>
                <w:sz w:val="16"/>
                <w:szCs w:val="16"/>
              </w:rPr>
            </w:pPr>
            <w:r w:rsidDel="00000000" w:rsidR="00000000" w:rsidRPr="00000000">
              <w:rPr>
                <w:rFonts w:ascii="Avenir" w:cs="Avenir" w:eastAsia="Avenir" w:hAnsi="Avenir"/>
                <w:sz w:val="16"/>
                <w:szCs w:val="16"/>
                <w:rtl w:val="0"/>
              </w:rPr>
              <w:t xml:space="preserve">FY33</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EE">
            <w:pPr>
              <w:widowControl w:val="0"/>
              <w:rPr>
                <w:sz w:val="18"/>
                <w:szCs w:val="18"/>
              </w:rPr>
            </w:pPr>
            <w:r w:rsidDel="00000000" w:rsidR="00000000" w:rsidRPr="00000000">
              <w:rPr>
                <w:rFonts w:ascii="Avenir" w:cs="Avenir" w:eastAsia="Avenir" w:hAnsi="Avenir"/>
                <w:sz w:val="18"/>
                <w:szCs w:val="18"/>
                <w:rtl w:val="0"/>
              </w:rPr>
              <w:t xml:space="preserve">NASA’s TE Program solicited ROSES proposals for scoping studies.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6E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F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F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F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F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F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F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F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F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F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F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F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FB">
            <w:pPr>
              <w:widowControl w:val="0"/>
              <w:rPr>
                <w:sz w:val="20"/>
                <w:szCs w:val="20"/>
              </w:rPr>
            </w:pPr>
            <w:r w:rsidDel="00000000" w:rsidR="00000000" w:rsidRPr="00000000">
              <w:rPr>
                <w:rFonts w:ascii="Avenir" w:cs="Avenir" w:eastAsia="Avenir" w:hAnsi="Avenir"/>
                <w:sz w:val="20"/>
                <w:szCs w:val="20"/>
                <w:rtl w:val="0"/>
              </w:rPr>
              <w:t xml:space="preserve">Two scoping studies were selected: PANGEA and ARID scoped for 1 year.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F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6F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F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6F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0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0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0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0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0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0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0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0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08">
            <w:pPr>
              <w:widowControl w:val="0"/>
              <w:rPr>
                <w:sz w:val="20"/>
                <w:szCs w:val="20"/>
              </w:rPr>
            </w:pPr>
            <w:r w:rsidDel="00000000" w:rsidR="00000000" w:rsidRPr="00000000">
              <w:rPr>
                <w:rFonts w:ascii="Avenir" w:cs="Avenir" w:eastAsia="Avenir" w:hAnsi="Avenir"/>
                <w:sz w:val="20"/>
                <w:szCs w:val="20"/>
                <w:rtl w:val="0"/>
              </w:rPr>
              <w:t xml:space="preserve">PANGEA Scoping activities carried out (workshops in DC, Cameroon, Peru, Brazil, Thailand, and more.)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0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0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40.0" w:type="dxa"/>
              <w:left w:w="40.0" w:type="dxa"/>
              <w:bottom w:w="40.0" w:type="dxa"/>
              <w:right w:w="40.0" w:type="dxa"/>
            </w:tcMar>
            <w:vAlign w:val="bottom"/>
          </w:tcPr>
          <w:p w:rsidR="00000000" w:rsidDel="00000000" w:rsidP="00000000" w:rsidRDefault="00000000" w:rsidRPr="00000000" w14:paraId="0000070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0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0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0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0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1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1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1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1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1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15">
            <w:pPr>
              <w:widowControl w:val="0"/>
              <w:rPr>
                <w:sz w:val="18"/>
                <w:szCs w:val="18"/>
              </w:rPr>
            </w:pPr>
            <w:r w:rsidDel="00000000" w:rsidR="00000000" w:rsidRPr="00000000">
              <w:rPr>
                <w:rFonts w:ascii="Avenir" w:cs="Avenir" w:eastAsia="Avenir" w:hAnsi="Avenir"/>
                <w:sz w:val="18"/>
                <w:szCs w:val="18"/>
                <w:rtl w:val="0"/>
              </w:rPr>
              <w:t xml:space="preserve">PANGEA selected for TE Field Campaign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1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1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1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71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1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1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1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1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1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1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2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21">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22">
            <w:pPr>
              <w:widowControl w:val="0"/>
              <w:rPr>
                <w:sz w:val="20"/>
                <w:szCs w:val="20"/>
              </w:rPr>
            </w:pPr>
            <w:r w:rsidDel="00000000" w:rsidR="00000000" w:rsidRPr="00000000">
              <w:rPr>
                <w:rFonts w:ascii="Avenir" w:cs="Avenir" w:eastAsia="Avenir" w:hAnsi="Avenir"/>
                <w:sz w:val="20"/>
                <w:szCs w:val="20"/>
                <w:rtl w:val="0"/>
              </w:rPr>
              <w:t xml:space="preserve">Selection of Science Definition Team for the PANGEA Field Campaign. Concise experiment plan drafted. CEP community review. Final PANGEA CEP completed.</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2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2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2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72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72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2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2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2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2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2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2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2E">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2F">
            <w:pPr>
              <w:widowControl w:val="0"/>
              <w:rPr>
                <w:sz w:val="20"/>
                <w:szCs w:val="20"/>
              </w:rPr>
            </w:pPr>
            <w:r w:rsidDel="00000000" w:rsidR="00000000" w:rsidRPr="00000000">
              <w:rPr>
                <w:rFonts w:ascii="Avenir" w:cs="Avenir" w:eastAsia="Avenir" w:hAnsi="Avenir"/>
                <w:sz w:val="20"/>
                <w:szCs w:val="20"/>
                <w:rtl w:val="0"/>
              </w:rPr>
              <w:t xml:space="preserve">The PANGEA announcement of opportunity (NRA) released by NASA. Project Office for PANGEA initiates preparations based on CEP. PANGEA Phase 1 Proposals awarded. 1st Science Team and Stakeholder Meeting.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3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3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3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3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73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73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3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3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3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3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3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3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3C">
            <w:pPr>
              <w:widowControl w:val="0"/>
              <w:rPr>
                <w:sz w:val="20"/>
                <w:szCs w:val="20"/>
              </w:rPr>
            </w:pPr>
            <w:r w:rsidDel="00000000" w:rsidR="00000000" w:rsidRPr="00000000">
              <w:rPr>
                <w:rFonts w:ascii="Avenir" w:cs="Avenir" w:eastAsia="Avenir" w:hAnsi="Avenir"/>
                <w:sz w:val="20"/>
                <w:szCs w:val="20"/>
                <w:rtl w:val="0"/>
              </w:rPr>
              <w:t xml:space="preserve">2nd Science Team Meeting and Airborne Campaign Planning Workshop. PANGEA Airborne Campaign I (PACI)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3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3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3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4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4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74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4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4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4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4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4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48">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49">
            <w:pPr>
              <w:widowControl w:val="0"/>
              <w:rPr>
                <w:sz w:val="20"/>
                <w:szCs w:val="20"/>
              </w:rPr>
            </w:pPr>
            <w:r w:rsidDel="00000000" w:rsidR="00000000" w:rsidRPr="00000000">
              <w:rPr>
                <w:rFonts w:ascii="Avenir" w:cs="Avenir" w:eastAsia="Avenir" w:hAnsi="Avenir"/>
                <w:sz w:val="20"/>
                <w:szCs w:val="20"/>
                <w:rtl w:val="0"/>
              </w:rPr>
              <w:t xml:space="preserve">3rd PANGEA Science Team and Stakeholder Meeting and Airborne Planning. PANGEA Airborne Campaign II (PACII). NASA NRA PANGEA Phase 2 proposals and selection.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4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4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4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4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4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4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75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5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5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5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5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5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56">
            <w:pPr>
              <w:widowControl w:val="0"/>
              <w:rPr>
                <w:sz w:val="20"/>
                <w:szCs w:val="20"/>
              </w:rPr>
            </w:pPr>
            <w:r w:rsidDel="00000000" w:rsidR="00000000" w:rsidRPr="00000000">
              <w:rPr>
                <w:rFonts w:ascii="Avenir" w:cs="Avenir" w:eastAsia="Avenir" w:hAnsi="Avenir"/>
                <w:sz w:val="20"/>
                <w:szCs w:val="20"/>
                <w:rtl w:val="0"/>
              </w:rPr>
              <w:t xml:space="preserve">4th PANGEA Science Team and Stakeholder Meeting and Airborne Planning. PANGEA Airborne Campaign III (PACIII).</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5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5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5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5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5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5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5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75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5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6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6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6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63">
            <w:pPr>
              <w:widowControl w:val="0"/>
              <w:rPr>
                <w:sz w:val="20"/>
                <w:szCs w:val="20"/>
              </w:rPr>
            </w:pPr>
            <w:r w:rsidDel="00000000" w:rsidR="00000000" w:rsidRPr="00000000">
              <w:rPr>
                <w:rFonts w:ascii="Avenir" w:cs="Avenir" w:eastAsia="Avenir" w:hAnsi="Avenir"/>
                <w:sz w:val="20"/>
                <w:szCs w:val="20"/>
                <w:rtl w:val="0"/>
              </w:rPr>
              <w:t xml:space="preserve">5th PANGEA Science Team and Stakeholder Meeting. PANGEA Airborne Campaign IV (PANIV).</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6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6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6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6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6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6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6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6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76C">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6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6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6F">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70">
            <w:pPr>
              <w:widowControl w:val="0"/>
              <w:rPr>
                <w:sz w:val="20"/>
                <w:szCs w:val="20"/>
              </w:rPr>
            </w:pPr>
            <w:r w:rsidDel="00000000" w:rsidR="00000000" w:rsidRPr="00000000">
              <w:rPr>
                <w:rFonts w:ascii="Avenir" w:cs="Avenir" w:eastAsia="Avenir" w:hAnsi="Avenir"/>
                <w:sz w:val="20"/>
                <w:szCs w:val="20"/>
                <w:rtl w:val="0"/>
              </w:rPr>
              <w:t xml:space="preserve">6th PANGEA Science Team Meeting. PANGEA Backup Airborne Campaign V (PANV). NASA NRA PANGEA Phase 3 Proposals and selection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7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7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7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7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7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7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7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7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7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77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7B">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7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7D">
            <w:pPr>
              <w:widowControl w:val="0"/>
              <w:rPr>
                <w:sz w:val="20"/>
                <w:szCs w:val="20"/>
              </w:rPr>
            </w:pPr>
            <w:r w:rsidDel="00000000" w:rsidR="00000000" w:rsidRPr="00000000">
              <w:rPr>
                <w:rFonts w:ascii="Avenir" w:cs="Avenir" w:eastAsia="Avenir" w:hAnsi="Avenir"/>
                <w:sz w:val="20"/>
                <w:szCs w:val="20"/>
                <w:rtl w:val="0"/>
              </w:rPr>
              <w:t xml:space="preserve">7th PANGEA Science Team Meeting.</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7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7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8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8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8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83">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8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8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8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87">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78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89">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8A">
            <w:pPr>
              <w:widowControl w:val="0"/>
              <w:rPr>
                <w:sz w:val="20"/>
                <w:szCs w:val="20"/>
              </w:rPr>
            </w:pPr>
            <w:r w:rsidDel="00000000" w:rsidR="00000000" w:rsidRPr="00000000">
              <w:rPr>
                <w:rFonts w:ascii="Avenir" w:cs="Avenir" w:eastAsia="Avenir" w:hAnsi="Avenir"/>
                <w:sz w:val="20"/>
                <w:szCs w:val="20"/>
                <w:rtl w:val="0"/>
              </w:rPr>
              <w:t xml:space="preserve">8th PANGEA Science Team Meeting.</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8B">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8C">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8D">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8E">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8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90">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91">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9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9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94">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795">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14:paraId="00000796">
            <w:pPr>
              <w:widowControl w:val="0"/>
              <w:rPr>
                <w:sz w:val="20"/>
                <w:szCs w:val="20"/>
              </w:rPr>
            </w:pPr>
            <w:r w:rsidDel="00000000" w:rsidR="00000000" w:rsidRPr="00000000">
              <w:rPr>
                <w:rtl w:val="0"/>
              </w:rPr>
            </w:r>
          </w:p>
        </w:tc>
      </w:tr>
    </w:tbl>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sectPr>
          <w:type w:val="nextPage"/>
          <w:pgSz w:h="12240" w:w="15840" w:orient="landscape"/>
          <w:pgMar w:bottom="1440" w:top="1440" w:left="1530" w:right="1440" w:header="720" w:footer="720"/>
        </w:sectPr>
      </w:pPr>
      <w:r w:rsidDel="00000000" w:rsidR="00000000" w:rsidRPr="00000000">
        <w:rPr>
          <w:rtl w:val="0"/>
        </w:rPr>
      </w:r>
    </w:p>
    <w:p w:rsidR="00000000" w:rsidDel="00000000" w:rsidP="00000000" w:rsidRDefault="00000000" w:rsidRPr="00000000" w14:paraId="00000799">
      <w:pPr>
        <w:pStyle w:val="Heading3"/>
        <w:spacing w:before="0" w:lineRule="auto"/>
        <w:rPr/>
      </w:pPr>
      <w:bookmarkStart w:colFirst="0" w:colLast="0" w:name="_n6p8ovtnhgkd" w:id="58"/>
      <w:bookmarkEnd w:id="58"/>
      <w:r w:rsidDel="00000000" w:rsidR="00000000" w:rsidRPr="00000000">
        <w:rPr>
          <w:rtl w:val="0"/>
        </w:rPr>
        <w:t xml:space="preserve">7</w:t>
      </w:r>
      <w:r w:rsidDel="00000000" w:rsidR="00000000" w:rsidRPr="00000000">
        <w:rPr>
          <w:rtl w:val="0"/>
        </w:rPr>
        <w:t xml:space="preserve">.6 Risk Assessment</w:t>
      </w:r>
      <w:r w:rsidDel="00000000" w:rsidR="00000000" w:rsidRPr="00000000">
        <w:rPr>
          <w:rtl w:val="0"/>
        </w:rPr>
      </w:r>
    </w:p>
    <w:p w:rsidR="00000000" w:rsidDel="00000000" w:rsidP="00000000" w:rsidRDefault="00000000" w:rsidRPr="00000000" w14:paraId="0000079A">
      <w:pPr>
        <w:rPr>
          <w:del w:author="Michael Keller" w:id="212" w:date="2024-11-06T23:00:46Z"/>
        </w:rPr>
      </w:pPr>
      <w:del w:author="Michael Keller" w:id="210" w:date="2024-11-06T22:34:27Z">
        <w:r w:rsidDel="00000000" w:rsidR="00000000" w:rsidRPr="00000000">
          <w:rPr>
            <w:rtl w:val="0"/>
          </w:rPr>
          <w:delText xml:space="preserve">PANGEA will conduct research in regions that are highly sensitive to climate change in collaboration with many agencies, making the work particularly valuable to our understanding of the globe and to our ability to respond to climate change. </w:delText>
        </w:r>
      </w:del>
      <w:r w:rsidDel="00000000" w:rsidR="00000000" w:rsidRPr="00000000">
        <w:rPr>
          <w:rtl w:val="0"/>
        </w:rPr>
        <w:t xml:space="preserve">PANGEA will use proactive risk management to mitigate the risk of operating airborne and field measurements across the wide tropical study range required to deliver </w:t>
      </w:r>
      <w:del w:author="Michael Keller" w:id="211" w:date="2024-11-06T22:57:51Z">
        <w:r w:rsidDel="00000000" w:rsidR="00000000" w:rsidRPr="00000000">
          <w:rPr>
            <w:rtl w:val="0"/>
          </w:rPr>
          <w:delText xml:space="preserve">this </w:delText>
        </w:r>
      </w:del>
      <w:r w:rsidDel="00000000" w:rsidR="00000000" w:rsidRPr="00000000">
        <w:rPr>
          <w:rtl w:val="0"/>
        </w:rPr>
        <w:t xml:space="preserve">high-impact science.</w:t>
      </w:r>
      <w:del w:author="Michael Keller" w:id="212" w:date="2024-11-06T23:00:46Z">
        <w:r w:rsidDel="00000000" w:rsidR="00000000" w:rsidRPr="00000000">
          <w:rPr>
            <w:rtl w:val="0"/>
          </w:rPr>
        </w:r>
      </w:del>
    </w:p>
    <w:p w:rsidR="00000000" w:rsidDel="00000000" w:rsidP="00000000" w:rsidRDefault="00000000" w:rsidRPr="00000000" w14:paraId="0000079B">
      <w:pPr>
        <w:rPr>
          <w:del w:author="Michael Keller" w:id="212" w:date="2024-11-06T23:00:46Z"/>
        </w:rPr>
      </w:pPr>
      <w:del w:author="Michael Keller" w:id="212" w:date="2024-11-06T23:00:46Z">
        <w:r w:rsidDel="00000000" w:rsidR="00000000" w:rsidRPr="00000000">
          <w:rPr>
            <w:rtl w:val="0"/>
          </w:rPr>
          <w:delText xml:space="preserve"> </w:delText>
        </w:r>
      </w:del>
    </w:p>
    <w:p w:rsidR="00000000" w:rsidDel="00000000" w:rsidP="00000000" w:rsidRDefault="00000000" w:rsidRPr="00000000" w14:paraId="0000079C">
      <w:pPr>
        <w:rPr/>
      </w:pPr>
      <w:ins w:author="Michael Keller" w:id="213" w:date="2024-11-06T22:58:18Z">
        <w:r w:rsidDel="00000000" w:rsidR="00000000" w:rsidRPr="00000000">
          <w:rPr>
            <w:rtl w:val="0"/>
          </w:rPr>
          <w:t xml:space="preserve">The Project Office</w:t>
        </w:r>
      </w:ins>
      <w:del w:author="Michael Keller" w:id="213" w:date="2024-11-06T22:58:18Z">
        <w:r w:rsidDel="00000000" w:rsidR="00000000" w:rsidRPr="00000000">
          <w:rPr>
            <w:rtl w:val="0"/>
          </w:rPr>
          <w:delText xml:space="preserve">During the study phase, PANGEA</w:delText>
        </w:r>
      </w:del>
      <w:r w:rsidDel="00000000" w:rsidR="00000000" w:rsidRPr="00000000">
        <w:rPr>
          <w:rtl w:val="0"/>
        </w:rPr>
        <w:t xml:space="preserve"> will compile a comprehensive list of project risks and assess them with a standard Risk Assessment Matrix. For high and medium risk cases, the project will develop and implement a mitigation plan, which will be reviewed with the NASA Program Office. PANGEA expects most risks will fall into </w:t>
      </w:r>
      <w:ins w:author="Michael Keller" w:id="214" w:date="2024-11-06T23:01:11Z">
        <w:r w:rsidDel="00000000" w:rsidR="00000000" w:rsidRPr="00000000">
          <w:rPr>
            <w:rtl w:val="0"/>
          </w:rPr>
          <w:t xml:space="preserve">three </w:t>
        </w:r>
      </w:ins>
      <w:del w:author="Michael Keller" w:id="214" w:date="2024-11-06T23:01:11Z">
        <w:r w:rsidDel="00000000" w:rsidR="00000000" w:rsidRPr="00000000">
          <w:rPr>
            <w:rtl w:val="0"/>
          </w:rPr>
          <w:delText xml:space="preserve">the following </w:delText>
        </w:r>
      </w:del>
      <w:r w:rsidDel="00000000" w:rsidR="00000000" w:rsidRPr="00000000">
        <w:rPr>
          <w:rtl w:val="0"/>
        </w:rPr>
        <w:t xml:space="preserve">categories:</w:t>
      </w:r>
      <w:ins w:author="Michael Keller" w:id="215" w:date="2024-11-06T22:35:02Z">
        <w:r w:rsidDel="00000000" w:rsidR="00000000" w:rsidRPr="00000000">
          <w:rPr>
            <w:rtl w:val="0"/>
          </w:rPr>
          <w:t xml:space="preserve"> (1) health and safety; meeting science objectives; and (3) meeting community engagement and applications objectives.</w:t>
        </w:r>
      </w:ins>
      <w:r w:rsidDel="00000000" w:rsidR="00000000" w:rsidRPr="00000000">
        <w:rPr>
          <w:rtl w:val="0"/>
        </w:rPr>
      </w:r>
    </w:p>
    <w:p w:rsidR="00000000" w:rsidDel="00000000" w:rsidP="00000000" w:rsidRDefault="00000000" w:rsidRPr="00000000" w14:paraId="0000079D">
      <w:pPr>
        <w:rPr>
          <w:del w:author="Michael Keller" w:id="216" w:date="2024-11-06T23:02:15Z"/>
        </w:rPr>
      </w:pPr>
      <w:del w:author="Michael Keller" w:id="216" w:date="2024-11-06T23:02:15Z">
        <w:r w:rsidDel="00000000" w:rsidR="00000000" w:rsidRPr="00000000">
          <w:rPr>
            <w:rtl w:val="0"/>
          </w:rPr>
        </w:r>
      </w:del>
    </w:p>
    <w:p w:rsidR="00000000" w:rsidDel="00000000" w:rsidP="00000000" w:rsidRDefault="00000000" w:rsidRPr="00000000" w14:paraId="0000079E">
      <w:pPr>
        <w:numPr>
          <w:ilvl w:val="0"/>
          <w:numId w:val="19"/>
        </w:numPr>
        <w:spacing w:after="40" w:before="40" w:lineRule="auto"/>
        <w:ind w:left="720" w:hanging="360"/>
        <w:rPr>
          <w:del w:author="Michael Keller" w:id="216" w:date="2024-11-06T23:02:15Z"/>
          <w:u w:val="none"/>
        </w:rPr>
      </w:pPr>
      <w:del w:author="Michael Keller" w:id="216" w:date="2024-11-06T23:02:15Z">
        <w:r w:rsidDel="00000000" w:rsidR="00000000" w:rsidRPr="00000000">
          <w:rPr>
            <w:rtl w:val="0"/>
          </w:rPr>
          <w:delText xml:space="preserve">Risks to health and safety</w:delText>
        </w:r>
      </w:del>
    </w:p>
    <w:p w:rsidR="00000000" w:rsidDel="00000000" w:rsidP="00000000" w:rsidRDefault="00000000" w:rsidRPr="00000000" w14:paraId="0000079F">
      <w:pPr>
        <w:numPr>
          <w:ilvl w:val="0"/>
          <w:numId w:val="19"/>
        </w:numPr>
        <w:spacing w:after="40" w:before="40" w:lineRule="auto"/>
        <w:ind w:left="720" w:hanging="360"/>
        <w:rPr>
          <w:del w:author="Michael Keller" w:id="216" w:date="2024-11-06T23:02:15Z"/>
          <w:u w:val="none"/>
        </w:rPr>
      </w:pPr>
      <w:del w:author="Michael Keller" w:id="216" w:date="2024-11-06T23:02:15Z">
        <w:r w:rsidDel="00000000" w:rsidR="00000000" w:rsidRPr="00000000">
          <w:rPr>
            <w:rtl w:val="0"/>
          </w:rPr>
          <w:delText xml:space="preserve">Risks to meeting science objectives</w:delText>
        </w:r>
      </w:del>
    </w:p>
    <w:p w:rsidR="00000000" w:rsidDel="00000000" w:rsidP="00000000" w:rsidRDefault="00000000" w:rsidRPr="00000000" w14:paraId="000007A0">
      <w:pPr>
        <w:numPr>
          <w:ilvl w:val="0"/>
          <w:numId w:val="19"/>
        </w:numPr>
        <w:spacing w:after="40" w:before="40" w:lineRule="auto"/>
        <w:ind w:left="720" w:hanging="360"/>
        <w:rPr>
          <w:del w:author="Michael Keller" w:id="216" w:date="2024-11-06T23:02:15Z"/>
          <w:u w:val="none"/>
        </w:rPr>
      </w:pPr>
      <w:del w:author="Michael Keller" w:id="216" w:date="2024-11-06T23:02:15Z">
        <w:r w:rsidDel="00000000" w:rsidR="00000000" w:rsidRPr="00000000">
          <w:rPr>
            <w:rtl w:val="0"/>
          </w:rPr>
          <w:delText xml:space="preserve">Risks to meeting community engagement and applications objectives</w:delText>
        </w:r>
      </w:del>
    </w:p>
    <w:p w:rsidR="00000000" w:rsidDel="00000000" w:rsidP="00000000" w:rsidRDefault="00000000" w:rsidRPr="00000000" w14:paraId="000007A1">
      <w:pPr>
        <w:ind w:left="720" w:firstLine="0"/>
        <w:rPr/>
      </w:pPr>
      <w:r w:rsidDel="00000000" w:rsidR="00000000" w:rsidRPr="00000000">
        <w:rPr>
          <w:rtl w:val="0"/>
        </w:rPr>
      </w:r>
    </w:p>
    <w:p w:rsidR="00000000" w:rsidDel="00000000" w:rsidP="00000000" w:rsidRDefault="00000000" w:rsidRPr="00000000" w14:paraId="000007A2">
      <w:pPr>
        <w:ind w:left="0" w:firstLine="0"/>
        <w:rPr/>
      </w:pPr>
      <w:r w:rsidDel="00000000" w:rsidR="00000000" w:rsidRPr="00000000">
        <w:rPr>
          <w:b w:val="1"/>
          <w:rtl w:val="0"/>
        </w:rPr>
        <w:t xml:space="preserve">Health and Safety:</w:t>
      </w:r>
      <w:r w:rsidDel="00000000" w:rsidR="00000000" w:rsidRPr="00000000">
        <w:rPr>
          <w:rtl w:val="0"/>
        </w:rPr>
        <w:t xml:space="preserve"> The project will </w:t>
      </w:r>
      <w:ins w:author="Michael Keller" w:id="217" w:date="2024-11-06T23:02:34Z">
        <w:r w:rsidDel="00000000" w:rsidR="00000000" w:rsidRPr="00000000">
          <w:rPr>
            <w:rtl w:val="0"/>
          </w:rPr>
          <w:t xml:space="preserve">follow</w:t>
        </w:r>
      </w:ins>
      <w:del w:author="Michael Keller" w:id="217" w:date="2024-11-06T23:02:34Z">
        <w:r w:rsidDel="00000000" w:rsidR="00000000" w:rsidRPr="00000000">
          <w:rPr>
            <w:rtl w:val="0"/>
          </w:rPr>
          <w:delText xml:space="preserve">keep apprised o</w:delText>
        </w:r>
      </w:del>
      <w:r w:rsidDel="00000000" w:rsidR="00000000" w:rsidRPr="00000000">
        <w:rPr>
          <w:rtl w:val="0"/>
        </w:rPr>
        <w:t xml:space="preserve">f health and travel safety guidelines issued by the US Department of State Bureau of Consular Affairs</w:t>
      </w:r>
      <w:del w:author="Michael Keller" w:id="218" w:date="2024-11-06T23:08:59Z">
        <w:r w:rsidDel="00000000" w:rsidR="00000000" w:rsidRPr="00000000">
          <w:rPr>
            <w:rtl w:val="0"/>
          </w:rPr>
          <w:delText xml:space="preserve"> for the study areas and will consider changes in risk level under that guidance</w:delText>
        </w:r>
      </w:del>
      <w:r w:rsidDel="00000000" w:rsidR="00000000" w:rsidRPr="00000000">
        <w:rPr>
          <w:rtl w:val="0"/>
        </w:rPr>
        <w:t xml:space="preserve">. PANGEA will also engage with </w:t>
      </w:r>
      <w:ins w:author="Michael Keller" w:id="219" w:date="2024-11-06T23:09:09Z">
        <w:r w:rsidDel="00000000" w:rsidR="00000000" w:rsidRPr="00000000">
          <w:rPr>
            <w:rtl w:val="0"/>
          </w:rPr>
          <w:t xml:space="preserve">local</w:t>
        </w:r>
      </w:ins>
      <w:del w:author="Michael Keller" w:id="219" w:date="2024-11-06T23:09:09Z">
        <w:r w:rsidDel="00000000" w:rsidR="00000000" w:rsidRPr="00000000">
          <w:rPr>
            <w:rtl w:val="0"/>
          </w:rPr>
          <w:delText xml:space="preserve">the</w:delText>
        </w:r>
      </w:del>
      <w:r w:rsidDel="00000000" w:rsidR="00000000" w:rsidRPr="00000000">
        <w:rPr>
          <w:rtl w:val="0"/>
        </w:rPr>
        <w:t xml:space="preserve"> US Embass</w:t>
      </w:r>
      <w:ins w:author="Michael Keller" w:id="220" w:date="2024-11-06T23:09:15Z">
        <w:r w:rsidDel="00000000" w:rsidR="00000000" w:rsidRPr="00000000">
          <w:rPr>
            <w:rtl w:val="0"/>
          </w:rPr>
          <w:t xml:space="preserve">ies, Consulates</w:t>
        </w:r>
      </w:ins>
      <w:del w:author="Michael Keller" w:id="220" w:date="2024-11-06T23:09:15Z">
        <w:r w:rsidDel="00000000" w:rsidR="00000000" w:rsidRPr="00000000">
          <w:rPr>
            <w:rtl w:val="0"/>
          </w:rPr>
          <w:delText xml:space="preserve">y</w:delText>
        </w:r>
      </w:del>
      <w:r w:rsidDel="00000000" w:rsidR="00000000" w:rsidRPr="00000000">
        <w:rPr>
          <w:rtl w:val="0"/>
        </w:rPr>
        <w:t xml:space="preserve"> and</w:t>
      </w:r>
      <w:ins w:author="Michael Keller" w:id="221" w:date="2024-11-06T23:09:22Z">
        <w:r w:rsidDel="00000000" w:rsidR="00000000" w:rsidRPr="00000000">
          <w:rPr>
            <w:rtl w:val="0"/>
          </w:rPr>
          <w:t xml:space="preserve"> their</w:t>
        </w:r>
      </w:ins>
      <w:del w:author="Michael Keller" w:id="221" w:date="2024-11-06T23:09:22Z">
        <w:r w:rsidDel="00000000" w:rsidR="00000000" w:rsidRPr="00000000">
          <w:rPr>
            <w:rtl w:val="0"/>
          </w:rPr>
          <w:delText xml:space="preserve"> its</w:delText>
        </w:r>
      </w:del>
      <w:r w:rsidDel="00000000" w:rsidR="00000000" w:rsidRPr="00000000">
        <w:rPr>
          <w:rtl w:val="0"/>
        </w:rPr>
        <w:t xml:space="preserve"> Regional Security Offices</w:t>
      </w:r>
      <w:ins w:author="Michael Keller" w:id="222" w:date="2024-11-06T23:10:01Z">
        <w:r w:rsidDel="00000000" w:rsidR="00000000" w:rsidRPr="00000000">
          <w:rPr>
            <w:rtl w:val="0"/>
          </w:rPr>
          <w:t xml:space="preserve"> for guidance.</w:t>
        </w:r>
      </w:ins>
      <w:r w:rsidDel="00000000" w:rsidR="00000000" w:rsidRPr="00000000">
        <w:rPr>
          <w:rtl w:val="0"/>
        </w:rPr>
        <w:t xml:space="preserve"> </w:t>
      </w:r>
      <w:del w:author="Michael Keller" w:id="223" w:date="2024-11-06T23:09:36Z">
        <w:r w:rsidDel="00000000" w:rsidR="00000000" w:rsidRPr="00000000">
          <w:rPr>
            <w:rtl w:val="0"/>
          </w:rPr>
          <w:delText xml:space="preserve">in-country to receive any health and safety guidance for field and airborne campaign participants</w:delText>
        </w:r>
      </w:del>
      <w:r w:rsidDel="00000000" w:rsidR="00000000" w:rsidRPr="00000000">
        <w:rPr>
          <w:rtl w:val="0"/>
        </w:rPr>
        <w:t xml:space="preserve">. Given the remote nature of many of the study sites, the project will develop plans for safe transportation to the field study sites, whether by off-road vehicle, boat, or other methods. The project will also develop plans for the safety of the airborne crew and instrument operators during the campaign, following </w:t>
      </w:r>
      <w:r w:rsidDel="00000000" w:rsidR="00000000" w:rsidRPr="00000000">
        <w:rPr>
          <w:rtl w:val="0"/>
        </w:rPr>
        <w:t xml:space="preserve">NASA guidelines </w:t>
      </w:r>
      <w:r w:rsidDel="00000000" w:rsidR="00000000" w:rsidRPr="00000000">
        <w:rPr>
          <w:rtl w:val="0"/>
        </w:rPr>
        <w:t xml:space="preserve">for aircraft operations and on the ground. </w:t>
      </w:r>
      <w:del w:author="Michael Keller" w:id="224" w:date="2024-11-06T23:11:50Z">
        <w:r w:rsidDel="00000000" w:rsidR="00000000" w:rsidRPr="00000000">
          <w:rPr>
            <w:rtl w:val="0"/>
          </w:rPr>
          <w:delText xml:space="preserve">Given that many of the proposed </w:delText>
        </w:r>
      </w:del>
      <w:ins w:author="Michael Keller" w:id="225" w:date="2024-11-06T23:12:03Z">
        <w:r w:rsidDel="00000000" w:rsidR="00000000" w:rsidRPr="00000000">
          <w:rPr>
            <w:rtl w:val="0"/>
          </w:rPr>
          <w:t xml:space="preserve">Some potential </w:t>
        </w:r>
      </w:ins>
      <w:r w:rsidDel="00000000" w:rsidR="00000000" w:rsidRPr="00000000">
        <w:rPr>
          <w:rtl w:val="0"/>
        </w:rPr>
        <w:t xml:space="preserve">study regions </w:t>
      </w:r>
      <w:del w:author="Michael Keller" w:id="226" w:date="2024-11-06T23:12:24Z">
        <w:r w:rsidDel="00000000" w:rsidR="00000000" w:rsidRPr="00000000">
          <w:rPr>
            <w:rtl w:val="0"/>
          </w:rPr>
          <w:delText xml:space="preserve">are tropical forests which </w:delText>
        </w:r>
      </w:del>
      <w:r w:rsidDel="00000000" w:rsidR="00000000" w:rsidRPr="00000000">
        <w:rPr>
          <w:rtl w:val="0"/>
        </w:rPr>
        <w:t xml:space="preserve">include </w:t>
      </w:r>
      <w:del w:author="Michael Keller" w:id="227" w:date="2024-11-06T23:12:26Z">
        <w:r w:rsidDel="00000000" w:rsidR="00000000" w:rsidRPr="00000000">
          <w:rPr>
            <w:rtl w:val="0"/>
          </w:rPr>
          <w:delText xml:space="preserve">a </w:delText>
        </w:r>
      </w:del>
      <w:r w:rsidDel="00000000" w:rsidR="00000000" w:rsidRPr="00000000">
        <w:rPr>
          <w:rtl w:val="0"/>
        </w:rPr>
        <w:t xml:space="preserve">risk</w:t>
      </w:r>
      <w:ins w:author="Michael Keller" w:id="228" w:date="2024-11-06T23:12:27Z">
        <w:r w:rsidDel="00000000" w:rsidR="00000000" w:rsidRPr="00000000">
          <w:rPr>
            <w:rtl w:val="0"/>
          </w:rPr>
          <w:t xml:space="preserve">s</w:t>
        </w:r>
      </w:ins>
      <w:r w:rsidDel="00000000" w:rsidR="00000000" w:rsidRPr="00000000">
        <w:rPr>
          <w:rtl w:val="0"/>
        </w:rPr>
        <w:t xml:space="preserve"> for malaria, yellow fever, and </w:t>
      </w:r>
      <w:ins w:author="Michael Keller" w:id="229" w:date="2024-11-06T23:12:37Z">
        <w:r w:rsidDel="00000000" w:rsidR="00000000" w:rsidRPr="00000000">
          <w:rPr>
            <w:rtl w:val="0"/>
          </w:rPr>
          <w:t xml:space="preserve">other</w:t>
        </w:r>
        <w:r w:rsidDel="00000000" w:rsidR="00000000" w:rsidRPr="00000000">
          <w:rPr>
            <w:rtl w:val="0"/>
          </w:rPr>
          <w:t xml:space="preserve"> </w:t>
        </w:r>
      </w:ins>
      <w:del w:author="Michael Keller" w:id="229" w:date="2024-11-06T23:12:37Z">
        <w:r w:rsidDel="00000000" w:rsidR="00000000" w:rsidRPr="00000000">
          <w:rPr>
            <w:rtl w:val="0"/>
          </w:rPr>
          <w:delText xml:space="preserve">related</w:delText>
        </w:r>
      </w:del>
      <w:r w:rsidDel="00000000" w:rsidR="00000000" w:rsidRPr="00000000">
        <w:rPr>
          <w:rtl w:val="0"/>
        </w:rPr>
        <w:t xml:space="preserve"> diseases</w:t>
      </w:r>
      <w:ins w:author="Michael Keller" w:id="230" w:date="2024-11-06T23:13:02Z">
        <w:r w:rsidDel="00000000" w:rsidR="00000000" w:rsidRPr="00000000">
          <w:rPr>
            <w:rtl w:val="0"/>
          </w:rPr>
          <w:t xml:space="preserve">; the</w:t>
        </w:r>
      </w:ins>
      <w:del w:author="Michael Keller" w:id="230" w:date="2024-11-06T23:13:02Z">
        <w:r w:rsidDel="00000000" w:rsidR="00000000" w:rsidRPr="00000000">
          <w:rPr>
            <w:rtl w:val="0"/>
          </w:rPr>
          <w:delText xml:space="preserve">, the</w:delText>
        </w:r>
      </w:del>
      <w:r w:rsidDel="00000000" w:rsidR="00000000" w:rsidRPr="00000000">
        <w:rPr>
          <w:rtl w:val="0"/>
        </w:rPr>
        <w:t xml:space="preserve"> project will ensure participants are advised on relevant vaccines and </w:t>
      </w:r>
      <w:ins w:author="Michael Keller" w:id="231" w:date="2024-11-06T23:10:36Z">
        <w:r w:rsidDel="00000000" w:rsidR="00000000" w:rsidRPr="00000000">
          <w:rPr>
            <w:rtl w:val="0"/>
          </w:rPr>
          <w:t xml:space="preserve">other prophylaxis</w:t>
        </w:r>
      </w:ins>
      <w:del w:author="Michael Keller" w:id="231" w:date="2024-11-06T23:10:36Z">
        <w:r w:rsidDel="00000000" w:rsidR="00000000" w:rsidRPr="00000000">
          <w:rPr>
            <w:rtl w:val="0"/>
          </w:rPr>
          <w:delText xml:space="preserve">medical treatments</w:delText>
        </w:r>
      </w:del>
      <w:r w:rsidDel="00000000" w:rsidR="00000000" w:rsidRPr="00000000">
        <w:rPr>
          <w:rtl w:val="0"/>
        </w:rPr>
        <w:t xml:space="preserve"> prior to </w:t>
      </w:r>
      <w:ins w:author="Michael Keller" w:id="232" w:date="2024-11-06T23:10:53Z">
        <w:r w:rsidDel="00000000" w:rsidR="00000000" w:rsidRPr="00000000">
          <w:rPr>
            <w:rtl w:val="0"/>
          </w:rPr>
          <w:t xml:space="preserve">field visits</w:t>
        </w:r>
      </w:ins>
      <w:del w:author="Michael Keller" w:id="232" w:date="2024-11-06T23:10:53Z">
        <w:r w:rsidDel="00000000" w:rsidR="00000000" w:rsidRPr="00000000">
          <w:rPr>
            <w:rtl w:val="0"/>
          </w:rPr>
          <w:delText xml:space="preserve">participation in the campaign</w:delText>
        </w:r>
      </w:del>
      <w:r w:rsidDel="00000000" w:rsidR="00000000" w:rsidRPr="00000000">
        <w:rPr>
          <w:rtl w:val="0"/>
        </w:rPr>
        <w:t xml:space="preserve">.</w:t>
      </w:r>
    </w:p>
    <w:p w:rsidR="00000000" w:rsidDel="00000000" w:rsidP="00000000" w:rsidRDefault="00000000" w:rsidRPr="00000000" w14:paraId="000007A3">
      <w:pPr>
        <w:ind w:left="0" w:firstLine="0"/>
        <w:rPr/>
      </w:pPr>
      <w:r w:rsidDel="00000000" w:rsidR="00000000" w:rsidRPr="00000000">
        <w:rPr>
          <w:rtl w:val="0"/>
        </w:rPr>
      </w:r>
    </w:p>
    <w:p w:rsidR="00000000" w:rsidDel="00000000" w:rsidP="00000000" w:rsidRDefault="00000000" w:rsidRPr="00000000" w14:paraId="000007A4">
      <w:pPr>
        <w:ind w:left="0" w:firstLine="0"/>
        <w:rPr/>
      </w:pPr>
      <w:r w:rsidDel="00000000" w:rsidR="00000000" w:rsidRPr="00000000">
        <w:rPr>
          <w:b w:val="1"/>
          <w:rtl w:val="0"/>
        </w:rPr>
        <w:t xml:space="preserve">Meeting Science Objectives</w:t>
      </w:r>
      <w:r w:rsidDel="00000000" w:rsidR="00000000" w:rsidRPr="00000000">
        <w:rPr>
          <w:b w:val="1"/>
          <w:rtl w:val="0"/>
        </w:rPr>
        <w:t xml:space="preserve">: </w:t>
      </w:r>
      <w:ins w:author="Michael Keller" w:id="233" w:date="2024-11-06T23:11:19Z">
        <w:r w:rsidDel="00000000" w:rsidR="00000000" w:rsidRPr="00000000">
          <w:rPr>
            <w:b w:val="1"/>
            <w:rtl w:val="0"/>
          </w:rPr>
          <w:t xml:space="preserve">The Project Office </w:t>
        </w:r>
      </w:ins>
      <w:del w:author="Michael Keller" w:id="233" w:date="2024-11-06T23:11:19Z">
        <w:r w:rsidDel="00000000" w:rsidR="00000000" w:rsidRPr="00000000">
          <w:rPr>
            <w:rtl w:val="0"/>
          </w:rPr>
          <w:delText xml:space="preserve">Given that the study areas are located in various countries, the</w:delText>
        </w:r>
        <w:r w:rsidDel="00000000" w:rsidR="00000000" w:rsidRPr="00000000">
          <w:rPr>
            <w:rtl w:val="0"/>
          </w:rPr>
          <w:delText xml:space="preserve"> project </w:delText>
        </w:r>
      </w:del>
      <w:r w:rsidDel="00000000" w:rsidR="00000000" w:rsidRPr="00000000">
        <w:rPr>
          <w:rtl w:val="0"/>
        </w:rPr>
        <w:t xml:space="preserve">will work proactively to </w:t>
      </w:r>
      <w:del w:author="Michael Keller" w:id="234" w:date="2024-11-06T23:13:26Z">
        <w:r w:rsidDel="00000000" w:rsidR="00000000" w:rsidRPr="00000000">
          <w:rPr>
            <w:rtl w:val="0"/>
          </w:rPr>
          <w:delText xml:space="preserve">officially </w:delText>
        </w:r>
      </w:del>
      <w:r w:rsidDel="00000000" w:rsidR="00000000" w:rsidRPr="00000000">
        <w:rPr>
          <w:rtl w:val="0"/>
        </w:rPr>
        <w:t xml:space="preserve">engage institutional partners and develop formal MOU’s, with the help of NASA’s OIIR office, ESPO, and the US State Department. International airborne campaigns have been repeatedly plagued by slow landing clearances and associated bureaucracy, and much of this can be avoided by beginning the formal MOU process early. </w:t>
      </w:r>
      <w:r w:rsidDel="00000000" w:rsidR="00000000" w:rsidRPr="00000000">
        <w:rPr>
          <w:rtl w:val="0"/>
        </w:rPr>
        <w:t xml:space="preserve">While using NASA aircraft for </w:t>
      </w:r>
      <w:del w:author="Michael Keller" w:id="235" w:date="2024-11-06T23:15:39Z">
        <w:r w:rsidDel="00000000" w:rsidR="00000000" w:rsidRPr="00000000">
          <w:rPr>
            <w:rtl w:val="0"/>
          </w:rPr>
          <w:delText xml:space="preserve">the </w:delText>
        </w:r>
      </w:del>
      <w:r w:rsidDel="00000000" w:rsidR="00000000" w:rsidRPr="00000000">
        <w:rPr>
          <w:rtl w:val="0"/>
        </w:rPr>
        <w:t xml:space="preserve">airborne measurements have </w:t>
      </w:r>
      <w:del w:author="Michael Keller" w:id="236" w:date="2024-11-06T23:15:45Z">
        <w:r w:rsidDel="00000000" w:rsidR="00000000" w:rsidRPr="00000000">
          <w:rPr>
            <w:rtl w:val="0"/>
          </w:rPr>
          <w:delText xml:space="preserve">certain </w:delText>
        </w:r>
      </w:del>
      <w:r w:rsidDel="00000000" w:rsidR="00000000" w:rsidRPr="00000000">
        <w:rPr>
          <w:rtl w:val="0"/>
        </w:rPr>
        <w:t xml:space="preserve">benefits, use of these aircraft require diplomatic clearance in both the country with the study area and during transit</w:t>
      </w:r>
      <w:ins w:author="Michael Keller" w:id="237" w:date="2024-11-06T23:16:03Z">
        <w:r w:rsidDel="00000000" w:rsidR="00000000" w:rsidRPr="00000000">
          <w:rPr>
            <w:rtl w:val="0"/>
          </w:rPr>
          <w:t xml:space="preserve">.</w:t>
        </w:r>
      </w:ins>
      <w:del w:author="Michael Keller" w:id="237" w:date="2024-11-06T23:16:03Z">
        <w:r w:rsidDel="00000000" w:rsidR="00000000" w:rsidRPr="00000000">
          <w:rPr>
            <w:rtl w:val="0"/>
          </w:rPr>
          <w:delText xml:space="preserve">,</w:delText>
        </w:r>
      </w:del>
      <w:r w:rsidDel="00000000" w:rsidR="00000000" w:rsidRPr="00000000">
        <w:rPr>
          <w:rtl w:val="0"/>
        </w:rPr>
        <w:t xml:space="preserve"> </w:t>
      </w:r>
      <w:del w:author="Michael Keller" w:id="238" w:date="2024-11-06T23:16:22Z">
        <w:r w:rsidDel="00000000" w:rsidR="00000000" w:rsidRPr="00000000">
          <w:rPr>
            <w:rtl w:val="0"/>
          </w:rPr>
          <w:delText xml:space="preserve">and there is a risk of not getting diplomatic clearance for the NASA aircraft at the last minute, as the d</w:delText>
        </w:r>
      </w:del>
      <w:ins w:author="Michael Keller" w:id="238" w:date="2024-11-06T23:16:22Z">
        <w:r w:rsidDel="00000000" w:rsidR="00000000" w:rsidRPr="00000000">
          <w:rPr>
            <w:rtl w:val="0"/>
          </w:rPr>
          <w:t xml:space="preserve">D</w:t>
        </w:r>
      </w:ins>
      <w:r w:rsidDel="00000000" w:rsidR="00000000" w:rsidRPr="00000000">
        <w:rPr>
          <w:rtl w:val="0"/>
        </w:rPr>
        <w:t xml:space="preserve">iplomatic clearance can sometimes only be obtained near its need-by date</w:t>
      </w:r>
      <w:ins w:author="Michael Keller" w:id="239" w:date="2024-11-06T23:16:36Z">
        <w:r w:rsidDel="00000000" w:rsidR="00000000" w:rsidRPr="00000000">
          <w:rPr>
            <w:rtl w:val="0"/>
          </w:rPr>
          <w:t xml:space="preserve"> so portions of campaigns or entire campaigns may be cancelled on short notice.</w:t>
        </w:r>
      </w:ins>
      <w:r w:rsidDel="00000000" w:rsidR="00000000" w:rsidRPr="00000000">
        <w:rPr>
          <w:rtl w:val="0"/>
        </w:rPr>
        <w:t xml:space="preserve">. In addition, </w:t>
      </w:r>
      <w:ins w:author="Michael Keller" w:id="240" w:date="2024-11-06T23:17:54Z">
        <w:r w:rsidDel="00000000" w:rsidR="00000000" w:rsidRPr="00000000">
          <w:rPr>
            <w:rtl w:val="0"/>
          </w:rPr>
          <w:t xml:space="preserve">because</w:t>
        </w:r>
      </w:ins>
      <w:del w:author="Michael Keller" w:id="240" w:date="2024-11-06T23:17:54Z">
        <w:r w:rsidDel="00000000" w:rsidR="00000000" w:rsidRPr="00000000">
          <w:rPr>
            <w:rtl w:val="0"/>
          </w:rPr>
          <w:delText xml:space="preserve">as</w:delText>
        </w:r>
      </w:del>
      <w:r w:rsidDel="00000000" w:rsidR="00000000" w:rsidRPr="00000000">
        <w:rPr>
          <w:rtl w:val="0"/>
        </w:rPr>
        <w:t xml:space="preserve"> NASA aircraft are operated by US civil servants, there is a demonstrated risk of a US government shutdown delaying or canceling science flights, especially in the October-December timeframe. </w:t>
      </w:r>
      <w:ins w:author="Michael Keller" w:id="241" w:date="2024-11-06T23:18:21Z">
        <w:r w:rsidDel="00000000" w:rsidR="00000000" w:rsidRPr="00000000">
          <w:rPr>
            <w:rtl w:val="0"/>
          </w:rPr>
          <w:t xml:space="preserve">The </w:t>
        </w:r>
      </w:ins>
      <w:r w:rsidDel="00000000" w:rsidR="00000000" w:rsidRPr="00000000">
        <w:rPr>
          <w:rtl w:val="0"/>
        </w:rPr>
        <w:t xml:space="preserve">PANGEA </w:t>
      </w:r>
      <w:ins w:author="Michael Keller" w:id="242" w:date="2024-11-06T23:18:24Z">
        <w:r w:rsidDel="00000000" w:rsidR="00000000" w:rsidRPr="00000000">
          <w:rPr>
            <w:rtl w:val="0"/>
          </w:rPr>
          <w:t xml:space="preserve">Project Office </w:t>
        </w:r>
      </w:ins>
      <w:r w:rsidDel="00000000" w:rsidR="00000000" w:rsidRPr="00000000">
        <w:rPr>
          <w:rtl w:val="0"/>
        </w:rPr>
        <w:t xml:space="preserve">will consider these and other risks, and may consider using commercial aircraft to mitigate these risks.</w:t>
      </w:r>
    </w:p>
    <w:p w:rsidR="00000000" w:rsidDel="00000000" w:rsidP="00000000" w:rsidRDefault="00000000" w:rsidRPr="00000000" w14:paraId="000007A5">
      <w:pPr>
        <w:rPr/>
      </w:pPr>
      <w:r w:rsidDel="00000000" w:rsidR="00000000" w:rsidRPr="00000000">
        <w:rPr>
          <w:rtl w:val="0"/>
        </w:rPr>
        <w:t xml:space="preserve"> </w:t>
      </w:r>
    </w:p>
    <w:p w:rsidR="00000000" w:rsidDel="00000000" w:rsidP="00000000" w:rsidRDefault="00000000" w:rsidRPr="00000000" w14:paraId="000007A6">
      <w:pPr>
        <w:rPr/>
      </w:pPr>
      <w:r w:rsidDel="00000000" w:rsidR="00000000" w:rsidRPr="00000000">
        <w:rPr>
          <w:rtl w:val="0"/>
        </w:rPr>
        <w:t xml:space="preserve">Weather is also an important consideration in successful field and airborne measurements for PANGEA, especially for optical measurements that require cloud-free conditions for optimal measurements. During the </w:t>
      </w:r>
      <w:ins w:author="Michael Keller" w:id="243" w:date="2024-11-06T23:19:35Z">
        <w:r w:rsidDel="00000000" w:rsidR="00000000" w:rsidRPr="00000000">
          <w:rPr>
            <w:rtl w:val="0"/>
          </w:rPr>
          <w:t xml:space="preserve">science defintion </w:t>
        </w:r>
      </w:ins>
      <w:del w:author="Michael Keller" w:id="243" w:date="2024-11-06T23:19:35Z">
        <w:r w:rsidDel="00000000" w:rsidR="00000000" w:rsidRPr="00000000">
          <w:rPr>
            <w:rtl w:val="0"/>
          </w:rPr>
          <w:delText xml:space="preserve">study </w:delText>
        </w:r>
      </w:del>
      <w:r w:rsidDel="00000000" w:rsidR="00000000" w:rsidRPr="00000000">
        <w:rPr>
          <w:rtl w:val="0"/>
        </w:rPr>
        <w:t xml:space="preserve">phase, PANGEA will run a climate analysis to determine the best time of year </w:t>
      </w:r>
      <w:ins w:author="Michael Keller" w:id="244" w:date="2024-11-06T23:19:54Z">
        <w:r w:rsidDel="00000000" w:rsidR="00000000" w:rsidRPr="00000000">
          <w:rPr>
            <w:rtl w:val="0"/>
          </w:rPr>
          <w:t xml:space="preserve">for</w:t>
        </w:r>
      </w:ins>
      <w:del w:author="Michael Keller" w:id="244" w:date="2024-11-06T23:19:54Z">
        <w:r w:rsidDel="00000000" w:rsidR="00000000" w:rsidRPr="00000000">
          <w:rPr>
            <w:rtl w:val="0"/>
          </w:rPr>
          <w:delText xml:space="preserve">to do</w:delText>
        </w:r>
      </w:del>
      <w:r w:rsidDel="00000000" w:rsidR="00000000" w:rsidRPr="00000000">
        <w:rPr>
          <w:rtl w:val="0"/>
        </w:rPr>
        <w:t xml:space="preserve"> airborne measurements</w:t>
      </w:r>
      <w:del w:author="Michael Keller" w:id="245" w:date="2024-11-06T23:20:01Z">
        <w:r w:rsidDel="00000000" w:rsidR="00000000" w:rsidRPr="00000000">
          <w:rPr>
            <w:rtl w:val="0"/>
          </w:rPr>
          <w:delText xml:space="preserve"> under these considerations</w:delText>
        </w:r>
      </w:del>
      <w:r w:rsidDel="00000000" w:rsidR="00000000" w:rsidRPr="00000000">
        <w:rPr>
          <w:rtl w:val="0"/>
        </w:rPr>
        <w:t xml:space="preserve">. During the airborne campaign periods, PANGEA will </w:t>
      </w:r>
      <w:ins w:author="Michael Keller" w:id="246" w:date="2024-11-06T23:20:38Z">
        <w:commentRangeStart w:id="433"/>
        <w:r w:rsidDel="00000000" w:rsidR="00000000" w:rsidRPr="00000000">
          <w:rPr>
            <w:rtl w:val="0"/>
          </w:rPr>
          <w:t xml:space="preserve">work with</w:t>
        </w:r>
      </w:ins>
      <w:del w:author="Michael Keller" w:id="246" w:date="2024-11-06T23:20:38Z">
        <w:commentRangeEnd w:id="433"/>
        <w:r w:rsidDel="00000000" w:rsidR="00000000" w:rsidRPr="00000000">
          <w:commentReference w:id="433"/>
        </w:r>
        <w:r w:rsidDel="00000000" w:rsidR="00000000" w:rsidRPr="00000000">
          <w:rPr>
            <w:rtl w:val="0"/>
          </w:rPr>
          <w:delText xml:space="preserve">hire</w:delText>
        </w:r>
      </w:del>
      <w:r w:rsidDel="00000000" w:rsidR="00000000" w:rsidRPr="00000000">
        <w:rPr>
          <w:rtl w:val="0"/>
        </w:rPr>
        <w:t xml:space="preserve"> local weather forecasters who understand the local climate to facilitate successful airborne and field measurements.</w:t>
      </w:r>
    </w:p>
    <w:p w:rsidR="00000000" w:rsidDel="00000000" w:rsidP="00000000" w:rsidRDefault="00000000" w:rsidRPr="00000000" w14:paraId="000007A7">
      <w:pPr>
        <w:ind w:left="0" w:firstLine="0"/>
        <w:rPr>
          <w:ins w:author="Michael Keller" w:id="247" w:date="2024-11-06T23:21:48Z"/>
        </w:rPr>
      </w:pPr>
      <w:ins w:author="Michael Keller" w:id="247" w:date="2024-11-06T23:21:48Z">
        <w:r w:rsidDel="00000000" w:rsidR="00000000" w:rsidRPr="00000000">
          <w:rPr>
            <w:rtl w:val="0"/>
          </w:rPr>
        </w:r>
      </w:ins>
    </w:p>
    <w:p w:rsidR="00000000" w:rsidDel="00000000" w:rsidP="00000000" w:rsidRDefault="00000000" w:rsidRPr="00000000" w14:paraId="000007A8">
      <w:pPr>
        <w:ind w:left="0" w:firstLine="0"/>
        <w:rPr>
          <w:ins w:author="Michael Keller" w:id="247" w:date="2024-11-06T23:21:48Z"/>
        </w:rPr>
      </w:pPr>
      <w:ins w:author="Michael Keller" w:id="247" w:date="2024-11-06T23:21:48Z">
        <w:r w:rsidDel="00000000" w:rsidR="00000000" w:rsidRPr="00000000">
          <w:rPr>
            <w:rtl w:val="0"/>
          </w:rPr>
          <w:t xml:space="preserve">[add a paragraph for field risks including transportation, facilities, disease, violence, political instability]</w:t>
        </w:r>
      </w:ins>
    </w:p>
    <w:p w:rsidR="00000000" w:rsidDel="00000000" w:rsidP="00000000" w:rsidRDefault="00000000" w:rsidRPr="00000000" w14:paraId="000007A9">
      <w:pPr>
        <w:ind w:left="0" w:firstLine="0"/>
        <w:rPr>
          <w:ins w:author="Michael Keller" w:id="247" w:date="2024-11-06T23:21:48Z"/>
        </w:rPr>
      </w:pPr>
      <w:ins w:author="Michael Keller" w:id="247" w:date="2024-11-06T23:21:48Z">
        <w:r w:rsidDel="00000000" w:rsidR="00000000" w:rsidRPr="00000000">
          <w:rPr>
            <w:rtl w:val="0"/>
          </w:rPr>
        </w:r>
      </w:ins>
    </w:p>
    <w:p w:rsidR="00000000" w:rsidDel="00000000" w:rsidP="00000000" w:rsidRDefault="00000000" w:rsidRPr="00000000" w14:paraId="000007AA">
      <w:pPr>
        <w:ind w:left="0" w:firstLine="0"/>
        <w:rPr>
          <w:ins w:author="Michael Keller" w:id="247" w:date="2024-11-06T23:21:48Z"/>
        </w:rPr>
      </w:pPr>
      <w:ins w:author="Michael Keller" w:id="247" w:date="2024-11-06T23:21:48Z">
        <w:r w:rsidDel="00000000" w:rsidR="00000000" w:rsidRPr="00000000">
          <w:rPr>
            <w:rtl w:val="0"/>
          </w:rPr>
          <w:t xml:space="preserve">Field work presents multiple risks.  Surprisingly for those who have not been involved, the riskiest activity historically for NASA has been transportation to-and-from field sites.  Car, truck, off-road vehicle, and boat accidents are not uncommon.  Risks can be mitigated by assuring that drivers are trained and that vehicles are properly maintained.  Other risks in the field include loss of equipment through theft and violence against research team members.  These risks can be mitigated by establishing good relations with local communities.  Hiring from local communities helps to maintain good relations.  Illness and </w:t>
        </w:r>
        <w:r w:rsidDel="00000000" w:rsidR="00000000" w:rsidRPr="00000000">
          <w:rPr>
            <w:rtl w:val="0"/>
          </w:rPr>
          <w:t xml:space="preserve">accidents</w:t>
        </w:r>
        <w:r w:rsidDel="00000000" w:rsidR="00000000" w:rsidRPr="00000000">
          <w:rPr>
            <w:rtl w:val="0"/>
          </w:rPr>
          <w:t xml:space="preserve"> are possible and risks to personnel can be </w:t>
        </w:r>
        <w:r w:rsidDel="00000000" w:rsidR="00000000" w:rsidRPr="00000000">
          <w:rPr>
            <w:rtl w:val="0"/>
          </w:rPr>
          <w:t xml:space="preserve">mitigated</w:t>
        </w:r>
        <w:r w:rsidDel="00000000" w:rsidR="00000000" w:rsidRPr="00000000">
          <w:rPr>
            <w:rtl w:val="0"/>
          </w:rPr>
          <w:t xml:space="preserve"> by proper training, first aid, and good reliable communications and provision for evacuation of sick or wounded researchers when needed.</w:t>
        </w:r>
      </w:ins>
    </w:p>
    <w:p w:rsidR="00000000" w:rsidDel="00000000" w:rsidP="00000000" w:rsidRDefault="00000000" w:rsidRPr="00000000" w14:paraId="000007AB">
      <w:pPr>
        <w:ind w:left="0" w:firstLine="0"/>
        <w:rPr/>
      </w:pPr>
      <w:r w:rsidDel="00000000" w:rsidR="00000000" w:rsidRPr="00000000">
        <w:rPr>
          <w:rtl w:val="0"/>
        </w:rPr>
      </w:r>
    </w:p>
    <w:p w:rsidR="00000000" w:rsidDel="00000000" w:rsidP="00000000" w:rsidRDefault="00000000" w:rsidRPr="00000000" w14:paraId="000007AC">
      <w:pPr>
        <w:rPr/>
      </w:pPr>
      <w:r w:rsidDel="00000000" w:rsidR="00000000" w:rsidRPr="00000000">
        <w:rPr>
          <w:b w:val="1"/>
          <w:rtl w:val="0"/>
        </w:rPr>
        <w:t xml:space="preserve">Meeting Community Engagement and Applications Objectives: </w:t>
      </w:r>
      <w:ins w:author="Michael Keller" w:id="248" w:date="2024-11-06T23:36:03Z">
        <w:r w:rsidDel="00000000" w:rsidR="00000000" w:rsidRPr="00000000">
          <w:rPr>
            <w:b w:val="1"/>
            <w:rtl w:val="0"/>
          </w:rPr>
          <w:t xml:space="preserve">Engaging </w:t>
        </w:r>
      </w:ins>
      <w:del w:author="Michael Keller" w:id="248" w:date="2024-11-06T23:36:03Z">
        <w:r w:rsidDel="00000000" w:rsidR="00000000" w:rsidRPr="00000000">
          <w:rPr>
            <w:rtl w:val="0"/>
          </w:rPr>
          <w:delText xml:space="preserve">PANGEA aims to engage stakeholders from across the study areas, work </w:delText>
        </w:r>
      </w:del>
      <w:r w:rsidDel="00000000" w:rsidR="00000000" w:rsidRPr="00000000">
        <w:rPr>
          <w:rtl w:val="0"/>
        </w:rPr>
        <w:t xml:space="preserve">with local communities, and </w:t>
      </w:r>
      <w:ins w:author="Michael Keller" w:id="249" w:date="2024-11-06T23:36:11Z">
        <w:r w:rsidDel="00000000" w:rsidR="00000000" w:rsidRPr="00000000">
          <w:rPr>
            <w:rtl w:val="0"/>
          </w:rPr>
          <w:t xml:space="preserve">developing</w:t>
        </w:r>
      </w:ins>
      <w:del w:author="Michael Keller" w:id="249" w:date="2024-11-06T23:36:11Z">
        <w:r w:rsidDel="00000000" w:rsidR="00000000" w:rsidRPr="00000000">
          <w:rPr>
            <w:rtl w:val="0"/>
          </w:rPr>
          <w:delText xml:space="preserve">develop</w:delText>
        </w:r>
      </w:del>
      <w:r w:rsidDel="00000000" w:rsidR="00000000" w:rsidRPr="00000000">
        <w:rPr>
          <w:rtl w:val="0"/>
        </w:rPr>
        <w:t xml:space="preserve"> science and applications outcomes that will be useful to a wide variety of people</w:t>
      </w:r>
      <w:del w:author="Michael Keller" w:id="250" w:date="2024-11-06T23:36:20Z">
        <w:r w:rsidDel="00000000" w:rsidR="00000000" w:rsidRPr="00000000">
          <w:rPr>
            <w:rtl w:val="0"/>
          </w:rPr>
          <w:delText xml:space="preserve">. This</w:delText>
        </w:r>
      </w:del>
      <w:r w:rsidDel="00000000" w:rsidR="00000000" w:rsidRPr="00000000">
        <w:rPr>
          <w:rtl w:val="0"/>
        </w:rPr>
        <w:t xml:space="preserve"> requires</w:t>
      </w:r>
      <w:del w:author="Michael Keller" w:id="251" w:date="2024-11-06T23:36:25Z">
        <w:r w:rsidDel="00000000" w:rsidR="00000000" w:rsidRPr="00000000">
          <w:rPr>
            <w:rtl w:val="0"/>
          </w:rPr>
          <w:delText xml:space="preserve"> a lot of</w:delText>
        </w:r>
      </w:del>
      <w:r w:rsidDel="00000000" w:rsidR="00000000" w:rsidRPr="00000000">
        <w:rPr>
          <w:rtl w:val="0"/>
        </w:rPr>
        <w:t xml:space="preserve"> coordination and genuine effort</w:t>
      </w:r>
      <w:del w:author="Michael Keller" w:id="252" w:date="2024-11-06T23:36:33Z">
        <w:r w:rsidDel="00000000" w:rsidR="00000000" w:rsidRPr="00000000">
          <w:rPr>
            <w:rtl w:val="0"/>
          </w:rPr>
          <w:delText xml:space="preserve"> to be good partners in these efforts</w:delText>
        </w:r>
      </w:del>
      <w:r w:rsidDel="00000000" w:rsidR="00000000" w:rsidRPr="00000000">
        <w:rPr>
          <w:rtl w:val="0"/>
        </w:rPr>
        <w:t xml:space="preserve">. </w:t>
      </w:r>
      <w:commentRangeStart w:id="434"/>
      <w:r w:rsidDel="00000000" w:rsidR="00000000" w:rsidRPr="00000000">
        <w:rPr>
          <w:rtl w:val="0"/>
        </w:rPr>
        <w:t xml:space="preserve">PANGEA will embrace inclusivity and will actively work to develop and promote inclusive practices throughout the campaign phases. Co-developing projects and working equitably with IP&amp;LC can take a long time and ideally builds on long-standing relationships; it should also involve a plan for how to continue supporting communities beyond the duration of the project. However, given the limited duration for PANGEA field work in each location, there is a risk that the project will not meet these goals. PANGEA will work to maintain relationships with community partners throughout the campaign, and will work with international and industrial partners to secure additional funding to support these efforts in order to increase the depth and meaningfulness of these relationships.</w:t>
      </w:r>
      <w:commentRangeEnd w:id="434"/>
      <w:r w:rsidDel="00000000" w:rsidR="00000000" w:rsidRPr="00000000">
        <w:commentReference w:id="434"/>
      </w:r>
      <w:r w:rsidDel="00000000" w:rsidR="00000000" w:rsidRPr="00000000">
        <w:rPr>
          <w:rtl w:val="0"/>
        </w:rPr>
      </w:r>
    </w:p>
    <w:p w:rsidR="00000000" w:rsidDel="00000000" w:rsidP="00000000" w:rsidRDefault="00000000" w:rsidRPr="00000000" w14:paraId="000007AD">
      <w:pPr>
        <w:pStyle w:val="Heading2"/>
        <w:rPr/>
      </w:pPr>
      <w:bookmarkStart w:colFirst="0" w:colLast="0" w:name="_segnwgqaxwz7" w:id="59"/>
      <w:bookmarkEnd w:id="59"/>
      <w:commentRangeStart w:id="435"/>
      <w:r w:rsidDel="00000000" w:rsidR="00000000" w:rsidRPr="00000000">
        <w:rPr>
          <w:rtl w:val="0"/>
        </w:rPr>
        <w:t xml:space="preserve">8</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Enabling Earth Science to Action</w:t>
      </w:r>
      <w:commentRangeEnd w:id="435"/>
      <w:r w:rsidDel="00000000" w:rsidR="00000000" w:rsidRPr="00000000">
        <w:commentReference w:id="435"/>
      </w:r>
      <w:r w:rsidDel="00000000" w:rsidR="00000000" w:rsidRPr="00000000">
        <w:rPr>
          <w:rtl w:val="0"/>
        </w:rPr>
      </w:r>
    </w:p>
    <w:p w:rsidR="00000000" w:rsidDel="00000000" w:rsidP="00000000" w:rsidRDefault="00000000" w:rsidRPr="00000000" w14:paraId="000007AE">
      <w:pPr>
        <w:rPr>
          <w:highlight w:val="white"/>
        </w:rPr>
      </w:pPr>
      <w:r w:rsidDel="00000000" w:rsidR="00000000" w:rsidRPr="00000000">
        <w:rPr>
          <w:highlight w:val="white"/>
          <w:rtl w:val="0"/>
        </w:rPr>
        <w:t xml:space="preserve">There are two main requirements for effective application of NASA research: (1) substantive overlap between NASA science and user needs; and (2) a process that brings potential users and scientists together. By meeting science and measurement objectives, PANGEA is well positioned to advance monitoring capabilities in the tropic</w:t>
      </w:r>
      <w:ins w:author="Michael Keller" w:id="253" w:date="2024-11-06T23:40:25Z">
        <w:r w:rsidDel="00000000" w:rsidR="00000000" w:rsidRPr="00000000">
          <w:rPr>
            <w:highlight w:val="white"/>
            <w:rtl w:val="0"/>
          </w:rPr>
          <w:t xml:space="preserve">al forest biomes </w:t>
        </w:r>
      </w:ins>
      <w:del w:author="Michael Keller" w:id="253" w:date="2024-11-06T23:40:25Z">
        <w:r w:rsidDel="00000000" w:rsidR="00000000" w:rsidRPr="00000000">
          <w:rPr>
            <w:highlight w:val="white"/>
            <w:rtl w:val="0"/>
          </w:rPr>
          <w:delText xml:space="preserve">s, a regi</w:delText>
        </w:r>
        <w:r w:rsidDel="00000000" w:rsidR="00000000" w:rsidRPr="00000000">
          <w:rPr>
            <w:rtl w:val="0"/>
          </w:rPr>
          <w:delText xml:space="preserve">on</w:delText>
        </w:r>
      </w:del>
      <w:r w:rsidDel="00000000" w:rsidR="00000000" w:rsidRPr="00000000">
        <w:rPr>
          <w:rtl w:val="0"/>
        </w:rPr>
        <w:t xml:space="preserve"> where data gaps and limited process understanding will otherwise limit the utility of new and forthcoming satellite sensors.</w:t>
      </w:r>
      <w:r w:rsidDel="00000000" w:rsidR="00000000" w:rsidRPr="00000000">
        <w:rPr>
          <w:highlight w:val="white"/>
          <w:rtl w:val="0"/>
        </w:rPr>
        <w:t xml:space="preserve"> This section presents the ways PANGEA will enable Earth Science to Action (ES2A) in critical fields like climate change and carbon monitoring, biodiversity conservation, and sustainable agriculture and livelihoods. It also details the current and future processes that the project employs to ensure uptake of research outputs by users. PANGEA’s early, intensive, and diverse engagement of partners during the scoping phase for co-design is foundational to ensure the uptake and use of data products. Based on feedback from the scoping phase, PANGEA data products will be highly accessible and user friendly, and will include information on scaling </w:t>
      </w:r>
      <w:r w:rsidDel="00000000" w:rsidR="00000000" w:rsidRPr="00000000">
        <w:rPr>
          <w:highlight w:val="white"/>
          <w:rtl w:val="0"/>
        </w:rPr>
        <w:t xml:space="preserve">approaches</w:t>
      </w:r>
      <w:r w:rsidDel="00000000" w:rsidR="00000000" w:rsidRPr="00000000">
        <w:rPr>
          <w:highlight w:val="white"/>
          <w:rtl w:val="0"/>
        </w:rPr>
        <w:t xml:space="preserve">, offer educational materials, and continue a bidirectional dialog that raises awareness about PANGEA and its products while collecting feedback on user needs. PANGEA plans to advance methodologies to weave local, traditional, and ecological knowledge with remote sensing data, which offers both opportunities for improved scientific understanding, and unearths novel routes to put PANGEA products in the hands of </w:t>
      </w:r>
      <w:r w:rsidDel="00000000" w:rsidR="00000000" w:rsidRPr="00000000">
        <w:rPr>
          <w:highlight w:val="white"/>
          <w:rtl w:val="0"/>
        </w:rPr>
        <w:t xml:space="preserve">decision makers and action takers</w:t>
      </w:r>
      <w:r w:rsidDel="00000000" w:rsidR="00000000" w:rsidRPr="00000000">
        <w:rPr>
          <w:highlight w:val="white"/>
          <w:rtl w:val="0"/>
        </w:rPr>
        <w:t xml:space="preserve">. </w:t>
      </w:r>
    </w:p>
    <w:p w:rsidR="00000000" w:rsidDel="00000000" w:rsidP="00000000" w:rsidRDefault="00000000" w:rsidRPr="00000000" w14:paraId="000007AF">
      <w:pPr>
        <w:rPr>
          <w:highlight w:val="white"/>
        </w:rPr>
      </w:pPr>
      <w:r w:rsidDel="00000000" w:rsidR="00000000" w:rsidRPr="00000000">
        <w:rPr>
          <w:rtl w:val="0"/>
        </w:rPr>
      </w:r>
    </w:p>
    <w:p w:rsidR="00000000" w:rsidDel="00000000" w:rsidP="00000000" w:rsidRDefault="00000000" w:rsidRPr="00000000" w14:paraId="000007B0">
      <w:pPr>
        <w:rPr>
          <w:highlight w:val="white"/>
        </w:rPr>
      </w:pPr>
      <w:del w:author="Michael Keller" w:id="254" w:date="2024-11-07T22:40:17Z">
        <w:commentRangeStart w:id="436"/>
        <w:r w:rsidDel="00000000" w:rsidR="00000000" w:rsidRPr="00000000">
          <w:rPr>
            <w:highlight w:val="white"/>
            <w:rtl w:val="0"/>
          </w:rPr>
          <w:delText xml:space="preserve">PANGEA will engage a global network of pan-tropical scientists, including many who have spent their entire careers collecting the valuable data that go into global maps. PANGEA will prioritize strategic NASA Earth Science to Action efforts that close the gap between rapidly advancing technology and the needs of society to access science-informed decision-making platforms. PANGEA emphasizes a historically understudied tropical biome to empower one of the planet’s most vulnerable regions to the consequences of climate and land use change while also acknowledging the global contributions of tropical biodiversity to resilience in the interconnected Earth System. </w:delText>
        </w:r>
      </w:del>
      <w:commentRangeEnd w:id="436"/>
      <w:r w:rsidDel="00000000" w:rsidR="00000000" w:rsidRPr="00000000">
        <w:commentReference w:id="436"/>
      </w:r>
      <w:r w:rsidDel="00000000" w:rsidR="00000000" w:rsidRPr="00000000">
        <w:rPr>
          <w:rtl w:val="0"/>
        </w:rPr>
      </w:r>
    </w:p>
    <w:p w:rsidR="00000000" w:rsidDel="00000000" w:rsidP="00000000" w:rsidRDefault="00000000" w:rsidRPr="00000000" w14:paraId="000007B1">
      <w:pPr>
        <w:pStyle w:val="Heading3"/>
        <w:rPr>
          <w:rFonts w:ascii="Roboto" w:cs="Roboto" w:eastAsia="Roboto" w:hAnsi="Roboto"/>
          <w:color w:val="1f1f1f"/>
          <w:sz w:val="21"/>
          <w:szCs w:val="21"/>
          <w:highlight w:val="white"/>
        </w:rPr>
      </w:pPr>
      <w:bookmarkStart w:colFirst="0" w:colLast="0" w:name="_d0n9lllcjn02" w:id="60"/>
      <w:bookmarkEnd w:id="60"/>
      <w:commentRangeStart w:id="437"/>
      <w:commentRangeStart w:id="438"/>
      <w:r w:rsidDel="00000000" w:rsidR="00000000" w:rsidRPr="00000000">
        <w:rPr>
          <w:rtl w:val="0"/>
        </w:rPr>
        <w:t xml:space="preserve">8.1 Applications of PANGEA research </w:t>
      </w:r>
      <w:r w:rsidDel="00000000" w:rsidR="00000000" w:rsidRPr="00000000">
        <w:rPr>
          <w:rtl w:val="0"/>
        </w:rPr>
        <w:t xml:space="preserve">outputs</w:t>
      </w:r>
      <w:commentRangeEnd w:id="437"/>
      <w:r w:rsidDel="00000000" w:rsidR="00000000" w:rsidRPr="00000000">
        <w:commentReference w:id="437"/>
      </w:r>
      <w:commentRangeEnd w:id="438"/>
      <w:r w:rsidDel="00000000" w:rsidR="00000000" w:rsidRPr="00000000">
        <w:commentReference w:id="438"/>
      </w:r>
      <w:r w:rsidDel="00000000" w:rsidR="00000000" w:rsidRPr="00000000">
        <w:rPr>
          <w:rtl w:val="0"/>
        </w:rPr>
      </w:r>
    </w:p>
    <w:p w:rsidR="00000000" w:rsidDel="00000000" w:rsidP="00000000" w:rsidRDefault="00000000" w:rsidRPr="00000000" w14:paraId="000007B2">
      <w:pPr>
        <w:pStyle w:val="Heading4"/>
        <w:spacing w:after="240" w:before="240" w:lineRule="auto"/>
        <w:rPr/>
      </w:pPr>
      <w:bookmarkStart w:colFirst="0" w:colLast="0" w:name="_hm6wmphkkjb5" w:id="61"/>
      <w:bookmarkEnd w:id="61"/>
      <w:r w:rsidDel="00000000" w:rsidR="00000000" w:rsidRPr="00000000">
        <w:rPr>
          <w:rtl w:val="0"/>
        </w:rPr>
        <w:t xml:space="preserve">8</w:t>
      </w:r>
      <w:r w:rsidDel="00000000" w:rsidR="00000000" w:rsidRPr="00000000">
        <w:rPr>
          <w:rtl w:val="0"/>
        </w:rPr>
        <w:t xml:space="preserve">.1.1 Carbon Sequestration Stability and Methane Fluxes</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750"/>
        <w:gridCol w:w="3945"/>
        <w:tblGridChange w:id="0">
          <w:tblGrid>
            <w:gridCol w:w="1665"/>
            <w:gridCol w:w="3750"/>
            <w:gridCol w:w="394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Science question </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Research application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Potential partners and/or outlets for impact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ff0000"/>
              </w:rPr>
            </w:pPr>
            <w:r w:rsidDel="00000000" w:rsidR="00000000" w:rsidRPr="00000000">
              <w:rPr>
                <w:rFonts w:ascii="Avenir" w:cs="Avenir" w:eastAsia="Avenir" w:hAnsi="Avenir"/>
                <w:rtl w:val="0"/>
              </w:rPr>
              <w:t xml:space="preserve">Q1, Q2, Q8, Q15, Q18, Q19, Q26</w:t>
            </w:r>
            <w:r w:rsidDel="00000000" w:rsidR="00000000" w:rsidRPr="00000000">
              <w:rPr>
                <w:rtl w:val="0"/>
              </w:rPr>
            </w:r>
          </w:p>
        </w:tc>
        <w:tc>
          <w:tcPr>
            <w:shd w:fill="c9daf8"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Avenir" w:cs="Avenir" w:eastAsia="Avenir" w:hAnsi="Avenir"/>
                <w:rtl w:val="0"/>
              </w:rPr>
              <w:t xml:space="preserve">Mapping and quantifying </w:t>
            </w:r>
            <w:r w:rsidDel="00000000" w:rsidR="00000000" w:rsidRPr="00000000">
              <w:rPr>
                <w:rFonts w:ascii="Calibri" w:cs="Calibri" w:eastAsia="Calibri" w:hAnsi="Calibri"/>
                <w:b w:val="1"/>
                <w:rtl w:val="0"/>
              </w:rPr>
              <w:t xml:space="preserve">carbon sequestration long-term stability</w:t>
            </w:r>
            <w:r w:rsidDel="00000000" w:rsidR="00000000" w:rsidRPr="00000000">
              <w:rPr>
                <w:rFonts w:ascii="Avenir" w:cs="Avenir" w:eastAsia="Avenir" w:hAnsi="Avenir"/>
                <w:rtl w:val="0"/>
              </w:rPr>
              <w:t xml:space="preserve"> (i.e., permanence in carbon markets)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US GHG Center, GEO-TREES, CTrees, Land and Carbon Lab (WRI), OSFAC, GCF-TF, Woodwell, SilvaCarbon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Q1, Q2, Q4, Q15, Q26</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rPr>
            </w:pPr>
            <w:r w:rsidDel="00000000" w:rsidR="00000000" w:rsidRPr="00000000">
              <w:rPr>
                <w:rFonts w:ascii="Avenir" w:cs="Avenir" w:eastAsia="Avenir" w:hAnsi="Avenir"/>
                <w:rtl w:val="0"/>
              </w:rPr>
              <w:t xml:space="preserve">Mapping and quantifying tropical </w:t>
            </w:r>
            <w:r w:rsidDel="00000000" w:rsidR="00000000" w:rsidRPr="00000000">
              <w:rPr>
                <w:rFonts w:ascii="Calibri" w:cs="Calibri" w:eastAsia="Calibri" w:hAnsi="Calibri"/>
                <w:b w:val="1"/>
                <w:rtl w:val="0"/>
              </w:rPr>
              <w:t xml:space="preserve">methane flux predictions</w:t>
            </w:r>
            <w:r w:rsidDel="00000000" w:rsidR="00000000" w:rsidRPr="00000000">
              <w:rPr>
                <w:rFonts w:ascii="Avenir" w:cs="Avenir" w:eastAsia="Avenir" w:hAnsi="Aveni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US GHG Center, SERVIR, WRI</w:t>
            </w:r>
          </w:p>
        </w:tc>
      </w:tr>
    </w:tbl>
    <w:p w:rsidR="00000000" w:rsidDel="00000000" w:rsidP="00000000" w:rsidRDefault="00000000" w:rsidRPr="00000000" w14:paraId="000007BC">
      <w:pPr>
        <w:rPr/>
      </w:pPr>
      <w:r w:rsidDel="00000000" w:rsidR="00000000" w:rsidRPr="00000000">
        <w:rPr>
          <w:rtl w:val="0"/>
        </w:rPr>
        <w:t xml:space="preserve"> </w:t>
      </w:r>
    </w:p>
    <w:p w:rsidR="00000000" w:rsidDel="00000000" w:rsidP="00000000" w:rsidRDefault="00000000" w:rsidRPr="00000000" w14:paraId="000007BD">
      <w:pPr>
        <w:rPr/>
      </w:pPr>
      <w:del w:author="Michael Keller" w:id="255" w:date="2024-11-07T22:46:40Z">
        <w:r w:rsidDel="00000000" w:rsidR="00000000" w:rsidRPr="00000000">
          <w:rPr>
            <w:rtl w:val="0"/>
          </w:rPr>
          <w:delText xml:space="preserve">To effectively manage a problem, consistent and accurate measurement and monitoring is essential. </w:delText>
        </w:r>
      </w:del>
      <w:r w:rsidDel="00000000" w:rsidR="00000000" w:rsidRPr="00000000">
        <w:rPr>
          <w:rtl w:val="0"/>
        </w:rPr>
        <w:t xml:space="preserve">Mapping and monitoring tropical carbon stocks and fluxes is critical for closing the global carbon budget, constraining future climate change projections, and for improving measurement, reporting, and validation (MRV) of carbon credits</w:t>
      </w:r>
      <w:ins w:author="Michael Keller" w:id="256" w:date="2024-11-07T22:48:33Z">
        <w:r w:rsidDel="00000000" w:rsidR="00000000" w:rsidRPr="00000000">
          <w:rPr>
            <w:rtl w:val="0"/>
          </w:rPr>
          <w:t xml:space="preserve">.</w:t>
        </w:r>
      </w:ins>
      <w:del w:author="Michael Keller" w:id="256" w:date="2024-11-07T22:48:33Z">
        <w:r w:rsidDel="00000000" w:rsidR="00000000" w:rsidRPr="00000000">
          <w:rPr>
            <w:rtl w:val="0"/>
          </w:rPr>
          <w:delText xml:space="preserve">,</w:delText>
        </w:r>
      </w:del>
      <w:r w:rsidDel="00000000" w:rsidR="00000000" w:rsidRPr="00000000">
        <w:rPr>
          <w:rtl w:val="0"/>
        </w:rPr>
        <w:t xml:space="preserve"> </w:t>
      </w:r>
      <w:del w:author="Michael Keller" w:id="257" w:date="2024-11-07T22:48:53Z">
        <w:r w:rsidDel="00000000" w:rsidR="00000000" w:rsidRPr="00000000">
          <w:rPr>
            <w:rtl w:val="0"/>
          </w:rPr>
          <w:delText xml:space="preserve">offering clear applications for PANGEA data, analysis, and methodological improvements. </w:delText>
        </w:r>
      </w:del>
      <w:r w:rsidDel="00000000" w:rsidR="00000000" w:rsidRPr="00000000">
        <w:rPr>
          <w:rtl w:val="0"/>
        </w:rPr>
        <w:t xml:space="preserve">Improving climate change projections, especially decreasing uncertainty around carbon fluxes of tropical forests, tropical land use change, and tropical forest responses to climate change are critical. While PANGEA will not focus on carbon accounting, results from PANGEA can improve our understanding of the changing carbon content of tropical forests, specifically related to the long-term stability of tropical carbon sequestration and CH</w:t>
      </w:r>
      <w:r w:rsidDel="00000000" w:rsidR="00000000" w:rsidRPr="00000000">
        <w:rPr>
          <w:vertAlign w:val="subscript"/>
          <w:rtl w:val="0"/>
        </w:rPr>
        <w:t xml:space="preserve">4</w:t>
      </w:r>
      <w:r w:rsidDel="00000000" w:rsidR="00000000" w:rsidRPr="00000000">
        <w:rPr>
          <w:rtl w:val="0"/>
        </w:rPr>
        <w:t xml:space="preserve"> emissions, currently significant sources of uncertainty in the global carbon budget. PANGEA will </w:t>
      </w:r>
      <w:ins w:author="Michael Keller" w:id="258" w:date="2024-11-07T22:49:47Z">
        <w:r w:rsidDel="00000000" w:rsidR="00000000" w:rsidRPr="00000000">
          <w:rPr>
            <w:rtl w:val="0"/>
          </w:rPr>
          <w:t xml:space="preserve">coordinate with the</w:t>
        </w:r>
      </w:ins>
      <w:del w:author="Michael Keller" w:id="258" w:date="2024-11-07T22:49:47Z">
        <w:r w:rsidDel="00000000" w:rsidR="00000000" w:rsidRPr="00000000">
          <w:rPr>
            <w:rtl w:val="0"/>
          </w:rPr>
          <w:delText xml:space="preserve">stay up-to-date on</w:delText>
        </w:r>
      </w:del>
      <w:r w:rsidDel="00000000" w:rsidR="00000000" w:rsidRPr="00000000">
        <w:rPr>
          <w:rtl w:val="0"/>
        </w:rPr>
        <w:t xml:space="preserve"> U.S. Greenhouse Gas Center activity to determine areas of alignment</w:t>
      </w:r>
      <w:ins w:author="Michael Keller" w:id="259" w:date="2024-11-07T22:50:23Z">
        <w:r w:rsidDel="00000000" w:rsidR="00000000" w:rsidRPr="00000000">
          <w:rPr>
            <w:rtl w:val="0"/>
          </w:rPr>
          <w:t xml:space="preserve"> and</w:t>
        </w:r>
      </w:ins>
      <w:del w:author="Michael Keller" w:id="259" w:date="2024-11-07T22:50:23Z">
        <w:r w:rsidDel="00000000" w:rsidR="00000000" w:rsidRPr="00000000">
          <w:rPr>
            <w:rtl w:val="0"/>
          </w:rPr>
          <w:delText xml:space="preserve">,</w:delText>
        </w:r>
      </w:del>
      <w:r w:rsidDel="00000000" w:rsidR="00000000" w:rsidRPr="00000000">
        <w:rPr>
          <w:rtl w:val="0"/>
        </w:rPr>
        <w:t xml:space="preserve"> </w:t>
      </w:r>
      <w:del w:author="Michael Keller" w:id="260" w:date="2024-11-07T22:50:13Z">
        <w:r w:rsidDel="00000000" w:rsidR="00000000" w:rsidRPr="00000000">
          <w:rPr>
            <w:rtl w:val="0"/>
          </w:rPr>
          <w:delText xml:space="preserve">specifically relating to </w:delText>
        </w:r>
      </w:del>
      <w:r w:rsidDel="00000000" w:rsidR="00000000" w:rsidRPr="00000000">
        <w:rPr>
          <w:rtl w:val="0"/>
        </w:rPr>
        <w:t xml:space="preserve">opportunities for PANGEA to </w:t>
      </w:r>
      <w:ins w:author="Michael Keller" w:id="261" w:date="2024-11-07T22:50:32Z">
        <w:r w:rsidDel="00000000" w:rsidR="00000000" w:rsidRPr="00000000">
          <w:rPr>
            <w:rtl w:val="0"/>
          </w:rPr>
          <w:t xml:space="preserve">contribute</w:t>
        </w:r>
      </w:ins>
      <w:del w:author="Michael Keller" w:id="261" w:date="2024-11-07T22:50:32Z">
        <w:r w:rsidDel="00000000" w:rsidR="00000000" w:rsidRPr="00000000">
          <w:rPr>
            <w:rtl w:val="0"/>
          </w:rPr>
          <w:delText xml:space="preserve">provide</w:delText>
        </w:r>
      </w:del>
      <w:r w:rsidDel="00000000" w:rsidR="00000000" w:rsidRPr="00000000">
        <w:rPr>
          <w:rtl w:val="0"/>
        </w:rPr>
        <w:t xml:space="preserve"> data </w:t>
      </w:r>
      <w:ins w:author="Michael Keller" w:id="262" w:date="2024-11-07T22:50:37Z">
        <w:r w:rsidDel="00000000" w:rsidR="00000000" w:rsidRPr="00000000">
          <w:rPr>
            <w:rtl w:val="0"/>
          </w:rPr>
          <w:t xml:space="preserve"> and understanding </w:t>
        </w:r>
      </w:ins>
      <w:r w:rsidDel="00000000" w:rsidR="00000000" w:rsidRPr="00000000">
        <w:rPr>
          <w:rtl w:val="0"/>
        </w:rPr>
        <w:t xml:space="preserve">that meet stakeholder needs </w:t>
      </w:r>
      <w:del w:author="Michael Keller" w:id="263" w:date="2024-11-07T22:51:25Z">
        <w:r w:rsidDel="00000000" w:rsidR="00000000" w:rsidRPr="00000000">
          <w:rPr>
            <w:rtl w:val="0"/>
          </w:rPr>
          <w:delText xml:space="preserve">as emphasized in the National Strategy to Advance an Integrated U.S. Greenhouse Gas Measurement, Monitoring, and Information System </w:delText>
        </w:r>
      </w:del>
      <w:r w:rsidDel="00000000" w:rsidR="00000000" w:rsidRPr="00000000">
        <w:rPr>
          <w:rtl w:val="0"/>
        </w:rPr>
        <w:t xml:space="preserve">(</w:t>
      </w:r>
      <w:r w:rsidDel="00000000" w:rsidR="00000000" w:rsidRPr="00000000">
        <w:rPr>
          <w:shd w:fill="c9daf8" w:val="clear"/>
          <w:rtl w:val="0"/>
        </w:rPr>
        <w:t xml:space="preserve">National GHG MMIS Strategy 2023</w:t>
      </w:r>
      <w:r w:rsidDel="00000000" w:rsidR="00000000" w:rsidRPr="00000000">
        <w:rPr>
          <w:rtl w:val="0"/>
        </w:rPr>
        <w:t xml:space="preserve">). </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i w:val="1"/>
        </w:rPr>
      </w:pPr>
      <w:r w:rsidDel="00000000" w:rsidR="00000000" w:rsidRPr="00000000">
        <w:rPr>
          <w:b w:val="1"/>
          <w:i w:val="1"/>
          <w:rtl w:val="0"/>
        </w:rPr>
        <w:t xml:space="preserve">Carbon sequestration long-term stability: </w:t>
      </w:r>
      <w:del w:author="Michael Keller" w:id="264" w:date="2024-11-07T22:51:45Z">
        <w:r w:rsidDel="00000000" w:rsidR="00000000" w:rsidRPr="00000000">
          <w:rPr>
            <w:rtl w:val="0"/>
          </w:rPr>
          <w:delText xml:space="preserve">Tropical forests, which store roughly half of the world’s terrestrial carbon, are key to global carbon sequestration but face threats from climate stressors and anthropogenic impacts. </w:delText>
        </w:r>
      </w:del>
      <w:r w:rsidDel="00000000" w:rsidR="00000000" w:rsidRPr="00000000">
        <w:rPr>
          <w:rtl w:val="0"/>
        </w:rPr>
        <w:t xml:space="preserve">Carbon financing </w:t>
      </w:r>
      <w:del w:author="Michael Keller" w:id="265" w:date="2024-11-07T22:52:18Z">
        <w:r w:rsidDel="00000000" w:rsidR="00000000" w:rsidRPr="00000000">
          <w:rPr>
            <w:rtl w:val="0"/>
          </w:rPr>
          <w:delText xml:space="preserve">approaches have gained popularity across tropical communities and </w:delText>
        </w:r>
      </w:del>
      <w:ins w:author="Michael Keller" w:id="265" w:date="2024-11-07T22:52:18Z">
        <w:del w:author="Michael Keller" w:id="265" w:date="2024-11-07T22:52:18Z">
          <w:r w:rsidDel="00000000" w:rsidR="00000000" w:rsidRPr="00000000">
            <w:rPr>
              <w:rtl w:val="0"/>
            </w:rPr>
            <w:delText xml:space="preserve">involves</w:delText>
          </w:r>
        </w:del>
      </w:ins>
      <w:del w:author="Michael Keller" w:id="265" w:date="2024-11-07T22:52:18Z">
        <w:r w:rsidDel="00000000" w:rsidR="00000000" w:rsidRPr="00000000">
          <w:rPr>
            <w:rtl w:val="0"/>
          </w:rPr>
          <w:delText xml:space="preserve">involve</w:delText>
        </w:r>
      </w:del>
      <w:r w:rsidDel="00000000" w:rsidR="00000000" w:rsidRPr="00000000">
        <w:rPr>
          <w:rtl w:val="0"/>
        </w:rPr>
        <w:t xml:space="preserve"> polluting entities transferring payments to local governments and communities for various carbon emission remediation</w:t>
      </w:r>
      <w:ins w:author="Michael Keller" w:id="266" w:date="2024-11-07T22:52:58Z">
        <w:r w:rsidDel="00000000" w:rsidR="00000000" w:rsidRPr="00000000">
          <w:rPr>
            <w:rtl w:val="0"/>
          </w:rPr>
          <w:t xml:space="preserve">s</w:t>
        </w:r>
      </w:ins>
      <w:del w:author="Michael Keller" w:id="266" w:date="2024-11-07T22:52:58Z">
        <w:r w:rsidDel="00000000" w:rsidR="00000000" w:rsidRPr="00000000">
          <w:rPr>
            <w:rtl w:val="0"/>
          </w:rPr>
          <w:delText xml:space="preserve"> initiatives,</w:delText>
        </w:r>
      </w:del>
      <w:r w:rsidDel="00000000" w:rsidR="00000000" w:rsidRPr="00000000">
        <w:rPr>
          <w:rtl w:val="0"/>
        </w:rPr>
        <w:t xml:space="preserve"> including forest protection, reforestation, enhanced forest management, and the establishment of forest plantations (Anderegg et al., 2020; Morita &amp; Matsumoto, 2023). However, the long-term viability </w:t>
      </w:r>
      <w:del w:author="Michael Keller" w:id="267" w:date="2024-11-07T22:53:33Z">
        <w:r w:rsidDel="00000000" w:rsidR="00000000" w:rsidRPr="00000000">
          <w:rPr>
            <w:rtl w:val="0"/>
          </w:rPr>
          <w:delText xml:space="preserve">and success </w:delText>
        </w:r>
      </w:del>
      <w:r w:rsidDel="00000000" w:rsidR="00000000" w:rsidRPr="00000000">
        <w:rPr>
          <w:rtl w:val="0"/>
        </w:rPr>
        <w:t xml:space="preserve">of </w:t>
      </w:r>
      <w:del w:author="Michael Keller" w:id="268" w:date="2024-11-07T22:53:47Z">
        <w:r w:rsidDel="00000000" w:rsidR="00000000" w:rsidRPr="00000000">
          <w:rPr>
            <w:rtl w:val="0"/>
          </w:rPr>
          <w:delText xml:space="preserve">efforts </w:delText>
        </w:r>
      </w:del>
      <w:r w:rsidDel="00000000" w:rsidR="00000000" w:rsidRPr="00000000">
        <w:rPr>
          <w:rtl w:val="0"/>
        </w:rPr>
        <w:t xml:space="preserve">relying on tropical forests as natural climate solutions remain</w:t>
      </w:r>
      <w:ins w:author="Michael Keller" w:id="269" w:date="2024-11-07T22:53:53Z">
        <w:r w:rsidDel="00000000" w:rsidR="00000000" w:rsidRPr="00000000">
          <w:rPr>
            <w:rtl w:val="0"/>
          </w:rPr>
          <w:t xml:space="preserve">s</w:t>
        </w:r>
      </w:ins>
      <w:r w:rsidDel="00000000" w:rsidR="00000000" w:rsidRPr="00000000">
        <w:rPr>
          <w:rtl w:val="0"/>
        </w:rPr>
        <w:t xml:space="preserve"> uncertain in the face of direct and indirect climate-driven risks (Anderegg et al., 2020). PANGEA’s advancements of process-based understanding, tropical carbon stocks and flux mapping, and constrained spatially explicit model predictions of the future tropical land sink can directly support tools for mapping and quantifying the long-term stability of tropical forest carbon sequestration</w:t>
      </w:r>
      <w:ins w:author="Michael Keller" w:id="270" w:date="2024-11-07T22:54:56Z">
        <w:r w:rsidDel="00000000" w:rsidR="00000000" w:rsidRPr="00000000">
          <w:rPr>
            <w:rtl w:val="0"/>
          </w:rPr>
          <w:t xml:space="preserve">.</w:t>
        </w:r>
      </w:ins>
      <w:del w:author="Michael Keller" w:id="270" w:date="2024-11-07T22:54:56Z">
        <w:r w:rsidDel="00000000" w:rsidR="00000000" w:rsidRPr="00000000">
          <w:rPr>
            <w:rtl w:val="0"/>
          </w:rPr>
          <w:delText xml:space="preserve"> capacity</w:delText>
        </w:r>
      </w:del>
      <w:r w:rsidDel="00000000" w:rsidR="00000000" w:rsidRPr="00000000">
        <w:rPr>
          <w:rtl w:val="0"/>
        </w:rPr>
        <w:t xml:space="preserve">.</w:t>
      </w:r>
      <w:del w:author="Michael Keller" w:id="271" w:date="2024-11-07T22:55:24Z">
        <w:commentRangeStart w:id="439"/>
        <w:r w:rsidDel="00000000" w:rsidR="00000000" w:rsidRPr="00000000">
          <w:rPr>
            <w:rtl w:val="0"/>
          </w:rPr>
          <w:delText xml:space="preserve"> PANGEA will coordinate with and build on existing efforts like GEO-TREES, which is focused on carbon stocks calibration and validation, to improve carbon flux and stocks monitoring capabilities in the tropics using satellite remote sensing</w:delText>
        </w:r>
      </w:del>
      <w:commentRangeEnd w:id="439"/>
      <w:r w:rsidDel="00000000" w:rsidR="00000000" w:rsidRPr="00000000">
        <w:commentReference w:id="439"/>
      </w:r>
      <w:r w:rsidDel="00000000" w:rsidR="00000000" w:rsidRPr="00000000">
        <w:rPr>
          <w:rtl w:val="0"/>
        </w:rPr>
        <w:t xml:space="preserve">. PANGEA will work closely with the </w:t>
      </w:r>
      <w:commentRangeStart w:id="440"/>
      <w:r w:rsidDel="00000000" w:rsidR="00000000" w:rsidRPr="00000000">
        <w:rPr>
          <w:rtl w:val="0"/>
        </w:rPr>
        <w:t xml:space="preserve">Governors’ Climate and Forests Task Force</w:t>
      </w:r>
      <w:commentRangeEnd w:id="440"/>
      <w:r w:rsidDel="00000000" w:rsidR="00000000" w:rsidRPr="00000000">
        <w:commentReference w:id="440"/>
      </w:r>
      <w:r w:rsidDel="00000000" w:rsidR="00000000" w:rsidRPr="00000000">
        <w:rPr>
          <w:rtl w:val="0"/>
        </w:rPr>
        <w:t xml:space="preserve">, a network of high-level government officials, network partners, private sector companies, civil society organizations, researchers, and Indigenous Peoples, to ensure appropriate and effective tool development.  </w:t>
      </w:r>
      <w:r w:rsidDel="00000000" w:rsidR="00000000" w:rsidRPr="00000000">
        <w:rPr>
          <w:rtl w:val="0"/>
        </w:rPr>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del w:author="Michael Keller" w:id="272" w:date="2024-11-07T22:57:59Z"/>
        </w:rPr>
      </w:pPr>
      <w:r w:rsidDel="00000000" w:rsidR="00000000" w:rsidRPr="00000000">
        <w:rPr>
          <w:b w:val="1"/>
          <w:i w:val="1"/>
          <w:rtl w:val="0"/>
        </w:rPr>
        <w:t xml:space="preserve">Mapping and quantifying methane flux predictions: </w:t>
      </w:r>
      <w:del w:author="Michael Keller" w:id="272" w:date="2024-11-07T22:57:59Z">
        <w:commentRangeStart w:id="441"/>
        <w:r w:rsidDel="00000000" w:rsidR="00000000" w:rsidRPr="00000000">
          <w:rPr>
            <w:rtl w:val="0"/>
          </w:rPr>
          <w:delText xml:space="preserve">Constraining future tropical methane flux predictions is globally important because methane is 25 times more potent as a GHG compared to CO</w:delText>
        </w:r>
        <w:r w:rsidDel="00000000" w:rsidR="00000000" w:rsidRPr="00000000">
          <w:rPr>
            <w:vertAlign w:val="subscript"/>
            <w:rtl w:val="0"/>
          </w:rPr>
          <w:delText xml:space="preserve">2</w:delText>
        </w:r>
        <w:r w:rsidDel="00000000" w:rsidR="00000000" w:rsidRPr="00000000">
          <w:rPr>
            <w:rtl w:val="0"/>
          </w:rPr>
          <w:delText xml:space="preserve"> and contributes to roughly 30% of the increase in radiative forcing from anthropogenic emissions</w:delText>
        </w:r>
        <w:r w:rsidDel="00000000" w:rsidR="00000000" w:rsidRPr="00000000">
          <w:rPr>
            <w:rtl w:val="0"/>
          </w:rPr>
          <w:delText xml:space="preserve"> (</w:delText>
        </w:r>
        <w:r w:rsidDel="00000000" w:rsidR="00000000" w:rsidRPr="00000000">
          <w:rPr>
            <w:rtl w:val="0"/>
          </w:rPr>
          <w:delText xml:space="preserve">Masson-Delmotte et al., 2021</w:delText>
        </w:r>
        <w:r w:rsidDel="00000000" w:rsidR="00000000" w:rsidRPr="00000000">
          <w:rPr>
            <w:rtl w:val="0"/>
          </w:rPr>
          <w:delText xml:space="preserve">)</w:delText>
        </w:r>
        <w:r w:rsidDel="00000000" w:rsidR="00000000" w:rsidRPr="00000000">
          <w:rPr>
            <w:rtl w:val="0"/>
          </w:rPr>
          <w:delText xml:space="preserve">. </w:delText>
        </w:r>
        <w:r w:rsidDel="00000000" w:rsidR="00000000" w:rsidRPr="00000000">
          <w:rPr>
            <w:rtl w:val="0"/>
          </w:rPr>
          <w:delText xml:space="preserve">Tropical </w:delText>
        </w:r>
        <w:r w:rsidDel="00000000" w:rsidR="00000000" w:rsidRPr="00000000">
          <w:rPr>
            <w:rtl w:val="0"/>
          </w:rPr>
          <w:delText xml:space="preserve">CH</w:delText>
        </w:r>
        <w:r w:rsidDel="00000000" w:rsidR="00000000" w:rsidRPr="00000000">
          <w:rPr>
            <w:vertAlign w:val="subscript"/>
            <w:rtl w:val="0"/>
          </w:rPr>
          <w:delText xml:space="preserve">4</w:delText>
        </w:r>
        <w:r w:rsidDel="00000000" w:rsidR="00000000" w:rsidRPr="00000000">
          <w:rPr>
            <w:rtl w:val="0"/>
          </w:rPr>
          <w:delText xml:space="preserve"> sources make up roughly 20% of the total global CH</w:delText>
        </w:r>
        <w:r w:rsidDel="00000000" w:rsidR="00000000" w:rsidRPr="00000000">
          <w:rPr>
            <w:vertAlign w:val="subscript"/>
            <w:rtl w:val="0"/>
          </w:rPr>
          <w:delText xml:space="preserve">4</w:delText>
        </w:r>
        <w:r w:rsidDel="00000000" w:rsidR="00000000" w:rsidRPr="00000000">
          <w:rPr>
            <w:rtl w:val="0"/>
          </w:rPr>
          <w:delText xml:space="preserve"> budget of ~575 Tg CH</w:delText>
        </w:r>
        <w:r w:rsidDel="00000000" w:rsidR="00000000" w:rsidRPr="00000000">
          <w:rPr>
            <w:vertAlign w:val="subscript"/>
            <w:rtl w:val="0"/>
          </w:rPr>
          <w:delText xml:space="preserve">4</w:delText>
        </w:r>
        <w:r w:rsidDel="00000000" w:rsidR="00000000" w:rsidRPr="00000000">
          <w:rPr>
            <w:rtl w:val="0"/>
          </w:rPr>
          <w:delText xml:space="preserve"> yr</w:delText>
        </w:r>
        <w:r w:rsidDel="00000000" w:rsidR="00000000" w:rsidRPr="00000000">
          <w:rPr>
            <w:vertAlign w:val="superscript"/>
            <w:rtl w:val="0"/>
          </w:rPr>
          <w:delText xml:space="preserve">-1</w:delText>
        </w:r>
        <w:r w:rsidDel="00000000" w:rsidR="00000000" w:rsidRPr="00000000">
          <w:rPr>
            <w:rtl w:val="0"/>
          </w:rPr>
          <w:delText xml:space="preserve"> and are the most uncertain component of the global carbon budget </w:delText>
        </w:r>
        <w:r w:rsidDel="00000000" w:rsidR="00000000" w:rsidRPr="00000000">
          <w:rPr>
            <w:rtl w:val="0"/>
          </w:rPr>
          <w:delText xml:space="preserve">(</w:delText>
        </w:r>
        <w:r w:rsidDel="00000000" w:rsidR="00000000" w:rsidRPr="00000000">
          <w:rPr>
            <w:rtl w:val="0"/>
          </w:rPr>
          <w:delText xml:space="preserve">Saunois et al., 2020</w:delText>
        </w:r>
        <w:r w:rsidDel="00000000" w:rsidR="00000000" w:rsidRPr="00000000">
          <w:rPr>
            <w:rtl w:val="0"/>
          </w:rPr>
          <w:delText xml:space="preserve">; </w:delText>
        </w:r>
        <w:r w:rsidDel="00000000" w:rsidR="00000000" w:rsidRPr="00000000">
          <w:rPr>
            <w:rtl w:val="0"/>
          </w:rPr>
          <w:delText xml:space="preserve">Peng et al., 2022</w:delText>
        </w:r>
        <w:r w:rsidDel="00000000" w:rsidR="00000000" w:rsidRPr="00000000">
          <w:rPr>
            <w:rtl w:val="0"/>
          </w:rPr>
          <w:delText xml:space="preserve">)</w:delText>
        </w:r>
        <w:r w:rsidDel="00000000" w:rsidR="00000000" w:rsidRPr="00000000">
          <w:rPr>
            <w:rtl w:val="0"/>
          </w:rPr>
          <w:delText xml:space="preserve">. </w:delText>
        </w:r>
        <w:r w:rsidDel="00000000" w:rsidR="00000000" w:rsidRPr="00000000">
          <w:rPr>
            <w:rtl w:val="0"/>
          </w:rPr>
        </w:r>
      </w:del>
    </w:p>
    <w:p w:rsidR="00000000" w:rsidDel="00000000" w:rsidP="00000000" w:rsidRDefault="00000000" w:rsidRPr="00000000" w14:paraId="000007C2">
      <w:pPr>
        <w:rPr>
          <w:del w:author="Michael Keller" w:id="272" w:date="2024-11-07T22:57:59Z"/>
        </w:rPr>
      </w:pPr>
      <w:del w:author="Michael Keller" w:id="272" w:date="2024-11-07T22:57:59Z">
        <w:r w:rsidDel="00000000" w:rsidR="00000000" w:rsidRPr="00000000">
          <w:rPr>
            <w:rtl w:val="0"/>
          </w:rPr>
        </w:r>
      </w:del>
    </w:p>
    <w:p w:rsidR="00000000" w:rsidDel="00000000" w:rsidP="00000000" w:rsidRDefault="00000000" w:rsidRPr="00000000" w14:paraId="000007C3">
      <w:pPr>
        <w:rPr>
          <w:color w:val="ff0000"/>
          <w:highlight w:val="yellow"/>
        </w:rPr>
      </w:pPr>
      <w:commentRangeEnd w:id="441"/>
      <w:r w:rsidDel="00000000" w:rsidR="00000000" w:rsidRPr="00000000">
        <w:commentReference w:id="441"/>
      </w:r>
      <w:r w:rsidDel="00000000" w:rsidR="00000000" w:rsidRPr="00000000">
        <w:rPr>
          <w:rtl w:val="0"/>
        </w:rPr>
        <w:t xml:space="preserve">Uncertainty in predicting future methane emissions from the tropics could lead to inaccurate global climate predictions, making it difficult to assess the full scope of climate change impacts. By improving our understanding of tropical methane fluxes, we can refine global carbon budgets, better anticipate future climate shifts, and inform more effective mitigation strategies to curb greenhouse gas emissions. This is crucial for achieving international climate goals and stabilizing the Earth's climate system. PANGEA’s science activities will advance our ability to constrain tropical methane flux uncertainty. PANGEA will align with needs and activities emerging from the U.S. Greenhouse Gas Center in collaboration with partners like SERVIR regional hubs to advance local technical expertise in and with partners like the World Resources Institute to advance mapping and monitoring tools. </w:t>
      </w:r>
      <w:r w:rsidDel="00000000" w:rsidR="00000000" w:rsidRPr="00000000">
        <w:rPr>
          <w:rtl w:val="0"/>
        </w:rPr>
      </w:r>
    </w:p>
    <w:p w:rsidR="00000000" w:rsidDel="00000000" w:rsidP="00000000" w:rsidRDefault="00000000" w:rsidRPr="00000000" w14:paraId="000007C4">
      <w:pPr>
        <w:pStyle w:val="Heading4"/>
        <w:spacing w:after="240" w:before="240" w:lineRule="auto"/>
        <w:rPr/>
      </w:pPr>
      <w:bookmarkStart w:colFirst="0" w:colLast="0" w:name="_e69rpn43gqyr" w:id="62"/>
      <w:bookmarkEnd w:id="62"/>
      <w:r w:rsidDel="00000000" w:rsidR="00000000" w:rsidRPr="00000000">
        <w:rPr>
          <w:rtl w:val="0"/>
        </w:rPr>
        <w:t xml:space="preserve">8.1.2 </w:t>
      </w:r>
      <w:commentRangeStart w:id="442"/>
      <w:r w:rsidDel="00000000" w:rsidR="00000000" w:rsidRPr="00000000">
        <w:rPr>
          <w:rtl w:val="0"/>
        </w:rPr>
        <w:t xml:space="preserve">Biodiversity Conservation</w:t>
      </w:r>
      <w:commentRangeEnd w:id="442"/>
      <w:r w:rsidDel="00000000" w:rsidR="00000000" w:rsidRPr="00000000">
        <w:commentReference w:id="442"/>
      </w: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555"/>
        <w:gridCol w:w="4590"/>
        <w:tblGridChange w:id="0">
          <w:tblGrid>
            <w:gridCol w:w="1215"/>
            <w:gridCol w:w="3555"/>
            <w:gridCol w:w="4590"/>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Science questions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Research application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Potential partners and/or outlets for impact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Q5, Q6, Q7, Q10, Q11, Q12, Q19</w:t>
            </w:r>
          </w:p>
        </w:tc>
        <w:tc>
          <w:tcPr>
            <w:vMerge w:val="restart"/>
            <w:shd w:fill="c9daf8"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Biodiversity mapping to support </w:t>
            </w:r>
            <w:r w:rsidDel="00000000" w:rsidR="00000000" w:rsidRPr="00000000">
              <w:rPr>
                <w:rFonts w:ascii="Calibri" w:cs="Calibri" w:eastAsia="Calibri" w:hAnsi="Calibri"/>
                <w:b w:val="1"/>
                <w:rtl w:val="0"/>
              </w:rPr>
              <w:t xml:space="preserve">landscape connectivity</w:t>
            </w:r>
            <w:r w:rsidDel="00000000" w:rsidR="00000000" w:rsidRPr="00000000">
              <w:rPr>
                <w:rFonts w:ascii="Avenir" w:cs="Avenir" w:eastAsia="Avenir" w:hAnsi="Avenir"/>
                <w:rtl w:val="0"/>
              </w:rPr>
              <w:t xml:space="preserve"> and </w:t>
            </w:r>
            <w:r w:rsidDel="00000000" w:rsidR="00000000" w:rsidRPr="00000000">
              <w:rPr>
                <w:rFonts w:ascii="Calibri" w:cs="Calibri" w:eastAsia="Calibri" w:hAnsi="Calibri"/>
                <w:b w:val="1"/>
                <w:rtl w:val="0"/>
              </w:rPr>
              <w:t xml:space="preserve">corridor implementation </w:t>
            </w:r>
            <w:r w:rsidDel="00000000" w:rsidR="00000000" w:rsidRPr="00000000">
              <w:rPr>
                <w:rFonts w:ascii="Avenir" w:cs="Avenir" w:eastAsia="Avenir" w:hAnsi="Avenir"/>
                <w:rtl w:val="0"/>
              </w:rPr>
              <w:t xml:space="preserve">and </w:t>
            </w:r>
            <w:r w:rsidDel="00000000" w:rsidR="00000000" w:rsidRPr="00000000">
              <w:rPr>
                <w:rFonts w:ascii="Calibri" w:cs="Calibri" w:eastAsia="Calibri" w:hAnsi="Calibri"/>
                <w:b w:val="1"/>
                <w:rtl w:val="0"/>
              </w:rPr>
              <w:t xml:space="preserve">tropical forest restoration </w:t>
            </w:r>
            <w:r w:rsidDel="00000000" w:rsidR="00000000" w:rsidRPr="00000000">
              <w:rPr>
                <w:rFonts w:ascii="Avenir" w:cs="Avenir" w:eastAsia="Avenir" w:hAnsi="Avenir"/>
                <w:rtl w:val="0"/>
              </w:rPr>
              <w:t xml:space="preserve">(in alignment with Ecosystem Atlas)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Alexander von Humboldt Biological </w:t>
            </w:r>
            <w:r w:rsidDel="00000000" w:rsidR="00000000" w:rsidRPr="00000000">
              <w:rPr>
                <w:rFonts w:ascii="Avenir" w:cs="Avenir" w:eastAsia="Avenir" w:hAnsi="Avenir"/>
                <w:rtl w:val="0"/>
              </w:rPr>
              <w:t xml:space="preserve">Resources</w:t>
            </w:r>
            <w:r w:rsidDel="00000000" w:rsidR="00000000" w:rsidRPr="00000000">
              <w:rPr>
                <w:rFonts w:ascii="Avenir" w:cs="Avenir" w:eastAsia="Avenir" w:hAnsi="Avenir"/>
                <w:rtl w:val="0"/>
              </w:rPr>
              <w:t xml:space="preserve"> Research Institute, Alliance Bioversity CIAT, Central African Satellite Observatory (OSFAC), Conservation International, European Space Agency, IUCN Regional Offices, AFR100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after="0" w:before="0" w:line="240" w:lineRule="auto"/>
              <w:ind w:left="0" w:firstLine="0"/>
              <w:rPr>
                <w:rFonts w:ascii="Avenir" w:cs="Avenir" w:eastAsia="Avenir" w:hAnsi="Avenir"/>
              </w:rPr>
            </w:pPr>
            <w:r w:rsidDel="00000000" w:rsidR="00000000" w:rsidRPr="00000000">
              <w:rPr>
                <w:rtl w:val="0"/>
              </w:rPr>
            </w:r>
          </w:p>
        </w:tc>
        <w:tc>
          <w:tcPr>
            <w:vMerge w:val="continue"/>
            <w:shd w:fill="c9daf8" w:val="clear"/>
            <w:tcMar>
              <w:top w:w="100.0" w:type="dxa"/>
              <w:left w:w="100.0" w:type="dxa"/>
              <w:bottom w:w="100.0" w:type="dxa"/>
              <w:right w:w="100.0" w:type="dxa"/>
            </w:tcMar>
            <w:vAlign w:val="top"/>
          </w:tcPr>
          <w:p w:rsidR="00000000" w:rsidDel="00000000" w:rsidP="00000000" w:rsidRDefault="00000000" w:rsidRPr="00000000" w14:paraId="000007CC">
            <w:pPr>
              <w:spacing w:after="0" w:before="0" w:line="240" w:lineRule="auto"/>
              <w:ind w:left="0" w:firstLine="0"/>
              <w:rPr>
                <w:rFonts w:ascii="Avenir" w:cs="Avenir" w:eastAsia="Avenir" w:hAnsi="Aveni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after="0" w:before="0" w:line="240" w:lineRule="auto"/>
              <w:ind w:left="0" w:firstLine="0"/>
              <w:rPr>
                <w:rFonts w:ascii="Avenir" w:cs="Avenir" w:eastAsia="Avenir" w:hAnsi="Aveni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Q5, Q10, Q11, Q12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CF">
            <w:pPr>
              <w:spacing w:line="240" w:lineRule="auto"/>
              <w:rPr>
                <w:rFonts w:ascii="Calibri" w:cs="Calibri" w:eastAsia="Calibri" w:hAnsi="Calibri"/>
                <w:b w:val="1"/>
              </w:rPr>
            </w:pPr>
            <w:r w:rsidDel="00000000" w:rsidR="00000000" w:rsidRPr="00000000">
              <w:rPr>
                <w:rFonts w:ascii="Avenir" w:cs="Avenir" w:eastAsia="Avenir" w:hAnsi="Avenir"/>
                <w:rtl w:val="0"/>
              </w:rPr>
              <w:t xml:space="preserve">Empowering and elevating Indigenous, local, and traditional communities through the </w:t>
            </w:r>
            <w:r w:rsidDel="00000000" w:rsidR="00000000" w:rsidRPr="00000000">
              <w:rPr>
                <w:rFonts w:ascii="Calibri" w:cs="Calibri" w:eastAsia="Calibri" w:hAnsi="Calibri"/>
                <w:b w:val="1"/>
                <w:rtl w:val="0"/>
              </w:rPr>
              <w:t xml:space="preserve">integration of IEK, LEK, and TEK with remote sensing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NASA Indigenous Peoples Initiative, Global Alliance of Territorial Communities, Rights &amp; Resources Initiative, Congo Basin Institute School for Indigenous and Local Knowledge, MapBiomas, Woodwell Climate Research Center</w:t>
            </w:r>
          </w:p>
        </w:tc>
      </w:tr>
    </w:tbl>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del w:author="Michael Keller" w:id="274" w:date="2024-11-07T23:00:56Z"/>
        </w:rPr>
      </w:pPr>
      <w:del w:author="Michael Keller" w:id="273" w:date="2024-11-07T23:00:51Z">
        <w:r w:rsidDel="00000000" w:rsidR="00000000" w:rsidRPr="00000000">
          <w:rPr>
            <w:rtl w:val="0"/>
          </w:rPr>
          <w:delText xml:space="preserve">The rate of global biodiversity loss is intensified by a poor understanding of the emergent contributions of biological assembly to the structure and function of ecosystems. Throughout the evolutionary history of life on Earth, the tropical biosphere has served as an “engine” for generating biodiversity (</w:delText>
        </w:r>
        <w:r w:rsidDel="00000000" w:rsidR="00000000" w:rsidRPr="00000000">
          <w:rPr>
            <w:shd w:fill="c9daf8" w:val="clear"/>
            <w:rtl w:val="0"/>
          </w:rPr>
          <w:delText xml:space="preserve">Antonelli et al., 2015</w:delText>
        </w:r>
        <w:r w:rsidDel="00000000" w:rsidR="00000000" w:rsidRPr="00000000">
          <w:rPr>
            <w:rtl w:val="0"/>
          </w:rPr>
          <w:delText xml:space="preserve">) and remains the most diverse biome on the planet. Biodiversity conservation in the tropics has the potential to reveal reciprocal social-ecological benefits and inform strategies for local-scale adaptation and climate resilience. </w:delText>
        </w:r>
      </w:del>
      <w:r w:rsidDel="00000000" w:rsidR="00000000" w:rsidRPr="00000000">
        <w:rPr>
          <w:rtl w:val="0"/>
        </w:rPr>
        <w:t xml:space="preserve">The first Global Biodiversity Framework 2030 target is to “Plan and Manage all Areas To Reduce Biodiversity Loss” while respecting the rights of Indigenous peoples and local communities (</w:t>
      </w:r>
      <w:commentRangeStart w:id="443"/>
      <w:r w:rsidDel="00000000" w:rsidR="00000000" w:rsidRPr="00000000">
        <w:rPr>
          <w:rtl w:val="0"/>
        </w:rPr>
        <w:t xml:space="preserve">CBD 2030</w:t>
      </w:r>
      <w:commentRangeEnd w:id="443"/>
      <w:r w:rsidDel="00000000" w:rsidR="00000000" w:rsidRPr="00000000">
        <w:commentReference w:id="443"/>
      </w:r>
      <w:r w:rsidDel="00000000" w:rsidR="00000000" w:rsidRPr="00000000">
        <w:rPr>
          <w:rtl w:val="0"/>
        </w:rPr>
        <w:t xml:space="preserve">). Doing so requires a campaign on the scale of PANGEA. T</w:t>
      </w:r>
      <w:commentRangeStart w:id="444"/>
      <w:r w:rsidDel="00000000" w:rsidR="00000000" w:rsidRPr="00000000">
        <w:rPr>
          <w:rtl w:val="0"/>
        </w:rPr>
        <w:t xml:space="preserve">argets 2 and 3 are to restore 30% of all degraded ecosystems, and conserve 30% of all land, water, and sea.</w:t>
      </w:r>
      <w:commentRangeEnd w:id="444"/>
      <w:r w:rsidDel="00000000" w:rsidR="00000000" w:rsidRPr="00000000">
        <w:commentReference w:id="444"/>
      </w:r>
      <w:r w:rsidDel="00000000" w:rsidR="00000000" w:rsidRPr="00000000">
        <w:rPr>
          <w:rtl w:val="0"/>
        </w:rPr>
        <w:t xml:space="preserve"> </w:t>
      </w:r>
      <w:del w:author="Michael Keller" w:id="274" w:date="2024-11-07T23:00:56Z">
        <w:r w:rsidDel="00000000" w:rsidR="00000000" w:rsidRPr="00000000">
          <w:rPr>
            <w:rtl w:val="0"/>
          </w:rPr>
        </w:r>
      </w:del>
    </w:p>
    <w:p w:rsidR="00000000" w:rsidDel="00000000" w:rsidP="00000000" w:rsidRDefault="00000000" w:rsidRPr="00000000" w14:paraId="000007D3">
      <w:pPr>
        <w:rPr>
          <w:del w:author="Michael Keller" w:id="274" w:date="2024-11-07T23:00:56Z"/>
        </w:rPr>
      </w:pPr>
      <w:del w:author="Michael Keller" w:id="274" w:date="2024-11-07T23:00:56Z">
        <w:r w:rsidDel="00000000" w:rsidR="00000000" w:rsidRPr="00000000">
          <w:rPr>
            <w:rtl w:val="0"/>
          </w:rPr>
        </w:r>
      </w:del>
    </w:p>
    <w:p w:rsidR="00000000" w:rsidDel="00000000" w:rsidP="00000000" w:rsidRDefault="00000000" w:rsidRPr="00000000" w14:paraId="000007D4">
      <w:pPr>
        <w:rPr/>
      </w:pPr>
      <w:r w:rsidDel="00000000" w:rsidR="00000000" w:rsidRPr="00000000">
        <w:rPr>
          <w:rtl w:val="0"/>
        </w:rPr>
        <w:t xml:space="preserve">To assist in the ability to meet these targets, the Group on Earth Observations (GEO) </w:t>
      </w:r>
      <w:r w:rsidDel="00000000" w:rsidR="00000000" w:rsidRPr="00000000">
        <w:rPr>
          <w:i w:val="1"/>
          <w:rtl w:val="0"/>
          <w:rPrChange w:author="Michael Keller" w:id="275" w:date="2024-11-07T23:02:20Z">
            <w:rPr>
              <w:b w:val="1"/>
            </w:rPr>
          </w:rPrChange>
        </w:rPr>
        <w:t xml:space="preserve">Global Ecosystems Atlas</w:t>
      </w:r>
      <w:r w:rsidDel="00000000" w:rsidR="00000000" w:rsidRPr="00000000">
        <w:rPr>
          <w:b w:val="1"/>
          <w:rtl w:val="0"/>
        </w:rPr>
        <w:t xml:space="preserve"> </w:t>
      </w:r>
      <w:r w:rsidDel="00000000" w:rsidR="00000000" w:rsidRPr="00000000">
        <w:rPr>
          <w:rtl w:val="0"/>
        </w:rPr>
        <w:t xml:space="preserve">effort, supported by the Convention on Biological Diversity and UNFCCC, is working to unite high-quality global, regional, and national ecosystem maps into a single, open, online resource</w:t>
      </w:r>
      <w:del w:author="Michael Keller" w:id="276" w:date="2024-11-07T23:02:46Z">
        <w:r w:rsidDel="00000000" w:rsidR="00000000" w:rsidRPr="00000000">
          <w:rPr>
            <w:rtl w:val="0"/>
          </w:rPr>
          <w:delText xml:space="preserve">, with the goal of developing an Atlas that will enable everyone—from governments to individual citizens—to take action to protect nature</w:delText>
        </w:r>
      </w:del>
      <w:r w:rsidDel="00000000" w:rsidR="00000000" w:rsidRPr="00000000">
        <w:rPr>
          <w:rtl w:val="0"/>
        </w:rPr>
        <w:t xml:space="preserve">. The Global Ecosystem Atlas is prioritizing mapping “structure and function of the world’s ecosystems in unprecedented detail.” </w:t>
      </w:r>
      <w:r w:rsidDel="00000000" w:rsidR="00000000" w:rsidRPr="00000000">
        <w:rPr>
          <w:i w:val="1"/>
          <w:rtl w:val="0"/>
          <w:rPrChange w:author="Michael Keller" w:id="277" w:date="2024-11-07T23:13:24Z">
            <w:rPr>
              <w:b w:val="1"/>
            </w:rPr>
          </w:rPrChange>
        </w:rPr>
        <w:t xml:space="preserve">PANGEA will fill major calibration and validation data gaps in Earth’s most diverse biome and will directly support this effort</w:t>
      </w:r>
      <w:r w:rsidDel="00000000" w:rsidR="00000000" w:rsidRPr="00000000">
        <w:rPr>
          <w:b w:val="1"/>
          <w:rtl w:val="0"/>
        </w:rPr>
        <w:t xml:space="preserve"> </w:t>
      </w:r>
      <w:r w:rsidDel="00000000" w:rsidR="00000000" w:rsidRPr="00000000">
        <w:rPr>
          <w:rtl w:val="0"/>
        </w:rPr>
        <w:t xml:space="preserve">in collaboration with the USGS, European Space Agency, IUCN, ESRI, and others. </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commentRangeStart w:id="445"/>
      <w:r w:rsidDel="00000000" w:rsidR="00000000" w:rsidRPr="00000000">
        <w:rPr>
          <w:rtl w:val="0"/>
        </w:rPr>
        <w:t xml:space="preserve">Biodiversity</w:t>
      </w:r>
      <w:commentRangeEnd w:id="445"/>
      <w:r w:rsidDel="00000000" w:rsidR="00000000" w:rsidRPr="00000000">
        <w:commentReference w:id="445"/>
      </w:r>
      <w:r w:rsidDel="00000000" w:rsidR="00000000" w:rsidRPr="00000000">
        <w:rPr>
          <w:rtl w:val="0"/>
        </w:rPr>
        <w:t xml:space="preserve"> conservation can make considerable progress with large-scale observations across disturbance gradients. Participatory land-use planning with NASA Earth Observation monitoring capabilities that will result from PANGEA are needed to support collaborative decision-making between land-users and governments to design corridors and improve landscape connectivity. Similarly, forest restoration efforts require improved understanding of plant-animal interactions, and what species can effectively support restoration efforts, and where. Understanding of the complex processes that sustain regrowing tropical forest landscapes will be advanced through PANGEA, with science activities directly guided by these applications. PANGEA will enable the mapping of biodiversity and diverse processes in the tropics where methods and approaches are currently insufficient. This work is critical for efforts like AFR100, the African Forest Landscape Restoration Initiative to restore Africa’s degraded and deforested land, and 30x30. NASA remote sensing of Essential Biodiversity Variables (EBVs) like the biological effects of fire and irregular inundation are among the highest priority identified by the Group on Earth Observations Biodiversity Observation Network (GEO BON; </w:t>
      </w:r>
      <w:r w:rsidDel="00000000" w:rsidR="00000000" w:rsidRPr="00000000">
        <w:rPr>
          <w:shd w:fill="c9daf8" w:val="clear"/>
          <w:rtl w:val="0"/>
        </w:rPr>
        <w:t xml:space="preserve">Skidmore </w:t>
      </w:r>
      <w:r w:rsidDel="00000000" w:rsidR="00000000" w:rsidRPr="00000000">
        <w:rPr>
          <w:i w:val="1"/>
          <w:shd w:fill="c9daf8" w:val="clear"/>
          <w:rtl w:val="0"/>
        </w:rPr>
        <w:t xml:space="preserve">et al.</w:t>
      </w:r>
      <w:r w:rsidDel="00000000" w:rsidR="00000000" w:rsidRPr="00000000">
        <w:rPr>
          <w:shd w:fill="c9daf8" w:val="clear"/>
          <w:rtl w:val="0"/>
        </w:rPr>
        <w:t xml:space="preserve">, 2021</w:t>
      </w:r>
      <w:r w:rsidDel="00000000" w:rsidR="00000000" w:rsidRPr="00000000">
        <w:rPr>
          <w:rtl w:val="0"/>
        </w:rPr>
        <w:t xml:space="preserve">). </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In addition, partnerships with key collaborators identified in the scoping campaign will accelerate the development of user platforms for protecting biodiversity and its contributions to people. In June 2024, a joint PANGEA workshop with the Governor’s Climate and Forests Task Force included a presentation from MapBiomas </w:t>
      </w:r>
      <w:r w:rsidDel="00000000" w:rsidR="00000000" w:rsidRPr="00000000">
        <w:rPr>
          <w:rtl w:val="0"/>
        </w:rPr>
        <w:t xml:space="preserve">proposing</w:t>
      </w:r>
      <w:r w:rsidDel="00000000" w:rsidR="00000000" w:rsidRPr="00000000">
        <w:rPr>
          <w:rtl w:val="0"/>
        </w:rPr>
        <w:t xml:space="preserve"> science-informed biodiversity management and conservation strategies with mapping and monitoring of land cover, land use, surface water, and fire scars. </w:t>
      </w:r>
      <w:commentRangeStart w:id="446"/>
      <w:r w:rsidDel="00000000" w:rsidR="00000000" w:rsidRPr="00000000">
        <w:rPr>
          <w:rtl w:val="0"/>
        </w:rPr>
        <w:t xml:space="preserve">Partners</w:t>
      </w:r>
      <w:commentRangeEnd w:id="446"/>
      <w:r w:rsidDel="00000000" w:rsidR="00000000" w:rsidRPr="00000000">
        <w:commentReference w:id="446"/>
      </w:r>
      <w:r w:rsidDel="00000000" w:rsidR="00000000" w:rsidRPr="00000000">
        <w:rPr>
          <w:rtl w:val="0"/>
        </w:rPr>
        <w:t xml:space="preserve"> like MapBiomas, the </w:t>
      </w:r>
      <w:r w:rsidDel="00000000" w:rsidR="00000000" w:rsidRPr="00000000">
        <w:rPr>
          <w:rtl w:val="0"/>
        </w:rPr>
        <w:t xml:space="preserve">Alexander von Humboldt Biological Resources Research Institute</w:t>
      </w:r>
      <w:r w:rsidDel="00000000" w:rsidR="00000000" w:rsidRPr="00000000">
        <w:rPr>
          <w:rtl w:val="0"/>
        </w:rPr>
        <w:t xml:space="preserve">, Conservation International, and other tropical and international organizations will support the development of user-friendly platforms that are accessible from local to global scales. PANGEA will specifically prioritize engagement with Ind</w:t>
      </w:r>
      <w:r w:rsidDel="00000000" w:rsidR="00000000" w:rsidRPr="00000000">
        <w:rPr>
          <w:rtl w:val="0"/>
        </w:rPr>
        <w:t xml:space="preserve">igenous Peoples and Local Community Alliances and Organizations to empower and elevate Indigenous, local, and traditional communities through the </w:t>
      </w:r>
      <w:commentRangeStart w:id="447"/>
      <w:commentRangeEnd w:id="447"/>
      <w:r w:rsidDel="00000000" w:rsidR="00000000" w:rsidRPr="00000000">
        <w:commentReference w:id="447"/>
      </w:r>
      <w:r w:rsidDel="00000000" w:rsidR="00000000" w:rsidRPr="00000000">
        <w:rPr>
          <w:i w:val="1"/>
          <w:rtl w:val="0"/>
          <w:rPrChange w:author="Michael Keller" w:id="278" w:date="2024-11-07T23:12:43Z">
            <w:rPr>
              <w:b w:val="1"/>
            </w:rPr>
          </w:rPrChange>
        </w:rPr>
        <w:t xml:space="preserve">integration of Indigenous, local, and traditional knowledge (IEK, LEK, TEK) with remote sensing</w:t>
      </w:r>
      <w:r w:rsidDel="00000000" w:rsidR="00000000" w:rsidRPr="00000000">
        <w:rPr>
          <w:b w:val="1"/>
          <w:rtl w:val="0"/>
        </w:rPr>
        <w:t xml:space="preserve">. </w:t>
      </w:r>
      <w:r w:rsidDel="00000000" w:rsidR="00000000" w:rsidRPr="00000000">
        <w:rPr>
          <w:rtl w:val="0"/>
        </w:rPr>
        <w:t xml:space="preserve">PANGEA will support efforts initiated and led by the Global Alliance of Tropical Communities, whose women’s movement is already conducting drone data collection training, and the Rights and Resources Initiative, who has partnered with Woodwell in the past to quantify and estimate the carbon stored in Indigenous, Afro-descendent, and local community lands (</w:t>
      </w:r>
      <w:commentRangeStart w:id="448"/>
      <w:r w:rsidDel="00000000" w:rsidR="00000000" w:rsidRPr="00000000">
        <w:rPr>
          <w:rtl w:val="0"/>
        </w:rPr>
        <w:t xml:space="preserve">policy brief</w:t>
      </w:r>
      <w:commentRangeEnd w:id="448"/>
      <w:r w:rsidDel="00000000" w:rsidR="00000000" w:rsidRPr="00000000">
        <w:commentReference w:id="448"/>
      </w:r>
      <w:r w:rsidDel="00000000" w:rsidR="00000000" w:rsidRPr="00000000">
        <w:rPr>
          <w:rtl w:val="0"/>
        </w:rPr>
        <w:t xml:space="preserve">, </w:t>
      </w:r>
      <w:commentRangeStart w:id="449"/>
      <w:r w:rsidDel="00000000" w:rsidR="00000000" w:rsidRPr="00000000">
        <w:rPr>
          <w:rtl w:val="0"/>
        </w:rPr>
        <w:t xml:space="preserve">research report</w:t>
      </w:r>
      <w:commentRangeEnd w:id="449"/>
      <w:r w:rsidDel="00000000" w:rsidR="00000000" w:rsidRPr="00000000">
        <w:commentReference w:id="449"/>
      </w:r>
      <w:r w:rsidDel="00000000" w:rsidR="00000000" w:rsidRPr="00000000">
        <w:rPr>
          <w:rtl w:val="0"/>
        </w:rPr>
        <w:t xml:space="preserve">). There is strong interest in similar initiatives emphasizing biodiversity. </w:t>
      </w:r>
    </w:p>
    <w:p w:rsidR="00000000" w:rsidDel="00000000" w:rsidP="00000000" w:rsidRDefault="00000000" w:rsidRPr="00000000" w14:paraId="000007D9">
      <w:pPr>
        <w:pStyle w:val="Heading4"/>
        <w:spacing w:after="240" w:before="240" w:lineRule="auto"/>
        <w:rPr/>
      </w:pPr>
      <w:bookmarkStart w:colFirst="0" w:colLast="0" w:name="_7gf3ojfmbw3" w:id="63"/>
      <w:bookmarkEnd w:id="63"/>
      <w:r w:rsidDel="00000000" w:rsidR="00000000" w:rsidRPr="00000000">
        <w:rPr>
          <w:rtl w:val="0"/>
        </w:rPr>
        <w:t xml:space="preserve">8</w:t>
      </w:r>
      <w:r w:rsidDel="00000000" w:rsidR="00000000" w:rsidRPr="00000000">
        <w:rPr>
          <w:rtl w:val="0"/>
        </w:rPr>
        <w:t xml:space="preserve">.1.3 Sustainable Agriculture and </w:t>
      </w:r>
      <w:commentRangeStart w:id="450"/>
      <w:r w:rsidDel="00000000" w:rsidR="00000000" w:rsidRPr="00000000">
        <w:rPr>
          <w:rtl w:val="0"/>
        </w:rPr>
        <w:t xml:space="preserve">Livelihoods</w:t>
      </w:r>
      <w:commentRangeEnd w:id="450"/>
      <w:r w:rsidDel="00000000" w:rsidR="00000000" w:rsidRPr="00000000">
        <w:commentReference w:id="450"/>
      </w: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975"/>
        <w:gridCol w:w="4125"/>
        <w:tblGridChange w:id="0">
          <w:tblGrid>
            <w:gridCol w:w="1260"/>
            <w:gridCol w:w="3975"/>
            <w:gridCol w:w="4125"/>
          </w:tblGrid>
        </w:tblGridChange>
      </w:tblGrid>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rPr>
                <w:rFonts w:ascii="Avenir" w:cs="Avenir" w:eastAsia="Avenir" w:hAnsi="Avenir"/>
                <w:b w:val="1"/>
              </w:rPr>
            </w:pPr>
            <w:r w:rsidDel="00000000" w:rsidR="00000000" w:rsidRPr="00000000">
              <w:rPr>
                <w:rFonts w:ascii="Avenir" w:cs="Avenir" w:eastAsia="Avenir" w:hAnsi="Avenir"/>
                <w:b w:val="1"/>
                <w:rtl w:val="0"/>
              </w:rPr>
              <w:t xml:space="preserve">Science questions</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rPr>
                <w:rFonts w:ascii="Avenir" w:cs="Avenir" w:eastAsia="Avenir" w:hAnsi="Avenir"/>
                <w:b w:val="1"/>
              </w:rPr>
            </w:pPr>
            <w:r w:rsidDel="00000000" w:rsidR="00000000" w:rsidRPr="00000000">
              <w:rPr>
                <w:rFonts w:ascii="Avenir" w:cs="Avenir" w:eastAsia="Avenir" w:hAnsi="Avenir"/>
                <w:b w:val="1"/>
                <w:rtl w:val="0"/>
              </w:rPr>
              <w:t xml:space="preserve">Research application</w:t>
            </w:r>
          </w:p>
        </w:tc>
        <w:tc>
          <w:tcPr>
            <w:shd w:fill="d0e0e3"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rPr>
                <w:rFonts w:ascii="Avenir" w:cs="Avenir" w:eastAsia="Avenir" w:hAnsi="Avenir"/>
                <w:b w:val="1"/>
              </w:rPr>
            </w:pPr>
            <w:r w:rsidDel="00000000" w:rsidR="00000000" w:rsidRPr="00000000">
              <w:rPr>
                <w:rFonts w:ascii="Avenir" w:cs="Avenir" w:eastAsia="Avenir" w:hAnsi="Avenir"/>
                <w:rtl w:val="0"/>
              </w:rPr>
              <w:t xml:space="preserve">Potential partners and/or outlets for impact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Q6, Q9, Q14, Q17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rPr>
                <w:rFonts w:ascii="Avenir" w:cs="Avenir" w:eastAsia="Avenir" w:hAnsi="Avenir"/>
              </w:rPr>
            </w:pPr>
            <w:r w:rsidDel="00000000" w:rsidR="00000000" w:rsidRPr="00000000">
              <w:rPr>
                <w:rFonts w:ascii="Calibri" w:cs="Calibri" w:eastAsia="Calibri" w:hAnsi="Calibri"/>
                <w:b w:val="1"/>
                <w:rtl w:val="0"/>
              </w:rPr>
              <w:t xml:space="preserve">Intensifying agricultural </w:t>
            </w:r>
            <w:r w:rsidDel="00000000" w:rsidR="00000000" w:rsidRPr="00000000">
              <w:rPr>
                <w:rFonts w:ascii="Avenir" w:cs="Avenir" w:eastAsia="Avenir" w:hAnsi="Avenir"/>
                <w:rtl w:val="0"/>
              </w:rPr>
              <w:t xml:space="preserve">production and improving yields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SERVIR, IITA, NASA Harvest, Land and Carbon Lab (WRI)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Q14, Q16, Q17, Q19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Advancing </w:t>
            </w:r>
            <w:r w:rsidDel="00000000" w:rsidR="00000000" w:rsidRPr="00000000">
              <w:rPr>
                <w:rFonts w:ascii="Calibri" w:cs="Calibri" w:eastAsia="Calibri" w:hAnsi="Calibri"/>
                <w:b w:val="1"/>
                <w:rtl w:val="0"/>
              </w:rPr>
              <w:t xml:space="preserve">sustainable agricultural production</w:t>
            </w:r>
            <w:r w:rsidDel="00000000" w:rsidR="00000000" w:rsidRPr="00000000">
              <w:rPr>
                <w:rFonts w:ascii="Avenir" w:cs="Avenir" w:eastAsia="Avenir" w:hAnsi="Avenir"/>
                <w:rtl w:val="0"/>
              </w:rPr>
              <w:t xml:space="preserve">, including under climate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SERVIR, IITA, Alliance Bioversity &amp; CIAT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Q3, Q16, Q19</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Improving </w:t>
            </w:r>
            <w:r w:rsidDel="00000000" w:rsidR="00000000" w:rsidRPr="00000000">
              <w:rPr>
                <w:rFonts w:ascii="Calibri" w:cs="Calibri" w:eastAsia="Calibri" w:hAnsi="Calibri"/>
                <w:b w:val="1"/>
                <w:rtl w:val="0"/>
              </w:rPr>
              <w:t xml:space="preserve">supply chain traceability</w:t>
            </w:r>
            <w:r w:rsidDel="00000000" w:rsidR="00000000" w:rsidRPr="00000000">
              <w:rPr>
                <w:rFonts w:ascii="Avenir" w:cs="Avenir" w:eastAsia="Avenir" w:hAnsi="Avenir"/>
                <w:rtl w:val="0"/>
              </w:rPr>
              <w:t xml:space="preserve"> of agricultural commodities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Alliance Bioversity &amp; CIAT, WRI, private sector, certification bodies, regulators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Q3, Q8, Q14, Q15, Q16, Q27</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E7">
            <w:pPr>
              <w:spacing w:line="240" w:lineRule="auto"/>
              <w:ind w:left="0" w:firstLine="0"/>
              <w:rPr>
                <w:rFonts w:ascii="Avenir" w:cs="Avenir" w:eastAsia="Avenir" w:hAnsi="Avenir"/>
              </w:rPr>
            </w:pPr>
            <w:r w:rsidDel="00000000" w:rsidR="00000000" w:rsidRPr="00000000">
              <w:rPr>
                <w:rFonts w:ascii="Avenir" w:cs="Avenir" w:eastAsia="Avenir" w:hAnsi="Avenir"/>
                <w:rtl w:val="0"/>
              </w:rPr>
              <w:t xml:space="preserve">Improving </w:t>
            </w:r>
            <w:r w:rsidDel="00000000" w:rsidR="00000000" w:rsidRPr="00000000">
              <w:rPr>
                <w:rFonts w:ascii="Calibri" w:cs="Calibri" w:eastAsia="Calibri" w:hAnsi="Calibri"/>
                <w:b w:val="1"/>
                <w:rtl w:val="0"/>
              </w:rPr>
              <w:t xml:space="preserve">disaster alerts &amp; response</w:t>
            </w:r>
            <w:r w:rsidDel="00000000" w:rsidR="00000000" w:rsidRPr="00000000">
              <w:rPr>
                <w:rFonts w:ascii="Avenir" w:cs="Avenir" w:eastAsia="Avenir" w:hAnsi="Avenir"/>
                <w:rtl w:val="0"/>
              </w:rPr>
              <w:t xml:space="preserve"> (e.g., fire, flooding, drought)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rPr>
                <w:rFonts w:ascii="Avenir" w:cs="Avenir" w:eastAsia="Avenir" w:hAnsi="Avenir"/>
              </w:rPr>
            </w:pPr>
            <w:r w:rsidDel="00000000" w:rsidR="00000000" w:rsidRPr="00000000">
              <w:rPr>
                <w:rFonts w:ascii="Avenir" w:cs="Avenir" w:eastAsia="Avenir" w:hAnsi="Avenir"/>
                <w:rtl w:val="0"/>
              </w:rPr>
              <w:t xml:space="preserve">SERVIR, IITA, Alliance Biodiversity &amp; CIAT, MapBiomas, Cameroon National Observatory for Climate Change</w:t>
            </w:r>
          </w:p>
        </w:tc>
      </w:tr>
    </w:tbl>
    <w:p w:rsidR="00000000" w:rsidDel="00000000" w:rsidP="00000000" w:rsidRDefault="00000000" w:rsidRPr="00000000" w14:paraId="000007E9">
      <w:pPr>
        <w:spacing w:after="240" w:before="240" w:lineRule="auto"/>
        <w:rPr/>
      </w:pPr>
      <w:r w:rsidDel="00000000" w:rsidR="00000000" w:rsidRPr="00000000">
        <w:rPr>
          <w:rtl w:val="0"/>
        </w:rPr>
        <w:t xml:space="preserve">Tropical ecosystems are home to 3 billion people</w:t>
      </w:r>
      <w:r w:rsidDel="00000000" w:rsidR="00000000" w:rsidRPr="00000000">
        <w:rPr>
          <w:sz w:val="16"/>
          <w:szCs w:val="16"/>
          <w:rtl w:val="0"/>
        </w:rPr>
        <w:t xml:space="preserve"> </w:t>
      </w:r>
      <w:r w:rsidDel="00000000" w:rsidR="00000000" w:rsidRPr="00000000">
        <w:rPr>
          <w:rtl w:val="0"/>
        </w:rPr>
        <w:t xml:space="preserve"> and produce agricultural commodities that are exported and consumed globally. </w:t>
      </w:r>
      <w:commentRangeStart w:id="451"/>
      <w:r w:rsidDel="00000000" w:rsidR="00000000" w:rsidRPr="00000000">
        <w:rPr>
          <w:rtl w:val="0"/>
        </w:rPr>
        <w:t xml:space="preserve">Intensifying agriculture in tropical regions, making it more sustainable and resilient to climate change, and enhancing abilities to trace agricultural commodities to their origin are all critical to reduce deforestation pressure on tropical forests while meeting growing global demands.</w:t>
      </w:r>
      <w:commentRangeEnd w:id="451"/>
      <w:r w:rsidDel="00000000" w:rsidR="00000000" w:rsidRPr="00000000">
        <w:commentReference w:id="451"/>
      </w:r>
      <w:r w:rsidDel="00000000" w:rsidR="00000000" w:rsidRPr="00000000">
        <w:rPr>
          <w:rtl w:val="0"/>
        </w:rPr>
        <w:t xml:space="preserve"> PANGEA will support these efforts in the following ways:</w:t>
      </w:r>
    </w:p>
    <w:p w:rsidR="00000000" w:rsidDel="00000000" w:rsidP="00000000" w:rsidRDefault="00000000" w:rsidRPr="00000000" w14:paraId="000007EA">
      <w:pPr>
        <w:spacing w:after="240" w:before="240" w:lineRule="auto"/>
        <w:rPr/>
      </w:pPr>
      <w:r w:rsidDel="00000000" w:rsidR="00000000" w:rsidRPr="00000000">
        <w:rPr>
          <w:b w:val="1"/>
          <w:i w:val="1"/>
          <w:rtl w:val="0"/>
        </w:rPr>
        <w:t xml:space="preserve">Improved intensification</w:t>
      </w:r>
      <w:r w:rsidDel="00000000" w:rsidR="00000000" w:rsidRPr="00000000">
        <w:rPr>
          <w:b w:val="1"/>
          <w:rtl w:val="0"/>
        </w:rPr>
        <w:t xml:space="preserve">: </w:t>
      </w:r>
      <w:r w:rsidDel="00000000" w:rsidR="00000000" w:rsidRPr="00000000">
        <w:rPr>
          <w:rtl w:val="0"/>
        </w:rPr>
        <w:t xml:space="preserve">Satellite </w:t>
      </w:r>
      <w:r w:rsidDel="00000000" w:rsidR="00000000" w:rsidRPr="00000000">
        <w:rPr>
          <w:rtl w:val="0"/>
        </w:rPr>
        <w:t xml:space="preserve">monitoring of crops offers the possibility to assess production levels in near-real time, comparing intervention and control areas across significant distances to provide critical data on the efficacy of intensification efforts and support farmer decision-making. In the Congo Basin, where most farms are small, interspersed in a mosaic with forest, and difficult to reach, remote sensing can help understand the penetration of new methods and technologies remotely. PANGEA will advance the capacity to use satellite remote sensing for precision agriculture in the tropics, including improved </w:t>
      </w:r>
      <w:commentRangeStart w:id="452"/>
      <w:r w:rsidDel="00000000" w:rsidR="00000000" w:rsidRPr="00000000">
        <w:rPr>
          <w:rtl w:val="0"/>
        </w:rPr>
        <w:t xml:space="preserve">crop type mapping, nutrient- and water-use efficiency mapping, and yield estimation. </w:t>
      </w:r>
      <w:commentRangeEnd w:id="452"/>
      <w:r w:rsidDel="00000000" w:rsidR="00000000" w:rsidRPr="00000000">
        <w:commentReference w:id="452"/>
      </w:r>
      <w:r w:rsidDel="00000000" w:rsidR="00000000" w:rsidRPr="00000000">
        <w:rPr>
          <w:rtl w:val="0"/>
        </w:rPr>
        <w:t xml:space="preserve">This work will be done in collaboration with key partners working in this area, including working with the World Resources Institute (WRI) to support the Land and Carbon Lab. </w:t>
      </w:r>
    </w:p>
    <w:p w:rsidR="00000000" w:rsidDel="00000000" w:rsidP="00000000" w:rsidRDefault="00000000" w:rsidRPr="00000000" w14:paraId="000007EB">
      <w:pPr>
        <w:spacing w:after="240" w:before="240" w:lineRule="auto"/>
        <w:rPr/>
      </w:pPr>
      <w:commentRangeStart w:id="453"/>
      <w:r w:rsidDel="00000000" w:rsidR="00000000" w:rsidRPr="00000000">
        <w:rPr>
          <w:b w:val="1"/>
          <w:i w:val="1"/>
          <w:rtl w:val="0"/>
        </w:rPr>
        <w:t xml:space="preserve">Increased sustainability and capacity for adaptation</w:t>
      </w:r>
      <w:commentRangeEnd w:id="453"/>
      <w:r w:rsidDel="00000000" w:rsidR="00000000" w:rsidRPr="00000000">
        <w:commentReference w:id="453"/>
      </w:r>
      <w:r w:rsidDel="00000000" w:rsidR="00000000" w:rsidRPr="00000000">
        <w:rPr>
          <w:b w:val="1"/>
          <w:i w:val="1"/>
          <w:rtl w:val="0"/>
        </w:rPr>
        <w:t xml:space="preserve">: </w:t>
      </w:r>
      <w:r w:rsidDel="00000000" w:rsidR="00000000" w:rsidRPr="00000000">
        <w:rPr>
          <w:rtl w:val="0"/>
        </w:rPr>
        <w:t xml:space="preserve">Agriculture under climate change will require farmers to grow more food under increasingly unpredictable circumstances, including shifting precipitation regimes and periods of intense heat. As a major contributor to climate change, there is also a movement to make agriculture more sustainable, through decreased use of fertilizers and pesticides, curtailed water use, and increased efforts to control erosion.  Colleagues from IITA, Alliance Bioversity-CIAT, and the International Water Management Institute (IWMI) have already shared input into how PANGEA products advance these efforts, informing science questions that directly underpin opportunities for action. These include improved capabilities to support </w:t>
      </w:r>
      <w:r w:rsidDel="00000000" w:rsidR="00000000" w:rsidRPr="00000000">
        <w:rPr>
          <w:rtl w:val="0"/>
        </w:rPr>
        <w:t xml:space="preserve">spatially explicit farm-scale crop health monitoring. </w:t>
      </w:r>
      <w:r w:rsidDel="00000000" w:rsidR="00000000" w:rsidRPr="00000000">
        <w:rPr>
          <w:rtl w:val="0"/>
        </w:rPr>
      </w:r>
    </w:p>
    <w:p w:rsidR="00000000" w:rsidDel="00000000" w:rsidP="00000000" w:rsidRDefault="00000000" w:rsidRPr="00000000" w14:paraId="000007EC">
      <w:pPr>
        <w:spacing w:after="240" w:before="240" w:lineRule="auto"/>
        <w:rPr>
          <w:i w:val="1"/>
        </w:rPr>
      </w:pPr>
      <w:r w:rsidDel="00000000" w:rsidR="00000000" w:rsidRPr="00000000">
        <w:rPr>
          <w:b w:val="1"/>
          <w:i w:val="1"/>
          <w:rtl w:val="0"/>
        </w:rPr>
        <w:t xml:space="preserve">Improved traceability</w:t>
      </w:r>
      <w:r w:rsidDel="00000000" w:rsidR="00000000" w:rsidRPr="00000000">
        <w:rPr>
          <w:b w:val="1"/>
          <w:rtl w:val="0"/>
        </w:rPr>
        <w:t xml:space="preserve">: </w:t>
      </w:r>
      <w:r w:rsidDel="00000000" w:rsidR="00000000" w:rsidRPr="00000000">
        <w:rPr>
          <w:rtl w:val="0"/>
        </w:rPr>
        <w:t xml:space="preserve">There is globally increasing demand to link agricultural commodities with the exact farm where they were grown, driven by both consumer demand and regulatory pressure from new policy regimes like the European Union Deforestation Free Commodities Regulations and a similar bill under consideration in the U.S. </w:t>
      </w:r>
      <w:commentRangeStart w:id="454"/>
      <w:r w:rsidDel="00000000" w:rsidR="00000000" w:rsidRPr="00000000">
        <w:rPr>
          <w:rtl w:val="0"/>
        </w:rPr>
        <w:t xml:space="preserve">PANGEA’s advancement of the use of new sensors like NISAR, BIOMASS, and SBG to detect multiple forms of agricultural expansion into tropical forests</w:t>
      </w:r>
      <w:commentRangeEnd w:id="454"/>
      <w:r w:rsidDel="00000000" w:rsidR="00000000" w:rsidRPr="00000000">
        <w:commentReference w:id="454"/>
      </w:r>
      <w:r w:rsidDel="00000000" w:rsidR="00000000" w:rsidRPr="00000000">
        <w:rPr>
          <w:rtl w:val="0"/>
        </w:rPr>
        <w:t xml:space="preserve"> will provide necessary monitoring tools for ensuring deforestation free supply chains. </w:t>
      </w:r>
      <w:commentRangeStart w:id="455"/>
      <w:r w:rsidDel="00000000" w:rsidR="00000000" w:rsidRPr="00000000">
        <w:rPr>
          <w:rtl w:val="0"/>
        </w:rPr>
        <w:t xml:space="preserve">Methodological improvements from PANGEA’s data acquisition may also improve our ability to use remote sensing tools to distinguish between complex agroforestry and secondary forests, currently a major gap that undermines the ability to recognize and map coffee and cocoa farms that use more sustainable shading methods, allowing them to prove compliance with deforestation-free commodities requirements.</w:t>
      </w:r>
      <w:commentRangeEnd w:id="455"/>
      <w:r w:rsidDel="00000000" w:rsidR="00000000" w:rsidRPr="00000000">
        <w:commentReference w:id="455"/>
      </w:r>
      <w:r w:rsidDel="00000000" w:rsidR="00000000" w:rsidRPr="00000000">
        <w:rPr>
          <w:rtl w:val="0"/>
        </w:rPr>
        <w:t xml:space="preserve"> These activities also position PANGEA to impact other livelihood sectors, like payments for ecosystem services and non-timber forest products</w:t>
      </w:r>
      <w:r w:rsidDel="00000000" w:rsidR="00000000" w:rsidRPr="00000000">
        <w:rPr>
          <w:i w:val="1"/>
          <w:rtl w:val="0"/>
        </w:rPr>
        <w:t xml:space="preserve">.</w:t>
      </w:r>
    </w:p>
    <w:p w:rsidR="00000000" w:rsidDel="00000000" w:rsidP="00000000" w:rsidRDefault="00000000" w:rsidRPr="00000000" w14:paraId="000007ED">
      <w:pPr>
        <w:spacing w:after="240" w:before="240" w:lineRule="auto"/>
        <w:rPr/>
      </w:pPr>
      <w:r w:rsidDel="00000000" w:rsidR="00000000" w:rsidRPr="00000000">
        <w:rPr>
          <w:b w:val="1"/>
          <w:i w:val="1"/>
          <w:rtl w:val="0"/>
        </w:rPr>
        <w:t xml:space="preserve">Improving disaster alerts and response:</w:t>
      </w:r>
      <w:r w:rsidDel="00000000" w:rsidR="00000000" w:rsidRPr="00000000">
        <w:rPr>
          <w:i w:val="1"/>
          <w:rtl w:val="0"/>
        </w:rPr>
        <w:t xml:space="preserve">  </w:t>
      </w:r>
      <w:r w:rsidDel="00000000" w:rsidR="00000000" w:rsidRPr="00000000">
        <w:rPr>
          <w:rtl w:val="0"/>
        </w:rPr>
        <w:t xml:space="preserve">Droughts, floods, pests, and extreme heat all threaten agricultural production in the tropics. In places where agricultural sector adaptation to climate change is insufficient, policies and practices like early warning systems, disaster alerts, and improved insurance products for smallholder farmers are critical. PANGEA’s efforts to map land-use activities and land-use change, understand climate impacts on phenology, estimate plant chemical traits remotely will all support these policy solutions. For example, enhanced </w:t>
      </w:r>
      <w:commentRangeStart w:id="456"/>
      <w:r w:rsidDel="00000000" w:rsidR="00000000" w:rsidRPr="00000000">
        <w:rPr>
          <w:rtl w:val="0"/>
        </w:rPr>
        <w:t xml:space="preserve">remote sensing of boundaries, crops, and yields</w:t>
      </w:r>
      <w:commentRangeEnd w:id="456"/>
      <w:r w:rsidDel="00000000" w:rsidR="00000000" w:rsidRPr="00000000">
        <w:commentReference w:id="456"/>
      </w:r>
      <w:r w:rsidDel="00000000" w:rsidR="00000000" w:rsidRPr="00000000">
        <w:rPr>
          <w:rtl w:val="0"/>
        </w:rPr>
        <w:t xml:space="preserve"> in farm fields will lower monitoring costs for climate-driven insurance products for smallholder farmers.</w:t>
      </w:r>
    </w:p>
    <w:p w:rsidR="00000000" w:rsidDel="00000000" w:rsidP="00000000" w:rsidRDefault="00000000" w:rsidRPr="00000000" w14:paraId="000007EE">
      <w:pPr>
        <w:spacing w:after="240" w:before="240" w:lineRule="auto"/>
        <w:rPr>
          <w:rFonts w:ascii="Roboto" w:cs="Roboto" w:eastAsia="Roboto" w:hAnsi="Roboto"/>
          <w:color w:val="ff0000"/>
          <w:sz w:val="21"/>
          <w:szCs w:val="21"/>
          <w:highlight w:val="white"/>
        </w:rPr>
      </w:pPr>
      <w:r w:rsidDel="00000000" w:rsidR="00000000" w:rsidRPr="00000000">
        <w:rPr>
          <w:rtl w:val="0"/>
        </w:rPr>
        <w:t xml:space="preserve">To deliver on potential gains for food security and livelihoods, PANGEA has engaged agricultural research partners like NASA Harvest, NASA SERVIR, the Consultative Group for International Agricultural Research (CGIAR), including the International Institute for Tropical Agriculture (IITA), and partners working at the nexus of forests and agriculture, including the Alliance Bioversity and the International Center for Tropical Agriculture (CIAT), World Resources Institute and Center for International Forestry Research and World Agroforestry Center (CIFOR-ICRAF).</w:t>
      </w:r>
      <w:r w:rsidDel="00000000" w:rsidR="00000000" w:rsidRPr="00000000">
        <w:rPr>
          <w:rtl w:val="0"/>
        </w:rPr>
        <w:t xml:space="preserve"> Information shared by these partners during the PANGEA scoping process directly informed PANGEA’s science </w:t>
      </w:r>
      <w:del w:author="Michael Keller" w:id="279" w:date="2024-11-07T23:36:32Z">
        <w:commentRangeStart w:id="457"/>
        <w:r w:rsidDel="00000000" w:rsidR="00000000" w:rsidRPr="00000000">
          <w:rPr>
            <w:rtl w:val="0"/>
          </w:rPr>
          <w:delText xml:space="preserve">requirements and </w:delText>
        </w:r>
      </w:del>
      <w:commentRangeEnd w:id="457"/>
      <w:r w:rsidDel="00000000" w:rsidR="00000000" w:rsidRPr="00000000">
        <w:commentReference w:id="457"/>
      </w:r>
      <w:r w:rsidDel="00000000" w:rsidR="00000000" w:rsidRPr="00000000">
        <w:rPr>
          <w:rtl w:val="0"/>
        </w:rPr>
        <w:t xml:space="preserve">questions to </w:t>
      </w:r>
      <w:ins w:author="Michael Keller" w:id="280" w:date="2024-11-07T23:37:13Z">
        <w:r w:rsidDel="00000000" w:rsidR="00000000" w:rsidRPr="00000000">
          <w:rPr>
            <w:rtl w:val="0"/>
          </w:rPr>
          <w:t xml:space="preserve">potentiate</w:t>
        </w:r>
      </w:ins>
      <w:del w:author="Michael Keller" w:id="280" w:date="2024-11-07T23:37:13Z">
        <w:r w:rsidDel="00000000" w:rsidR="00000000" w:rsidRPr="00000000">
          <w:rPr>
            <w:rtl w:val="0"/>
          </w:rPr>
          <w:delText xml:space="preserve">ensure</w:delText>
        </w:r>
      </w:del>
      <w:r w:rsidDel="00000000" w:rsidR="00000000" w:rsidRPr="00000000">
        <w:rPr>
          <w:rtl w:val="0"/>
        </w:rPr>
        <w:t xml:space="preserve"> Earth Action outcomes. </w:t>
      </w:r>
      <w:ins w:author="Michael Keller" w:id="281" w:date="2024-11-07T23:39:38Z">
        <w:r w:rsidDel="00000000" w:rsidR="00000000" w:rsidRPr="00000000">
          <w:rPr>
            <w:rtl w:val="0"/>
          </w:rPr>
          <w:t xml:space="preserve">Partners such as</w:t>
        </w:r>
      </w:ins>
      <w:del w:author="Michael Keller" w:id="281" w:date="2024-11-07T23:39:38Z">
        <w:r w:rsidDel="00000000" w:rsidR="00000000" w:rsidRPr="00000000">
          <w:rPr>
            <w:rtl w:val="0"/>
          </w:rPr>
          <w:delText xml:space="preserve">As an example,</w:delText>
        </w:r>
      </w:del>
      <w:r w:rsidDel="00000000" w:rsidR="00000000" w:rsidRPr="00000000">
        <w:rPr>
          <w:rtl w:val="0"/>
        </w:rPr>
        <w:t xml:space="preserve"> </w:t>
      </w:r>
      <w:r w:rsidDel="00000000" w:rsidR="00000000" w:rsidRPr="00000000">
        <w:rPr>
          <w:rtl w:val="0"/>
        </w:rPr>
        <w:t xml:space="preserve">IITA </w:t>
      </w:r>
      <w:del w:author="Michael Keller" w:id="282" w:date="2024-11-07T23:39:51Z">
        <w:r w:rsidDel="00000000" w:rsidR="00000000" w:rsidRPr="00000000">
          <w:rPr>
            <w:rtl w:val="0"/>
          </w:rPr>
          <w:delText xml:space="preserve">has a robust Partnerships for Development arm, which </w:delText>
        </w:r>
      </w:del>
      <w:r w:rsidDel="00000000" w:rsidR="00000000" w:rsidRPr="00000000">
        <w:rPr>
          <w:rtl w:val="0"/>
        </w:rPr>
        <w:t xml:space="preserve">specialize</w:t>
      </w:r>
      <w:del w:author="Michael Keller" w:id="283" w:date="2024-11-07T23:39:56Z">
        <w:r w:rsidDel="00000000" w:rsidR="00000000" w:rsidRPr="00000000">
          <w:rPr>
            <w:rtl w:val="0"/>
          </w:rPr>
          <w:delText xml:space="preserve">s</w:delText>
        </w:r>
      </w:del>
      <w:r w:rsidDel="00000000" w:rsidR="00000000" w:rsidRPr="00000000">
        <w:rPr>
          <w:rtl w:val="0"/>
        </w:rPr>
        <w:t xml:space="preserve"> in translation of findings from </w:t>
      </w:r>
      <w:del w:author="Michael Keller" w:id="284" w:date="2024-11-07T23:40:05Z">
        <w:r w:rsidDel="00000000" w:rsidR="00000000" w:rsidRPr="00000000">
          <w:rPr>
            <w:rtl w:val="0"/>
          </w:rPr>
          <w:delText xml:space="preserve">their </w:delText>
        </w:r>
      </w:del>
      <w:r w:rsidDel="00000000" w:rsidR="00000000" w:rsidRPr="00000000">
        <w:rPr>
          <w:rtl w:val="0"/>
        </w:rPr>
        <w:t xml:space="preserve">research into practice, and build</w:t>
      </w:r>
      <w:del w:author="Michael Keller" w:id="285" w:date="2024-11-07T23:40:11Z">
        <w:r w:rsidDel="00000000" w:rsidR="00000000" w:rsidRPr="00000000">
          <w:rPr>
            <w:rtl w:val="0"/>
          </w:rPr>
          <w:delText xml:space="preserve">s</w:delText>
        </w:r>
      </w:del>
      <w:r w:rsidDel="00000000" w:rsidR="00000000" w:rsidRPr="00000000">
        <w:rPr>
          <w:rtl w:val="0"/>
        </w:rPr>
        <w:t xml:space="preserve"> on decades of experience with private sector and government partners</w:t>
      </w:r>
      <w:del w:author="Michael Keller" w:id="286" w:date="2024-11-07T23:40:22Z">
        <w:r w:rsidDel="00000000" w:rsidR="00000000" w:rsidRPr="00000000">
          <w:rPr>
            <w:rtl w:val="0"/>
          </w:rPr>
          <w:delText xml:space="preserve"> to guarantee the translation of research into practice</w:delText>
        </w:r>
      </w:del>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EF">
      <w:pPr>
        <w:pStyle w:val="Heading3"/>
        <w:rPr/>
      </w:pPr>
      <w:bookmarkStart w:colFirst="0" w:colLast="0" w:name="_bpq2qriuj4gm" w:id="64"/>
      <w:bookmarkEnd w:id="64"/>
      <w:r w:rsidDel="00000000" w:rsidR="00000000" w:rsidRPr="00000000">
        <w:rPr>
          <w:rtl w:val="0"/>
        </w:rPr>
        <w:t xml:space="preserve">8</w:t>
      </w:r>
      <w:r w:rsidDel="00000000" w:rsidR="00000000" w:rsidRPr="00000000">
        <w:rPr>
          <w:rtl w:val="0"/>
        </w:rPr>
        <w:t xml:space="preserve">.2: Process to enable Earth Science to Action</w:t>
      </w:r>
    </w:p>
    <w:p w:rsidR="00000000" w:rsidDel="00000000" w:rsidP="00000000" w:rsidRDefault="00000000" w:rsidRPr="00000000" w14:paraId="000007F0">
      <w:pPr>
        <w:pStyle w:val="Heading4"/>
        <w:rPr/>
      </w:pPr>
      <w:bookmarkStart w:colFirst="0" w:colLast="0" w:name="_tdcci2hb9xgb" w:id="65"/>
      <w:bookmarkEnd w:id="65"/>
      <w:r w:rsidDel="00000000" w:rsidR="00000000" w:rsidRPr="00000000">
        <w:rPr>
          <w:rtl w:val="0"/>
        </w:rPr>
        <w:t xml:space="preserve">8.2.1 Partner Engagement </w:t>
      </w:r>
    </w:p>
    <w:p w:rsidR="00000000" w:rsidDel="00000000" w:rsidP="00000000" w:rsidRDefault="00000000" w:rsidRPr="00000000" w14:paraId="000007F1">
      <w:pPr>
        <w:rPr>
          <w:highlight w:val="white"/>
        </w:rPr>
      </w:pPr>
      <w:r w:rsidDel="00000000" w:rsidR="00000000" w:rsidRPr="00000000">
        <w:rPr>
          <w:highlight w:val="white"/>
          <w:rtl w:val="0"/>
        </w:rPr>
        <w:t xml:space="preserve">Substantive interest alone is insufficient to guarantee that NASA products will be used.  Effective research application requires that end user communities be identified and engaged early, and must be partners in research design and tool development. This requires advanced planning, intent, and resources. That is why PANGEA has invested since the inception of the scoping phase in laying the groundwork for research </w:t>
      </w:r>
      <w:r w:rsidDel="00000000" w:rsidR="00000000" w:rsidRPr="00000000">
        <w:rPr>
          <w:highlight w:val="white"/>
          <w:rtl w:val="0"/>
        </w:rPr>
        <w:t xml:space="preserve">translation</w:t>
      </w:r>
      <w:r w:rsidDel="00000000" w:rsidR="00000000" w:rsidRPr="00000000">
        <w:rPr>
          <w:highlight w:val="white"/>
          <w:rtl w:val="0"/>
        </w:rPr>
        <w:t xml:space="preserve">. Specifically, PANGEA addresses the following Guiding Principles from </w:t>
      </w:r>
      <w:r w:rsidDel="00000000" w:rsidR="00000000" w:rsidRPr="00000000">
        <w:rPr>
          <w:shd w:fill="c9daf8" w:val="clear"/>
          <w:rtl w:val="0"/>
        </w:rPr>
        <w:t xml:space="preserve">NASA’s ES2A Strategy (2024-2034)</w:t>
      </w:r>
      <w:r w:rsidDel="00000000" w:rsidR="00000000" w:rsidRPr="00000000">
        <w:rPr>
          <w:highlight w:val="white"/>
          <w:rtl w:val="0"/>
        </w:rPr>
        <w:t xml:space="preserve">:</w:t>
      </w:r>
    </w:p>
    <w:p w:rsidR="00000000" w:rsidDel="00000000" w:rsidP="00000000" w:rsidRDefault="00000000" w:rsidRPr="00000000" w14:paraId="000007F2">
      <w:pPr>
        <w:numPr>
          <w:ilvl w:val="0"/>
          <w:numId w:val="27"/>
        </w:numPr>
        <w:spacing w:after="120" w:before="120" w:lineRule="auto"/>
        <w:ind w:left="720" w:hanging="360"/>
        <w:rPr>
          <w:highlight w:val="white"/>
        </w:rPr>
      </w:pPr>
      <w:r w:rsidDel="00000000" w:rsidR="00000000" w:rsidRPr="00000000">
        <w:rPr>
          <w:b w:val="1"/>
          <w:highlight w:val="white"/>
          <w:rtl w:val="0"/>
        </w:rPr>
        <w:t xml:space="preserve">Amplify impact through </w:t>
      </w:r>
      <w:r w:rsidDel="00000000" w:rsidR="00000000" w:rsidRPr="00000000">
        <w:rPr>
          <w:b w:val="1"/>
          <w:highlight w:val="white"/>
          <w:rtl w:val="0"/>
        </w:rPr>
        <w:t xml:space="preserve">partnerships</w:t>
      </w:r>
      <w:r w:rsidDel="00000000" w:rsidR="00000000" w:rsidRPr="00000000">
        <w:rPr>
          <w:b w:val="1"/>
          <w:highlight w:val="white"/>
          <w:rtl w:val="0"/>
        </w:rPr>
        <w:t xml:space="preserve">: </w:t>
      </w:r>
      <w:r w:rsidDel="00000000" w:rsidR="00000000" w:rsidRPr="00000000">
        <w:rPr>
          <w:highlight w:val="white"/>
          <w:rtl w:val="0"/>
        </w:rPr>
        <w:t xml:space="preserve">PANGEA’s investment in community engagement has attracted a diverse array of partners, including international governments, donors, and local communities (see </w:t>
      </w:r>
      <w:r w:rsidDel="00000000" w:rsidR="00000000" w:rsidRPr="00000000">
        <w:rPr>
          <w:i w:val="1"/>
          <w:highlight w:val="yellow"/>
          <w:rtl w:val="0"/>
        </w:rPr>
        <w:t xml:space="preserve">Section 7.2 </w:t>
      </w:r>
      <w:r w:rsidDel="00000000" w:rsidR="00000000" w:rsidRPr="00000000">
        <w:rPr>
          <w:highlight w:val="white"/>
          <w:rtl w:val="0"/>
        </w:rPr>
        <w:t xml:space="preserve">for details about community engagement). </w:t>
      </w:r>
      <w:commentRangeStart w:id="458"/>
      <w:commentRangeStart w:id="459"/>
      <w:r w:rsidDel="00000000" w:rsidR="00000000" w:rsidRPr="00000000">
        <w:rPr>
          <w:highlight w:val="white"/>
          <w:rtl w:val="0"/>
        </w:rPr>
        <w:t xml:space="preserve">These partners include potential users, data contributors, and potential funders for applications</w:t>
      </w:r>
      <w:commentRangeEnd w:id="458"/>
      <w:r w:rsidDel="00000000" w:rsidR="00000000" w:rsidRPr="00000000">
        <w:commentReference w:id="458"/>
      </w:r>
      <w:commentRangeEnd w:id="459"/>
      <w:r w:rsidDel="00000000" w:rsidR="00000000" w:rsidRPr="00000000">
        <w:commentReference w:id="459"/>
      </w:r>
      <w:r w:rsidDel="00000000" w:rsidR="00000000" w:rsidRPr="00000000">
        <w:rPr>
          <w:highlight w:val="white"/>
          <w:rtl w:val="0"/>
        </w:rPr>
        <w:t xml:space="preserve">—the last of which will help make PANGEA’s work cost effective by supplementing NASA’s Earth Science resources with funds to support capacity building, community engagement, and research translation (see </w:t>
      </w:r>
      <w:hyperlink w:anchor="_w90m76cd6k00">
        <w:r w:rsidDel="00000000" w:rsidR="00000000" w:rsidRPr="00000000">
          <w:rPr>
            <w:i w:val="1"/>
            <w:highlight w:val="yellow"/>
            <w:rtl w:val="0"/>
          </w:rPr>
          <w:t xml:space="preserve">Section 7.4</w:t>
        </w:r>
      </w:hyperlink>
      <w:r w:rsidDel="00000000" w:rsidR="00000000" w:rsidRPr="00000000">
        <w:rPr>
          <w:highlight w:val="yellow"/>
          <w:rtl w:val="0"/>
        </w:rPr>
        <w:t xml:space="preserve">: </w:t>
      </w:r>
      <w:r w:rsidDel="00000000" w:rsidR="00000000" w:rsidRPr="00000000">
        <w:rPr>
          <w:i w:val="1"/>
          <w:highlight w:val="yellow"/>
          <w:rtl w:val="0"/>
        </w:rPr>
        <w:t xml:space="preserve">Co-funding Opportunities </w:t>
      </w:r>
      <w:r w:rsidDel="00000000" w:rsidR="00000000" w:rsidRPr="00000000">
        <w:rPr>
          <w:highlight w:val="white"/>
          <w:rtl w:val="0"/>
        </w:rPr>
        <w:t xml:space="preserve">for additional information). PANGEA also brings extensive international partnerships, ranging from national space agencies that could provide complementary data to tropical communities who will participate in data collection and potentially in use and action. PANGEA engaged these partners early in the process to increase their investment and their input in co-development of potential end products.</w:t>
      </w:r>
    </w:p>
    <w:p w:rsidR="00000000" w:rsidDel="00000000" w:rsidP="00000000" w:rsidRDefault="00000000" w:rsidRPr="00000000" w14:paraId="000007F3">
      <w:pPr>
        <w:numPr>
          <w:ilvl w:val="0"/>
          <w:numId w:val="27"/>
        </w:numPr>
        <w:spacing w:after="120" w:before="120" w:lineRule="auto"/>
        <w:ind w:left="720" w:hanging="360"/>
        <w:rPr>
          <w:highlight w:val="white"/>
        </w:rPr>
      </w:pPr>
      <w:r w:rsidDel="00000000" w:rsidR="00000000" w:rsidRPr="00000000">
        <w:rPr>
          <w:b w:val="1"/>
          <w:highlight w:val="white"/>
          <w:rtl w:val="0"/>
        </w:rPr>
        <w:t xml:space="preserve">Engage a diverse workforce and broader Earth Science community: </w:t>
      </w:r>
      <w:r w:rsidDel="00000000" w:rsidR="00000000" w:rsidRPr="00000000">
        <w:rPr>
          <w:highlight w:val="white"/>
          <w:rtl w:val="0"/>
        </w:rPr>
        <w:t xml:space="preserve">PANGEA’s inter- and transdisciplinary goals are supported by a diverse team that ranges from data scientists to economists and hail from NASA, academia, non-profit organizations, other federal agencies, and governments from around the world. PANGEA’s extensive international engagement also offers opportunities to work with and recruit the best minds globally to NASA’s Earth Science efforts, while the capacity building and training efforts (see </w:t>
      </w:r>
      <w:hyperlink w:anchor="_8t6ay0v9gizk">
        <w:r w:rsidDel="00000000" w:rsidR="00000000" w:rsidRPr="00000000">
          <w:rPr>
            <w:i w:val="1"/>
            <w:highlight w:val="yellow"/>
            <w:rtl w:val="0"/>
          </w:rPr>
          <w:t xml:space="preserve">Section 9</w:t>
        </w:r>
      </w:hyperlink>
      <w:r w:rsidDel="00000000" w:rsidR="00000000" w:rsidRPr="00000000">
        <w:rPr>
          <w:highlight w:val="white"/>
          <w:rtl w:val="0"/>
        </w:rPr>
        <w:t xml:space="preserve">) help ready the next generation of scientists. </w:t>
      </w:r>
    </w:p>
    <w:p w:rsidR="00000000" w:rsidDel="00000000" w:rsidP="00000000" w:rsidRDefault="00000000" w:rsidRPr="00000000" w14:paraId="000007F4">
      <w:pPr>
        <w:numPr>
          <w:ilvl w:val="0"/>
          <w:numId w:val="27"/>
        </w:numPr>
        <w:spacing w:after="120" w:before="120" w:lineRule="auto"/>
        <w:ind w:left="720" w:hanging="360"/>
        <w:rPr>
          <w:highlight w:val="white"/>
        </w:rPr>
      </w:pPr>
      <w:del w:author="Michael Keller" w:id="287" w:date="2024-11-08T00:20:27Z">
        <w:commentRangeStart w:id="460"/>
        <w:r w:rsidDel="00000000" w:rsidR="00000000" w:rsidRPr="00000000">
          <w:rPr>
            <w:b w:val="1"/>
            <w:highlight w:val="white"/>
            <w:rtl w:val="0"/>
          </w:rPr>
          <w:delText xml:space="preserve">Use a balanced approach: </w:delText>
        </w:r>
        <w:r w:rsidDel="00000000" w:rsidR="00000000" w:rsidRPr="00000000">
          <w:rPr>
            <w:highlight w:val="white"/>
            <w:rtl w:val="0"/>
          </w:rPr>
          <w:delText xml:space="preserve">PANGEA builds on prior decadal campaigns both for science questions and data (e.g. LBA), and for process improvement (e.g. LBA, ABoVE).  By asking bold and critical science questions that were formulated based on prior campaigns and today’s needs, PANGEA maximizes value. </w:delText>
        </w:r>
      </w:del>
      <w:commentRangeEnd w:id="460"/>
      <w:r w:rsidDel="00000000" w:rsidR="00000000" w:rsidRPr="00000000">
        <w:commentReference w:id="460"/>
      </w:r>
      <w:r w:rsidDel="00000000" w:rsidR="00000000" w:rsidRPr="00000000">
        <w:rPr>
          <w:rtl w:val="0"/>
        </w:rPr>
      </w:r>
    </w:p>
    <w:p w:rsidR="00000000" w:rsidDel="00000000" w:rsidP="00000000" w:rsidRDefault="00000000" w:rsidRPr="00000000" w14:paraId="000007F5">
      <w:pPr>
        <w:spacing w:before="0" w:lineRule="auto"/>
        <w:rPr>
          <w:highlight w:val="white"/>
        </w:rPr>
      </w:pPr>
      <w:r w:rsidDel="00000000" w:rsidR="00000000" w:rsidRPr="00000000">
        <w:rPr>
          <w:rtl w:val="0"/>
        </w:rPr>
      </w:r>
    </w:p>
    <w:p w:rsidR="00000000" w:rsidDel="00000000" w:rsidP="00000000" w:rsidRDefault="00000000" w:rsidRPr="00000000" w14:paraId="000007F6">
      <w:pPr>
        <w:spacing w:before="0" w:lineRule="auto"/>
        <w:rPr>
          <w:highlight w:val="white"/>
        </w:rPr>
      </w:pPr>
      <w:r w:rsidDel="00000000" w:rsidR="00000000" w:rsidRPr="00000000">
        <w:rPr>
          <w:highlight w:val="white"/>
          <w:rtl w:val="0"/>
        </w:rPr>
        <w:t xml:space="preserve">During the Scoping Phase, PANGEA led extensive outreach to potential users </w:t>
      </w:r>
      <w:r w:rsidDel="00000000" w:rsidR="00000000" w:rsidRPr="00000000">
        <w:rPr>
          <w:color w:val="ff0000"/>
          <w:highlight w:val="white"/>
          <w:rtl w:val="0"/>
        </w:rPr>
        <w:t xml:space="preserve">(see </w:t>
      </w:r>
      <w:r w:rsidDel="00000000" w:rsidR="00000000" w:rsidRPr="00000000">
        <w:rPr>
          <w:i w:val="1"/>
          <w:color w:val="ff0000"/>
          <w:highlight w:val="yellow"/>
          <w:rtl w:val="0"/>
        </w:rPr>
        <w:t xml:space="preserve">Appendix B</w:t>
      </w:r>
      <w:r w:rsidDel="00000000" w:rsidR="00000000" w:rsidRPr="00000000">
        <w:rPr>
          <w:color w:val="ff0000"/>
          <w:highlight w:val="white"/>
          <w:rtl w:val="0"/>
        </w:rPr>
        <w:t xml:space="preserve">)</w:t>
      </w:r>
      <w:r w:rsidDel="00000000" w:rsidR="00000000" w:rsidRPr="00000000">
        <w:rPr>
          <w:highlight w:val="white"/>
          <w:rtl w:val="0"/>
        </w:rPr>
        <w:t xml:space="preserve">, and engaged with potential users about what questions and data are most valuable to them. As a result, PANGEA has worked since its inception to bridge the </w:t>
      </w:r>
      <w:del w:author="Michael Keller" w:id="288" w:date="2024-11-08T00:21:07Z">
        <w:r w:rsidDel="00000000" w:rsidR="00000000" w:rsidRPr="00000000">
          <w:rPr>
            <w:highlight w:val="white"/>
            <w:rtl w:val="0"/>
          </w:rPr>
          <w:delText xml:space="preserve">sometimes </w:delText>
        </w:r>
      </w:del>
      <w:r w:rsidDel="00000000" w:rsidR="00000000" w:rsidRPr="00000000">
        <w:rPr>
          <w:highlight w:val="white"/>
          <w:rtl w:val="0"/>
        </w:rPr>
        <w:t xml:space="preserve">difficult gap between what science questions are being asked and what end users need for decision making. Community engagement is central to PANGEA’s ES2A strategy (see </w:t>
      </w:r>
      <w:r w:rsidDel="00000000" w:rsidR="00000000" w:rsidRPr="00000000">
        <w:rPr>
          <w:i w:val="1"/>
          <w:highlight w:val="yellow"/>
          <w:rtl w:val="0"/>
        </w:rPr>
        <w:t xml:space="preserve">Section 7.2</w:t>
      </w:r>
      <w:r w:rsidDel="00000000" w:rsidR="00000000" w:rsidRPr="00000000">
        <w:rPr>
          <w:highlight w:val="yellow"/>
          <w:rtl w:val="0"/>
        </w:rPr>
        <w:t xml:space="preserve"> </w:t>
      </w:r>
      <w:r w:rsidDel="00000000" w:rsidR="00000000" w:rsidRPr="00000000">
        <w:rPr>
          <w:highlight w:val="white"/>
          <w:rtl w:val="0"/>
        </w:rPr>
        <w:t xml:space="preserve">for details on how PANGEA will engage the community). </w:t>
      </w:r>
      <w:ins w:author="Michael Keller" w:id="289" w:date="2024-11-08T00:21:34Z">
        <w:r w:rsidDel="00000000" w:rsidR="00000000" w:rsidRPr="00000000">
          <w:rPr>
            <w:highlight w:val="white"/>
            <w:rtl w:val="0"/>
          </w:rPr>
          <w:t xml:space="preserve">We are</w:t>
        </w:r>
      </w:ins>
      <w:del w:author="Michael Keller" w:id="289" w:date="2024-11-08T00:21:34Z">
        <w:r w:rsidDel="00000000" w:rsidR="00000000" w:rsidRPr="00000000">
          <w:rPr>
            <w:highlight w:val="white"/>
            <w:rtl w:val="0"/>
          </w:rPr>
          <w:delText xml:space="preserve">PANGEA is</w:delText>
        </w:r>
      </w:del>
      <w:r w:rsidDel="00000000" w:rsidR="00000000" w:rsidRPr="00000000">
        <w:rPr>
          <w:highlight w:val="white"/>
          <w:rtl w:val="0"/>
        </w:rPr>
        <w:t xml:space="preserve"> aware </w:t>
      </w:r>
      <w:ins w:author="Michael Keller" w:id="290" w:date="2024-11-08T00:21:50Z">
        <w:r w:rsidDel="00000000" w:rsidR="00000000" w:rsidRPr="00000000">
          <w:rPr>
            <w:highlight w:val="white"/>
            <w:rtl w:val="0"/>
          </w:rPr>
          <w:t xml:space="preserve">that community</w:t>
        </w:r>
      </w:ins>
      <w:del w:author="Michael Keller" w:id="290" w:date="2024-11-08T00:21:50Z">
        <w:r w:rsidDel="00000000" w:rsidR="00000000" w:rsidRPr="00000000">
          <w:rPr>
            <w:highlight w:val="white"/>
            <w:rtl w:val="0"/>
          </w:rPr>
          <w:delText xml:space="preserve">that with community</w:delText>
        </w:r>
      </w:del>
      <w:r w:rsidDel="00000000" w:rsidR="00000000" w:rsidRPr="00000000">
        <w:rPr>
          <w:highlight w:val="white"/>
          <w:rtl w:val="0"/>
        </w:rPr>
        <w:t xml:space="preserve"> engagement comes with the risk of creating expectations that cannot be met by the project</w:t>
      </w:r>
      <w:ins w:author="Michael Keller" w:id="291" w:date="2024-11-08T00:22:27Z">
        <w:r w:rsidDel="00000000" w:rsidR="00000000" w:rsidRPr="00000000">
          <w:rPr>
            <w:highlight w:val="white"/>
            <w:rtl w:val="0"/>
          </w:rPr>
          <w:t xml:space="preserve">.</w:t>
        </w:r>
      </w:ins>
      <w:r w:rsidDel="00000000" w:rsidR="00000000" w:rsidRPr="00000000">
        <w:rPr>
          <w:highlight w:val="white"/>
          <w:rtl w:val="0"/>
        </w:rPr>
        <w:t xml:space="preserve">,</w:t>
      </w:r>
      <w:del w:author="Michael Keller" w:id="292" w:date="2024-11-08T00:22:22Z">
        <w:r w:rsidDel="00000000" w:rsidR="00000000" w:rsidRPr="00000000">
          <w:rPr>
            <w:highlight w:val="white"/>
            <w:rtl w:val="0"/>
          </w:rPr>
          <w:delText xml:space="preserve"> largely because the airborne data being collected is spatiotemporally limited in scope and will be more episodic than is needed to meet many user applications and decision-making needs</w:delText>
        </w:r>
      </w:del>
      <w:r w:rsidDel="00000000" w:rsidR="00000000" w:rsidRPr="00000000">
        <w:rPr>
          <w:highlight w:val="white"/>
          <w:rtl w:val="0"/>
        </w:rPr>
        <w:t xml:space="preserve">. PANGEA will make every effort to repeatedly and clearly convey the </w:t>
      </w:r>
      <w:ins w:author="Michael Keller" w:id="293" w:date="2024-11-08T00:22:49Z">
        <w:r w:rsidDel="00000000" w:rsidR="00000000" w:rsidRPr="00000000">
          <w:rPr>
            <w:highlight w:val="white"/>
            <w:rtl w:val="0"/>
          </w:rPr>
          <w:t xml:space="preserve">limitations of project data which are necessarily limited spatially and temporally</w:t>
        </w:r>
      </w:ins>
      <w:del w:author="Michael Keller" w:id="293" w:date="2024-11-08T00:22:49Z">
        <w:r w:rsidDel="00000000" w:rsidR="00000000" w:rsidRPr="00000000">
          <w:rPr>
            <w:highlight w:val="white"/>
            <w:rtl w:val="0"/>
          </w:rPr>
          <w:delText xml:space="preserve">impact limitations of the airborne data</w:delText>
        </w:r>
      </w:del>
      <w:r w:rsidDel="00000000" w:rsidR="00000000" w:rsidRPr="00000000">
        <w:rPr>
          <w:highlight w:val="white"/>
          <w:rtl w:val="0"/>
        </w:rPr>
        <w:t xml:space="preserve">. </w:t>
      </w:r>
      <w:ins w:author="Michael Keller" w:id="294" w:date="2024-11-08T00:23:23Z">
        <w:r w:rsidDel="00000000" w:rsidR="00000000" w:rsidRPr="00000000">
          <w:rPr>
            <w:highlight w:val="white"/>
            <w:rtl w:val="0"/>
          </w:rPr>
          <w:t xml:space="preserve">But, </w:t>
        </w:r>
      </w:ins>
      <w:r w:rsidDel="00000000" w:rsidR="00000000" w:rsidRPr="00000000">
        <w:rPr>
          <w:highlight w:val="white"/>
          <w:rtl w:val="0"/>
        </w:rPr>
        <w:t xml:space="preserve">PANGEA will also endeavor to leverage the momentum </w:t>
      </w:r>
      <w:ins w:author="Michael Keller" w:id="295" w:date="2024-11-08T00:23:32Z">
        <w:r w:rsidDel="00000000" w:rsidR="00000000" w:rsidRPr="00000000">
          <w:rPr>
            <w:highlight w:val="white"/>
            <w:rtl w:val="0"/>
          </w:rPr>
          <w:t xml:space="preserve">created by a breif</w:t>
        </w:r>
      </w:ins>
      <w:del w:author="Michael Keller" w:id="295" w:date="2024-11-08T00:23:32Z">
        <w:r w:rsidDel="00000000" w:rsidR="00000000" w:rsidRPr="00000000">
          <w:rPr>
            <w:highlight w:val="white"/>
            <w:rtl w:val="0"/>
          </w:rPr>
          <w:delText xml:space="preserve">created </w:delText>
        </w:r>
      </w:del>
      <w:ins w:author="Michael Keller" w:id="295" w:date="2024-11-08T00:23:32Z">
        <w:del w:author="Michael Keller" w:id="295" w:date="2024-11-08T00:23:32Z">
          <w:r w:rsidDel="00000000" w:rsidR="00000000" w:rsidRPr="00000000">
            <w:rPr>
              <w:highlight w:val="white"/>
              <w:rtl w:val="0"/>
            </w:rPr>
            <w:delText xml:space="preserve">a breif</w:delText>
          </w:r>
        </w:del>
        <w:r w:rsidDel="00000000" w:rsidR="00000000" w:rsidRPr="00000000">
          <w:rPr>
            <w:highlight w:val="white"/>
            <w:rtl w:val="0"/>
          </w:rPr>
          <w:t xml:space="preserve"> but intense </w:t>
        </w:r>
        <w:r w:rsidDel="00000000" w:rsidR="00000000" w:rsidRPr="00000000">
          <w:rPr>
            <w:highlight w:val="white"/>
            <w:rtl w:val="0"/>
          </w:rPr>
          <w:t xml:space="preserve">project</w:t>
        </w:r>
        <w:r w:rsidDel="00000000" w:rsidR="00000000" w:rsidRPr="00000000">
          <w:rPr>
            <w:highlight w:val="white"/>
            <w:rtl w:val="0"/>
          </w:rPr>
          <w:t xml:space="preserve"> period </w:t>
        </w:r>
      </w:ins>
      <w:del w:author="Michael Keller" w:id="295" w:date="2024-11-08T00:23:32Z">
        <w:r w:rsidDel="00000000" w:rsidR="00000000" w:rsidRPr="00000000">
          <w:rPr>
            <w:highlight w:val="white"/>
            <w:rtl w:val="0"/>
          </w:rPr>
          <w:delText xml:space="preserve">by an airborne campaign</w:delText>
        </w:r>
      </w:del>
      <w:r w:rsidDel="00000000" w:rsidR="00000000" w:rsidRPr="00000000">
        <w:rPr>
          <w:highlight w:val="white"/>
          <w:rtl w:val="0"/>
        </w:rPr>
        <w:t xml:space="preserve"> to create, grow, and strengthen a new and more diverse user community for NASA Earth data</w:t>
      </w:r>
      <w:ins w:author="Michael Keller" w:id="296" w:date="2024-11-08T00:24:02Z">
        <w:r w:rsidDel="00000000" w:rsidR="00000000" w:rsidRPr="00000000">
          <w:rPr>
            <w:highlight w:val="white"/>
            <w:rtl w:val="0"/>
          </w:rPr>
          <w:t xml:space="preserve">.</w:t>
        </w:r>
      </w:ins>
      <w:del w:author="Michael Keller" w:id="296" w:date="2024-11-08T00:24:02Z">
        <w:r w:rsidDel="00000000" w:rsidR="00000000" w:rsidRPr="00000000">
          <w:rPr>
            <w:highlight w:val="white"/>
            <w:rtl w:val="0"/>
          </w:rPr>
          <w:delText xml:space="preserve"> beyond the airborne campaign</w:delText>
        </w:r>
      </w:del>
      <w:r w:rsidDel="00000000" w:rsidR="00000000" w:rsidRPr="00000000">
        <w:rPr>
          <w:highlight w:val="white"/>
          <w:rtl w:val="0"/>
        </w:rPr>
        <w:t xml:space="preserve">. </w:t>
      </w:r>
    </w:p>
    <w:p w:rsidR="00000000" w:rsidDel="00000000" w:rsidP="00000000" w:rsidRDefault="00000000" w:rsidRPr="00000000" w14:paraId="000007F7">
      <w:pPr>
        <w:rPr>
          <w:highlight w:val="white"/>
        </w:rPr>
      </w:pPr>
      <w:r w:rsidDel="00000000" w:rsidR="00000000" w:rsidRPr="00000000">
        <w:rPr>
          <w:rtl w:val="0"/>
        </w:rPr>
      </w:r>
    </w:p>
    <w:p w:rsidR="00000000" w:rsidDel="00000000" w:rsidP="00000000" w:rsidRDefault="00000000" w:rsidRPr="00000000" w14:paraId="000007F8">
      <w:pPr>
        <w:spacing w:before="0" w:lineRule="auto"/>
        <w:rPr>
          <w:del w:author="Michael Keller" w:id="297" w:date="2024-11-08T00:24:46Z"/>
          <w:color w:val="1f1f1f"/>
          <w:highlight w:val="white"/>
        </w:rPr>
      </w:pPr>
      <w:del w:author="Michael Keller" w:id="297" w:date="2024-11-08T00:24:46Z">
        <w:r w:rsidDel="00000000" w:rsidR="00000000" w:rsidRPr="00000000">
          <w:rPr>
            <w:highlight w:val="white"/>
            <w:rtl w:val="0"/>
          </w:rPr>
          <w:delText xml:space="preserve">Specifically, PANGEA will ensure that all community engagement activities emphasize the links between PANGEA’s field and airborne data and NASA’s Earth Observatory satellite sensors (both current and planned). Because users will benefit from products derived from spaceborne observations, as opposed to ground and airborne measurements, PANGEA ES2A priorities focus on advancing specific monitoring needs and capabilities that utilize ongoing services, i.e., satellite missions. Airborne campaign data will support partner training focused on operational data before, alongside, and after PANGEA scaling advances can be used to retrieve satellite-derived products. Examples include SAR and hyperspectral training and readiness in collaboration with SERVIR. In doing so, PANGEA will build NISAR and SBG early adopter communities in the tropics. </w:delText>
        </w:r>
        <w:r w:rsidDel="00000000" w:rsidR="00000000" w:rsidRPr="00000000">
          <w:rPr>
            <w:rtl w:val="0"/>
          </w:rPr>
        </w:r>
      </w:del>
    </w:p>
    <w:p w:rsidR="00000000" w:rsidDel="00000000" w:rsidP="00000000" w:rsidRDefault="00000000" w:rsidRPr="00000000" w14:paraId="000007F9">
      <w:pPr>
        <w:spacing w:before="0" w:lineRule="auto"/>
        <w:rPr>
          <w:highlight w:val="white"/>
        </w:rPr>
      </w:pPr>
      <w:r w:rsidDel="00000000" w:rsidR="00000000" w:rsidRPr="00000000">
        <w:rPr>
          <w:rtl w:val="0"/>
        </w:rPr>
      </w:r>
    </w:p>
    <w:p w:rsidR="00000000" w:rsidDel="00000000" w:rsidP="00000000" w:rsidRDefault="00000000" w:rsidRPr="00000000" w14:paraId="000007FA">
      <w:pPr>
        <w:spacing w:before="0" w:lineRule="auto"/>
        <w:rPr>
          <w:highlight w:val="white"/>
        </w:rPr>
      </w:pPr>
      <w:r w:rsidDel="00000000" w:rsidR="00000000" w:rsidRPr="00000000">
        <w:rPr>
          <w:highlight w:val="white"/>
          <w:rtl w:val="0"/>
        </w:rPr>
        <w:t xml:space="preserve">PANGEA has also prioritized seeking a diverse range of funding partners, recognizing that NASA is well-suited to support data collection, analysis, and tool/platform development, while other sponsors are better positioned to support conservation projects that apply data and application-specific forms of training and capacity building. The Scoping Phase also included a visioning exercise, where diverse teams collaborated to draw translational pathways that included data acquisition, potential uses cases, the co-development of products, and identification of partners. </w:t>
      </w:r>
    </w:p>
    <w:p w:rsidR="00000000" w:rsidDel="00000000" w:rsidP="00000000" w:rsidRDefault="00000000" w:rsidRPr="00000000" w14:paraId="000007FB">
      <w:pPr>
        <w:pStyle w:val="Heading4"/>
        <w:spacing w:after="240" w:before="240" w:lineRule="auto"/>
        <w:rPr/>
      </w:pPr>
      <w:bookmarkStart w:colFirst="0" w:colLast="0" w:name="_jtx9broawgcv" w:id="66"/>
      <w:bookmarkEnd w:id="66"/>
      <w:r w:rsidDel="00000000" w:rsidR="00000000" w:rsidRPr="00000000">
        <w:rPr>
          <w:rtl w:val="0"/>
        </w:rPr>
        <w:t xml:space="preserve">8.2.2</w:t>
      </w:r>
      <w:commentRangeStart w:id="461"/>
      <w:r w:rsidDel="00000000" w:rsidR="00000000" w:rsidRPr="00000000">
        <w:rPr>
          <w:rtl w:val="0"/>
        </w:rPr>
        <w:t xml:space="preserve"> Supporting Application of PANGEA research</w:t>
      </w:r>
      <w:commentRangeEnd w:id="461"/>
      <w:r w:rsidDel="00000000" w:rsidR="00000000" w:rsidRPr="00000000">
        <w:commentReference w:id="461"/>
      </w:r>
      <w:r w:rsidDel="00000000" w:rsidR="00000000" w:rsidRPr="00000000">
        <w:rPr>
          <w:rtl w:val="0"/>
        </w:rPr>
      </w:r>
    </w:p>
    <w:p w:rsidR="00000000" w:rsidDel="00000000" w:rsidP="00000000" w:rsidRDefault="00000000" w:rsidRPr="00000000" w14:paraId="000007FC">
      <w:pPr>
        <w:spacing w:before="240" w:lineRule="auto"/>
        <w:rPr>
          <w:highlight w:val="white"/>
        </w:rPr>
      </w:pPr>
      <w:r w:rsidDel="00000000" w:rsidR="00000000" w:rsidRPr="00000000">
        <w:rPr>
          <w:highlight w:val="white"/>
          <w:rtl w:val="0"/>
        </w:rPr>
        <w:t xml:space="preserve">PANGEA will harness its existing and planned partner engagement to integrate ES2A holistically into the campaign. </w:t>
      </w:r>
      <w:commentRangeStart w:id="462"/>
      <w:r w:rsidDel="00000000" w:rsidR="00000000" w:rsidRPr="00000000">
        <w:rPr>
          <w:highlight w:val="white"/>
          <w:rtl w:val="0"/>
        </w:rPr>
        <w:t xml:space="preserve">This includes conducting a user needs assessment as part of the Concise Experiment Plan</w:t>
      </w:r>
      <w:commentRangeEnd w:id="462"/>
      <w:r w:rsidDel="00000000" w:rsidR="00000000" w:rsidRPr="00000000">
        <w:commentReference w:id="462"/>
      </w:r>
      <w:r w:rsidDel="00000000" w:rsidR="00000000" w:rsidRPr="00000000">
        <w:rPr>
          <w:highlight w:val="white"/>
          <w:rtl w:val="0"/>
        </w:rPr>
        <w:t xml:space="preserve">, and conducting an environmental scan to identify existing tools that could integrate data. This is particularly important because integration into existing tools usually increases the likelihood of uptake, use, and maintenance in the long term. </w:t>
      </w:r>
      <w:r w:rsidDel="00000000" w:rsidR="00000000" w:rsidRPr="00000000">
        <w:rPr>
          <w:b w:val="1"/>
          <w:highlight w:val="yellow"/>
          <w:rtl w:val="0"/>
        </w:rPr>
        <w:t xml:space="preserve">Figure X </w:t>
      </w:r>
      <w:r w:rsidDel="00000000" w:rsidR="00000000" w:rsidRPr="00000000">
        <w:rPr>
          <w:highlight w:val="white"/>
          <w:rtl w:val="0"/>
        </w:rPr>
        <w:t xml:space="preserve">demonstrates PANGEA’s approach to advancing campaign results through NASA’s Application Readiness Levels (ARL), which will hinge on combining strong subject matter alignment with thoughtful, early, and inclusive partner engagement. While the example is displayed as a linear process using NASA’s ARL framework, PANGEA expects our ES2A activities to be iterative, and at times non-linear, which is representative of the complexities that define real-world policy and decision making. </w:t>
      </w:r>
      <w:commentRangeStart w:id="463"/>
      <w:r w:rsidDel="00000000" w:rsidR="00000000" w:rsidRPr="00000000">
        <w:rPr>
          <w:highlight w:val="white"/>
          <w:rtl w:val="0"/>
        </w:rPr>
        <w:t xml:space="preserve">In particular, we expect extensive collaborations to continue at and even before the ARL 1 stage to match PANGEA products with real-world needs.</w:t>
      </w:r>
      <w:commentRangeEnd w:id="463"/>
      <w:r w:rsidDel="00000000" w:rsidR="00000000" w:rsidRPr="00000000">
        <w:commentReference w:id="463"/>
      </w:r>
      <w:r w:rsidDel="00000000" w:rsidR="00000000" w:rsidRPr="00000000">
        <w:rPr>
          <w:rtl w:val="0"/>
        </w:rPr>
      </w:r>
    </w:p>
    <w:p w:rsidR="00000000" w:rsidDel="00000000" w:rsidP="00000000" w:rsidRDefault="00000000" w:rsidRPr="00000000" w14:paraId="000007FD">
      <w:pPr>
        <w:spacing w:before="240" w:lineRule="auto"/>
        <w:ind w:left="0" w:firstLine="0"/>
        <w:rPr>
          <w:highlight w:val="white"/>
        </w:rPr>
      </w:pPr>
      <w:r w:rsidDel="00000000" w:rsidR="00000000" w:rsidRPr="00000000">
        <w:rPr>
          <w:highlight w:val="white"/>
          <w:rtl w:val="0"/>
        </w:rPr>
        <w:t xml:space="preserve">NASA, along with other domestic and international agencies, are increasingly playing a leading role in the development and implementation of decision support systems. These systems are designed to incorporate the results from research activities within a modeling framework in order to provide information to land managers, regional governments, among others who require information in a specific context. </w:t>
      </w:r>
      <w:r w:rsidDel="00000000" w:rsidR="00000000" w:rsidRPr="00000000">
        <w:rPr>
          <w:highlight w:val="white"/>
          <w:rtl w:val="0"/>
        </w:rPr>
        <w:t xml:space="preserve">The PANGEA Information Portal (PIP) will provide a platform to conduct further research on the use of satellite information products to support decision making. It will be a critical platform for </w:t>
      </w:r>
      <w:commentRangeStart w:id="464"/>
      <w:r w:rsidDel="00000000" w:rsidR="00000000" w:rsidRPr="00000000">
        <w:rPr>
          <w:highlight w:val="white"/>
          <w:rtl w:val="0"/>
        </w:rPr>
        <w:t xml:space="preserve">PANGEA researchers to interact at multiple levels with scientists and managers at agencies who are responsible for assessing the impacts of climate change in tropical regions, as well as the media and general public.</w:t>
      </w:r>
      <w:commentRangeEnd w:id="464"/>
      <w:r w:rsidDel="00000000" w:rsidR="00000000" w:rsidRPr="00000000">
        <w:commentReference w:id="464"/>
      </w:r>
      <w:r w:rsidDel="00000000" w:rsidR="00000000" w:rsidRPr="00000000">
        <w:rPr>
          <w:highlight w:val="white"/>
          <w:rtl w:val="0"/>
        </w:rPr>
        <w:t xml:space="preserve"> PANGEA’s Integrated Modeling Framework will provide another scaffold for ES2A activities by creating unique information products based upon integrated assessments.</w:t>
      </w:r>
      <w:r w:rsidDel="00000000" w:rsidR="00000000" w:rsidRPr="00000000">
        <w:rPr>
          <w:rtl w:val="0"/>
        </w:rPr>
      </w:r>
    </w:p>
    <w:p w:rsidR="00000000" w:rsidDel="00000000" w:rsidP="00000000" w:rsidRDefault="00000000" w:rsidRPr="00000000" w14:paraId="000007FE">
      <w:pPr>
        <w:spacing w:before="240" w:lineRule="auto"/>
        <w:ind w:left="0" w:firstLine="0"/>
        <w:rPr>
          <w:highlight w:val="white"/>
        </w:rPr>
      </w:pPr>
      <w:r w:rsidDel="00000000" w:rsidR="00000000" w:rsidRPr="00000000">
        <w:rPr>
          <w:highlight w:val="white"/>
          <w:rtl w:val="0"/>
        </w:rPr>
        <w:t xml:space="preserve">There is increasing recognition by NASA and other U.S. and international agencies of the need to co-develop decision support systems to exchange information and analysis with land managers, regional governments, and other policy and decision makers. PANGEA will co-develop products with these partners who are responsible for the provision of </w:t>
      </w:r>
      <w:r w:rsidDel="00000000" w:rsidR="00000000" w:rsidRPr="00000000">
        <w:rPr>
          <w:highlight w:val="white"/>
          <w:rtl w:val="0"/>
        </w:rPr>
        <w:t xml:space="preserve">data required for climate and land cover change monitoring. The process-driven models that will be the focus of research in PANGEA align well with the program missions of these offices. Researchers from these offices were involved in the PANGEA scoping process, and their input has informed research questions and seeded ideas for research application of PANGEA’s results.</w:t>
      </w:r>
    </w:p>
    <w:p w:rsidR="00000000" w:rsidDel="00000000" w:rsidP="00000000" w:rsidRDefault="00000000" w:rsidRPr="00000000" w14:paraId="000007FF">
      <w:pPr>
        <w:spacing w:before="240" w:lineRule="auto"/>
        <w:ind w:left="0" w:firstLine="0"/>
        <w:rPr>
          <w:highlight w:val="white"/>
        </w:rPr>
      </w:pPr>
      <w:r w:rsidDel="00000000" w:rsidR="00000000" w:rsidRPr="00000000">
        <w:rPr>
          <w:highlight w:val="white"/>
          <w:rtl w:val="0"/>
        </w:rPr>
        <w:t xml:space="preserve">PANGEA also offers the opportunity to engage in transdisciplinary work and application, particularly given the inter-related nature of climate change, biodiversity conservation, and agricultural production, which are some of the main applications for PANGEA products. </w:t>
      </w:r>
      <w:r w:rsidDel="00000000" w:rsidR="00000000" w:rsidRPr="00000000">
        <w:rPr>
          <w:b w:val="1"/>
          <w:highlight w:val="yellow"/>
          <w:rtl w:val="0"/>
        </w:rPr>
        <w:t xml:space="preserve">Figure X</w:t>
      </w:r>
      <w:r w:rsidDel="00000000" w:rsidR="00000000" w:rsidRPr="00000000">
        <w:rPr>
          <w:highlight w:val="white"/>
          <w:rtl w:val="0"/>
        </w:rPr>
        <w:t xml:space="preserve"> demonstrates the potential overlap in these topics, and highlights a small selection of the partners who are already engaged in work at the intersection of the different subject matter.</w:t>
      </w:r>
    </w:p>
    <w:p w:rsidR="00000000" w:rsidDel="00000000" w:rsidP="00000000" w:rsidRDefault="00000000" w:rsidRPr="00000000" w14:paraId="00000800">
      <w:pPr>
        <w:pStyle w:val="Heading2"/>
        <w:rPr/>
      </w:pPr>
      <w:bookmarkStart w:colFirst="0" w:colLast="0" w:name="_8t6ay0v9gizk" w:id="67"/>
      <w:bookmarkEnd w:id="67"/>
      <w:r w:rsidDel="00000000" w:rsidR="00000000" w:rsidRPr="00000000">
        <w:rPr>
          <w:rtl w:val="0"/>
        </w:rPr>
        <w:t xml:space="preserve">9</w:t>
      </w:r>
      <w:r w:rsidDel="00000000" w:rsidR="00000000" w:rsidRPr="00000000">
        <w:rPr>
          <w:rtl w:val="0"/>
        </w:rPr>
        <w:t xml:space="preserve">. Capacity Building, Training, and Education</w:t>
      </w:r>
    </w:p>
    <w:p w:rsidR="00000000" w:rsidDel="00000000" w:rsidP="00000000" w:rsidRDefault="00000000" w:rsidRPr="00000000" w14:paraId="00000801">
      <w:pPr>
        <w:rPr>
          <w:del w:author="Michael Keller" w:id="302" w:date="2024-11-08T18:32:59Z"/>
        </w:rPr>
      </w:pPr>
      <w:del w:author="Michael Keller" w:id="298" w:date="2024-11-08T18:27:40Z">
        <w:r w:rsidDel="00000000" w:rsidR="00000000" w:rsidRPr="00000000">
          <w:rPr>
            <w:rtl w:val="0"/>
          </w:rPr>
          <w:delText xml:space="preserve">PANGEA is an important opportunity to increase understanding of Earth observations and expand the use of NASA Earth data, products, and services around the world. As PANGEA advances knowledge of tropical forests and their vulnerability and resilience to climate change, PANGEA will develop innovative methods, compile valuable datasets, and produce critical findings that can help scientists, governments, Indigenous peoples and local communities, conservation practitioners, private companies, and more understand their environmental impacts and take urgent actions to mitigate and adapt to climate change and biodiversity loss. PANGEA shares NASA Earth Science’s strategic goal of advancing and integrating Earth science knowledge to empower humanity to create a more resilient world over the next decade (</w:delText>
        </w:r>
        <w:r w:rsidDel="00000000" w:rsidR="00000000" w:rsidRPr="00000000">
          <w:rPr>
            <w:shd w:fill="c9daf8" w:val="clear"/>
            <w:rtl w:val="0"/>
          </w:rPr>
          <w:delText xml:space="preserve">NASA Earth Science to Action Strategy 2024-2034</w:delText>
        </w:r>
        <w:r w:rsidDel="00000000" w:rsidR="00000000" w:rsidRPr="00000000">
          <w:rPr>
            <w:rtl w:val="0"/>
          </w:rPr>
          <w:delText xml:space="preserve">). </w:delText>
        </w:r>
      </w:del>
      <w:r w:rsidDel="00000000" w:rsidR="00000000" w:rsidRPr="00000000">
        <w:rPr>
          <w:rtl w:val="0"/>
        </w:rPr>
        <w:t xml:space="preserve">Strengthening capacity and investing in education associated with PANGEA is central to </w:t>
      </w:r>
      <w:ins w:author="Michael Keller" w:id="299" w:date="2024-11-08T18:27:59Z">
        <w:r w:rsidDel="00000000" w:rsidR="00000000" w:rsidRPr="00000000">
          <w:rPr>
            <w:rtl w:val="0"/>
          </w:rPr>
          <w:t xml:space="preserve">the</w:t>
        </w:r>
      </w:ins>
      <w:del w:author="Michael Keller" w:id="299" w:date="2024-11-08T18:27:59Z">
        <w:r w:rsidDel="00000000" w:rsidR="00000000" w:rsidRPr="00000000">
          <w:rPr>
            <w:rtl w:val="0"/>
          </w:rPr>
          <w:delText xml:space="preserve">t</w:delText>
        </w:r>
      </w:del>
      <w:ins w:author="Michael Keller" w:id="299" w:date="2024-11-08T18:27:59Z">
        <w:del w:author="Michael Keller" w:id="299" w:date="2024-11-08T18:27:59Z">
          <w:r w:rsidDel="00000000" w:rsidR="00000000" w:rsidRPr="00000000">
            <w:rPr>
              <w:rtl w:val="0"/>
            </w:rPr>
            <w:delText xml:space="preserve">the</w:delText>
          </w:r>
        </w:del>
        <w:r w:rsidDel="00000000" w:rsidR="00000000" w:rsidRPr="00000000">
          <w:rPr>
            <w:rtl w:val="0"/>
          </w:rPr>
          <w:t xml:space="preserve"> project.</w:t>
        </w:r>
      </w:ins>
      <w:del w:author="Michael Keller" w:id="299" w:date="2024-11-08T18:27:59Z">
        <w:r w:rsidDel="00000000" w:rsidR="00000000" w:rsidRPr="00000000">
          <w:rPr>
            <w:rtl w:val="0"/>
          </w:rPr>
          <w:delText xml:space="preserve">his aim, and critical to preparing the next generation with the necessary expertise and tools</w:delText>
        </w:r>
      </w:del>
      <w:r w:rsidDel="00000000" w:rsidR="00000000" w:rsidRPr="00000000">
        <w:rPr>
          <w:rtl w:val="0"/>
        </w:rPr>
        <w:t xml:space="preserve">. </w:t>
      </w:r>
      <w:del w:author="Michael Keller" w:id="300" w:date="2024-11-08T18:28:17Z">
        <w:r w:rsidDel="00000000" w:rsidR="00000000" w:rsidRPr="00000000">
          <w:rPr>
            <w:rtl w:val="0"/>
          </w:rPr>
          <w:delText xml:space="preserve">Critically, </w:delText>
        </w:r>
      </w:del>
      <w:r w:rsidDel="00000000" w:rsidR="00000000" w:rsidRPr="00000000">
        <w:rPr>
          <w:rtl w:val="0"/>
        </w:rPr>
        <w:t xml:space="preserve">PANGEA capacity building, training, and education will target not only US-based research and workforce communities, but also local and national communities in tropical forest countries partnering with PANGEA</w:t>
      </w:r>
      <w:ins w:author="Michael Keller" w:id="301" w:date="2024-11-08T18:28:25Z">
        <w:r w:rsidDel="00000000" w:rsidR="00000000" w:rsidRPr="00000000">
          <w:rPr>
            <w:rtl w:val="0"/>
          </w:rPr>
          <w:t xml:space="preserve">.  Experience gained during prior TE field </w:t>
        </w:r>
        <w:r w:rsidDel="00000000" w:rsidR="00000000" w:rsidRPr="00000000">
          <w:rPr>
            <w:rtl w:val="0"/>
          </w:rPr>
          <w:t xml:space="preserve">projects</w:t>
        </w:r>
        <w:r w:rsidDel="00000000" w:rsidR="00000000" w:rsidRPr="00000000">
          <w:rPr>
            <w:rtl w:val="0"/>
          </w:rPr>
          <w:t xml:space="preserve">, especially LBA demonstrated that capacity building offered great leverage for the </w:t>
        </w:r>
        <w:r w:rsidDel="00000000" w:rsidR="00000000" w:rsidRPr="00000000">
          <w:rPr>
            <w:rtl w:val="0"/>
          </w:rPr>
          <w:t xml:space="preserve">projects</w:t>
        </w:r>
        <w:r w:rsidDel="00000000" w:rsidR="00000000" w:rsidRPr="00000000">
          <w:rPr>
            <w:rtl w:val="0"/>
          </w:rPr>
          <w:t xml:space="preserve"> and justified the projects in our host countries</w:t>
        </w:r>
      </w:ins>
      <w:r w:rsidDel="00000000" w:rsidR="00000000" w:rsidRPr="00000000">
        <w:rPr>
          <w:rtl w:val="0"/>
        </w:rPr>
        <w:t xml:space="preserve">. PANGEA will partner with existing NASA programs, as well as with local and international collaborating institutions, to plan and execute training activities that are appropriate for a range of potential trainees, including students, early career scientists, the broader workforce, and Indigenous Peoples and Local Communities. </w:t>
      </w:r>
      <w:del w:author="Michael Keller" w:id="302" w:date="2024-11-08T18:32:59Z">
        <w:r w:rsidDel="00000000" w:rsidR="00000000" w:rsidRPr="00000000">
          <w:rPr>
            <w:rtl w:val="0"/>
          </w:rPr>
          <w:delText xml:space="preserve">Training, Capacity Building, and Education will focus on </w:delText>
        </w:r>
        <w:r w:rsidDel="00000000" w:rsidR="00000000" w:rsidRPr="00000000">
          <w:rPr>
            <w:rtl w:val="0"/>
          </w:rPr>
          <w:delText xml:space="preserve">educating a cohort of graduate students, workforce development </w:delText>
        </w:r>
        <w:r w:rsidDel="00000000" w:rsidR="00000000" w:rsidRPr="00000000">
          <w:rPr>
            <w:rtl w:val="0"/>
          </w:rPr>
          <w:delText xml:space="preserve">training</w:delText>
        </w:r>
        <w:r w:rsidDel="00000000" w:rsidR="00000000" w:rsidRPr="00000000">
          <w:rPr>
            <w:rtl w:val="0"/>
          </w:rPr>
          <w:delText xml:space="preserve">, and Indigenous peoples and local community specific training and capacity building</w:delText>
        </w:r>
        <w:r w:rsidDel="00000000" w:rsidR="00000000" w:rsidRPr="00000000">
          <w:rPr>
            <w:rtl w:val="0"/>
          </w:rPr>
          <w:delText xml:space="preserve">. </w:delText>
        </w:r>
      </w:del>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del w:author="Michael Keller" w:id="303" w:date="2024-11-08T18:33:48Z">
        <w:r w:rsidDel="00000000" w:rsidR="00000000" w:rsidRPr="00000000">
          <w:rPr>
            <w:rtl w:val="0"/>
          </w:rPr>
          <w:delText xml:space="preserve">The scope of each </w:delText>
        </w:r>
      </w:del>
      <w:r w:rsidDel="00000000" w:rsidR="00000000" w:rsidRPr="00000000">
        <w:rPr>
          <w:rtl w:val="0"/>
        </w:rPr>
        <w:t xml:space="preserve">PANGEA capacity building, training, </w:t>
      </w:r>
      <w:ins w:author="Michael Keller" w:id="304" w:date="2024-11-08T18:33:54Z">
        <w:r w:rsidDel="00000000" w:rsidR="00000000" w:rsidRPr="00000000">
          <w:rPr>
            <w:rtl w:val="0"/>
          </w:rPr>
          <w:t xml:space="preserve">and</w:t>
        </w:r>
      </w:ins>
      <w:del w:author="Michael Keller" w:id="304" w:date="2024-11-08T18:33:54Z">
        <w:r w:rsidDel="00000000" w:rsidR="00000000" w:rsidRPr="00000000">
          <w:rPr>
            <w:rtl w:val="0"/>
          </w:rPr>
          <w:delText xml:space="preserve">or</w:delText>
        </w:r>
      </w:del>
      <w:r w:rsidDel="00000000" w:rsidR="00000000" w:rsidRPr="00000000">
        <w:rPr>
          <w:rtl w:val="0"/>
        </w:rPr>
        <w:t xml:space="preserve"> education</w:t>
      </w:r>
      <w:ins w:author="Michael Keller" w:id="305" w:date="2024-11-08T18:33:56Z">
        <w:r w:rsidDel="00000000" w:rsidR="00000000" w:rsidRPr="00000000">
          <w:rPr>
            <w:rtl w:val="0"/>
          </w:rPr>
          <w:t xml:space="preserve">al</w:t>
        </w:r>
      </w:ins>
      <w:r w:rsidDel="00000000" w:rsidR="00000000" w:rsidRPr="00000000">
        <w:rPr>
          <w:rtl w:val="0"/>
        </w:rPr>
        <w:t xml:space="preserve"> activit</w:t>
      </w:r>
      <w:ins w:author="Michael Keller" w:id="306" w:date="2024-11-08T18:34:01Z">
        <w:r w:rsidDel="00000000" w:rsidR="00000000" w:rsidRPr="00000000">
          <w:rPr>
            <w:rtl w:val="0"/>
          </w:rPr>
          <w:t xml:space="preserve">ies</w:t>
        </w:r>
      </w:ins>
      <w:del w:author="Michael Keller" w:id="306" w:date="2024-11-08T18:34:01Z">
        <w:r w:rsidDel="00000000" w:rsidR="00000000" w:rsidRPr="00000000">
          <w:rPr>
            <w:rtl w:val="0"/>
          </w:rPr>
          <w:delText xml:space="preserve">y</w:delText>
        </w:r>
      </w:del>
      <w:r w:rsidDel="00000000" w:rsidR="00000000" w:rsidRPr="00000000">
        <w:rPr>
          <w:rtl w:val="0"/>
        </w:rPr>
        <w:t xml:space="preserve"> will </w:t>
      </w:r>
      <w:ins w:author="Michael Keller" w:id="307" w:date="2024-11-08T18:34:17Z">
        <w:r w:rsidDel="00000000" w:rsidR="00000000" w:rsidRPr="00000000">
          <w:rPr>
            <w:rtl w:val="0"/>
          </w:rPr>
          <w:t xml:space="preserve">be</w:t>
        </w:r>
      </w:ins>
      <w:del w:author="Michael Keller" w:id="307" w:date="2024-11-08T18:34:17Z">
        <w:r w:rsidDel="00000000" w:rsidR="00000000" w:rsidRPr="00000000">
          <w:rPr>
            <w:rtl w:val="0"/>
          </w:rPr>
          <w:delText xml:space="preserve">depend on which individuals from which institutions are</w:delText>
        </w:r>
      </w:del>
      <w:r w:rsidDel="00000000" w:rsidR="00000000" w:rsidRPr="00000000">
        <w:rPr>
          <w:rtl w:val="0"/>
        </w:rPr>
        <w:t xml:space="preserve"> targeted </w:t>
      </w:r>
      <w:ins w:author="Michael Keller" w:id="308" w:date="2024-11-08T18:34:23Z">
        <w:r w:rsidDel="00000000" w:rsidR="00000000" w:rsidRPr="00000000">
          <w:rPr>
            <w:rtl w:val="0"/>
          </w:rPr>
          <w:t xml:space="preserve">by audience</w:t>
        </w:r>
      </w:ins>
      <w:del w:author="Michael Keller" w:id="308" w:date="2024-11-08T18:34:23Z">
        <w:r w:rsidDel="00000000" w:rsidR="00000000" w:rsidRPr="00000000">
          <w:rPr>
            <w:rtl w:val="0"/>
          </w:rPr>
          <w:delText xml:space="preserve">for training</w:delText>
        </w:r>
      </w:del>
      <w:r w:rsidDel="00000000" w:rsidR="00000000" w:rsidRPr="00000000">
        <w:rPr>
          <w:rtl w:val="0"/>
        </w:rPr>
        <w:t xml:space="preserve">. During the development of the Concise Experiment Plan, and then intermittently throughout PANGEA, assessments will be carried out to appraise what different members of the PANGEA community require and desire in terms of capacity building, training, and education</w:t>
      </w:r>
      <w:ins w:author="Michael Keller" w:id="309" w:date="2024-11-08T18:34:49Z">
        <w:r w:rsidDel="00000000" w:rsidR="00000000" w:rsidRPr="00000000">
          <w:rPr>
            <w:rtl w:val="0"/>
          </w:rPr>
          <w:t xml:space="preserve">al</w:t>
        </w:r>
      </w:ins>
      <w:r w:rsidDel="00000000" w:rsidR="00000000" w:rsidRPr="00000000">
        <w:rPr>
          <w:rtl w:val="0"/>
        </w:rPr>
        <w:t xml:space="preserve"> activities. </w:t>
      </w:r>
      <w:ins w:author="Michael Keller" w:id="310" w:date="2024-11-08T18:35:00Z">
        <w:r w:rsidDel="00000000" w:rsidR="00000000" w:rsidRPr="00000000">
          <w:rPr>
            <w:rtl w:val="0"/>
          </w:rPr>
          <w:t xml:space="preserve">The</w:t>
        </w:r>
      </w:ins>
      <w:del w:author="Michael Keller" w:id="310" w:date="2024-11-08T18:35:00Z">
        <w:r w:rsidDel="00000000" w:rsidR="00000000" w:rsidRPr="00000000">
          <w:rPr>
            <w:rtl w:val="0"/>
          </w:rPr>
          <w:delText xml:space="preserve">The intention of this</w:delText>
        </w:r>
      </w:del>
      <w:r w:rsidDel="00000000" w:rsidR="00000000" w:rsidRPr="00000000">
        <w:rPr>
          <w:rtl w:val="0"/>
        </w:rPr>
        <w:t xml:space="preserve"> assessment </w:t>
      </w:r>
      <w:ins w:author="Michael Keller" w:id="311" w:date="2024-11-08T18:35:09Z">
        <w:r w:rsidDel="00000000" w:rsidR="00000000" w:rsidRPr="00000000">
          <w:rPr>
            <w:rtl w:val="0"/>
          </w:rPr>
          <w:t xml:space="preserve">will identify potential beneficiaries</w:t>
        </w:r>
      </w:ins>
      <w:del w:author="Michael Keller" w:id="311" w:date="2024-11-08T18:35:09Z">
        <w:r w:rsidDel="00000000" w:rsidR="00000000" w:rsidRPr="00000000">
          <w:rPr>
            <w:rtl w:val="0"/>
          </w:rPr>
          <w:delText xml:space="preserve">will be to identify who will benefit from what kind of activities</w:delText>
        </w:r>
      </w:del>
      <w:r w:rsidDel="00000000" w:rsidR="00000000" w:rsidRPr="00000000">
        <w:rPr>
          <w:rtl w:val="0"/>
        </w:rPr>
        <w:t xml:space="preserve">, and align </w:t>
      </w:r>
      <w:ins w:author="Michael Keller" w:id="312" w:date="2024-11-08T18:35:30Z">
        <w:r w:rsidDel="00000000" w:rsidR="00000000" w:rsidRPr="00000000">
          <w:rPr>
            <w:rtl w:val="0"/>
          </w:rPr>
          <w:t xml:space="preserve">them with available </w:t>
        </w:r>
      </w:ins>
      <w:del w:author="Michael Keller" w:id="312" w:date="2024-11-08T18:35:30Z">
        <w:r w:rsidDel="00000000" w:rsidR="00000000" w:rsidRPr="00000000">
          <w:rPr>
            <w:rtl w:val="0"/>
          </w:rPr>
          <w:delText xml:space="preserve">that with </w:delText>
        </w:r>
      </w:del>
      <w:r w:rsidDel="00000000" w:rsidR="00000000" w:rsidRPr="00000000">
        <w:rPr>
          <w:rtl w:val="0"/>
        </w:rPr>
        <w:t xml:space="preserve">resources</w:t>
      </w:r>
      <w:del w:author="Michael Keller" w:id="313" w:date="2024-11-08T18:35:50Z">
        <w:r w:rsidDel="00000000" w:rsidR="00000000" w:rsidRPr="00000000">
          <w:rPr>
            <w:rtl w:val="0"/>
          </w:rPr>
          <w:delText xml:space="preserve"> that are available, while also determining what additional resources are needed to support planned activities</w:delText>
        </w:r>
      </w:del>
      <w:r w:rsidDel="00000000" w:rsidR="00000000" w:rsidRPr="00000000">
        <w:rPr>
          <w:rtl w:val="0"/>
        </w:rPr>
        <w:t xml:space="preserve">. </w:t>
      </w:r>
      <w:ins w:author="Michael Keller" w:id="314" w:date="2024-11-08T18:36:09Z">
        <w:r w:rsidDel="00000000" w:rsidR="00000000" w:rsidRPr="00000000">
          <w:rPr>
            <w:rtl w:val="0"/>
          </w:rPr>
          <w:t xml:space="preserve">Capacity building is a preferred target for many co-funding </w:t>
        </w:r>
        <w:r w:rsidDel="00000000" w:rsidR="00000000" w:rsidRPr="00000000">
          <w:rPr>
            <w:rtl w:val="0"/>
          </w:rPr>
          <w:t xml:space="preserve">opportunities</w:t>
        </w:r>
        <w:r w:rsidDel="00000000" w:rsidR="00000000" w:rsidRPr="00000000">
          <w:rPr>
            <w:rtl w:val="0"/>
          </w:rPr>
          <w:t xml:space="preserve"> </w:t>
        </w:r>
      </w:ins>
      <w:del w:author="Michael Keller" w:id="314" w:date="2024-11-08T18:36:09Z">
        <w:r w:rsidDel="00000000" w:rsidR="00000000" w:rsidRPr="00000000">
          <w:rPr>
            <w:rtl w:val="0"/>
          </w:rPr>
          <w:delText xml:space="preserve">Complementary funding will be sought to support capacity-building activities </w:delText>
        </w:r>
      </w:del>
      <w:r w:rsidDel="00000000" w:rsidR="00000000" w:rsidRPr="00000000">
        <w:rPr>
          <w:rtl w:val="0"/>
        </w:rPr>
        <w:t xml:space="preserve">(</w:t>
      </w:r>
      <w:r w:rsidDel="00000000" w:rsidR="00000000" w:rsidRPr="00000000">
        <w:rPr>
          <w:rtl w:val="0"/>
          <w:rPrChange w:author="Michael Keller" w:id="315" w:date="2024-11-08T18:37:09Z">
            <w:rPr>
              <w:highlight w:val="yellow"/>
            </w:rPr>
          </w:rPrChange>
        </w:rPr>
        <w:t xml:space="preserve">see </w:t>
      </w:r>
      <w:r w:rsidDel="00000000" w:rsidR="00000000" w:rsidRPr="00000000">
        <w:rPr>
          <w:i w:val="1"/>
          <w:rtl w:val="0"/>
          <w:rPrChange w:author="Michael Keller" w:id="315" w:date="2024-11-08T18:37:09Z">
            <w:rPr>
              <w:i w:val="1"/>
              <w:highlight w:val="yellow"/>
            </w:rPr>
          </w:rPrChange>
        </w:rPr>
        <w:t xml:space="preserve">Section 7.4</w:t>
      </w:r>
      <w:r w:rsidDel="00000000" w:rsidR="00000000" w:rsidRPr="00000000">
        <w:rPr>
          <w:rtl w:val="0"/>
          <w:rPrChange w:author="Michael Keller" w:id="315" w:date="2024-11-08T18:37:09Z">
            <w:rPr>
              <w:highlight w:val="yellow"/>
            </w:rPr>
          </w:rPrChange>
        </w:rPr>
        <w:t xml:space="preserve"> Co-funding Opportunities</w:t>
      </w:r>
      <w:r w:rsidDel="00000000" w:rsidR="00000000" w:rsidRPr="00000000">
        <w:rPr>
          <w:rtl w:val="0"/>
        </w:rPr>
        <w:t xml:space="preserve">).</w:t>
      </w:r>
      <w:del w:author="Michael Keller" w:id="316" w:date="2024-11-08T18:37:16Z">
        <w:r w:rsidDel="00000000" w:rsidR="00000000" w:rsidRPr="00000000">
          <w:rPr>
            <w:rtl w:val="0"/>
          </w:rPr>
          <w:delText xml:space="preserve"> N</w:delText>
        </w:r>
        <w:r w:rsidDel="00000000" w:rsidR="00000000" w:rsidRPr="00000000">
          <w:rPr>
            <w:rtl w:val="0"/>
          </w:rPr>
          <w:delText xml:space="preserve">eeds assessment results will also help PANGEA identify which complementary funding opportunities are most appropriate to pursue in a given region. </w:delText>
        </w:r>
      </w:del>
      <w:r w:rsidDel="00000000" w:rsidR="00000000" w:rsidRPr="00000000">
        <w:rPr>
          <w:rtl w:val="0"/>
        </w:rPr>
        <w:t xml:space="preserve"> </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b w:val="1"/>
          <w:rtl w:val="0"/>
        </w:rPr>
        <w:t xml:space="preserve">Educating a Cohort of Graduate Students: </w:t>
      </w:r>
      <w:r w:rsidDel="00000000" w:rsidR="00000000" w:rsidRPr="00000000">
        <w:rPr>
          <w:rtl w:val="0"/>
        </w:rPr>
        <w:t xml:space="preserve">During </w:t>
      </w:r>
      <w:del w:author="Michael Keller" w:id="317" w:date="2024-11-08T18:37:31Z">
        <w:r w:rsidDel="00000000" w:rsidR="00000000" w:rsidRPr="00000000">
          <w:rPr>
            <w:rtl w:val="0"/>
          </w:rPr>
          <w:delText xml:space="preserve">the Large-Scale Biosphere Experiment in Amazonia (</w:delText>
        </w:r>
      </w:del>
      <w:r w:rsidDel="00000000" w:rsidR="00000000" w:rsidRPr="00000000">
        <w:rPr>
          <w:rtl w:val="0"/>
        </w:rPr>
        <w:t xml:space="preserve">LBA</w:t>
      </w:r>
      <w:del w:author="Michael Keller" w:id="318" w:date="2024-11-08T18:37:34Z">
        <w:r w:rsidDel="00000000" w:rsidR="00000000" w:rsidRPr="00000000">
          <w:rPr>
            <w:rtl w:val="0"/>
          </w:rPr>
          <w:delText xml:space="preserve">),</w:delText>
        </w:r>
      </w:del>
      <w:r w:rsidDel="00000000" w:rsidR="00000000" w:rsidRPr="00000000">
        <w:rPr>
          <w:rtl w:val="0"/>
        </w:rPr>
        <w:t xml:space="preserve"> capacity building was mutually beneficial to the NASA LBA-ECO efforts and to NASA’s South American hosts. Brazil required </w:t>
      </w:r>
      <w:ins w:author="Michael Keller" w:id="319" w:date="2024-11-08T18:38:12Z">
        <w:r w:rsidDel="00000000" w:rsidR="00000000" w:rsidRPr="00000000">
          <w:rPr>
            <w:rtl w:val="0"/>
          </w:rPr>
          <w:t xml:space="preserve">a training and education component</w:t>
        </w:r>
      </w:ins>
      <w:del w:author="Michael Keller" w:id="319" w:date="2024-11-08T18:38:12Z">
        <w:r w:rsidDel="00000000" w:rsidR="00000000" w:rsidRPr="00000000">
          <w:rPr>
            <w:rtl w:val="0"/>
          </w:rPr>
          <w:delText xml:space="preserve">that</w:delText>
        </w:r>
      </w:del>
      <w:r w:rsidDel="00000000" w:rsidR="00000000" w:rsidRPr="00000000">
        <w:rPr>
          <w:rtl w:val="0"/>
        </w:rPr>
        <w:t xml:space="preserve"> </w:t>
      </w:r>
      <w:ins w:author="Michael Keller" w:id="320" w:date="2024-11-08T18:38:15Z">
        <w:r w:rsidDel="00000000" w:rsidR="00000000" w:rsidRPr="00000000">
          <w:rPr>
            <w:rtl w:val="0"/>
          </w:rPr>
          <w:t xml:space="preserve">for </w:t>
        </w:r>
      </w:ins>
      <w:r w:rsidDel="00000000" w:rsidR="00000000" w:rsidRPr="00000000">
        <w:rPr>
          <w:rtl w:val="0"/>
        </w:rPr>
        <w:t xml:space="preserve">every LBA </w:t>
      </w:r>
      <w:ins w:author="Michael Keller" w:id="321" w:date="2024-11-08T18:38:23Z">
        <w:r w:rsidDel="00000000" w:rsidR="00000000" w:rsidRPr="00000000">
          <w:rPr>
            <w:rtl w:val="0"/>
          </w:rPr>
          <w:t xml:space="preserve">investigation</w:t>
        </w:r>
      </w:ins>
      <w:del w:author="Michael Keller" w:id="321" w:date="2024-11-08T18:38:23Z">
        <w:r w:rsidDel="00000000" w:rsidR="00000000" w:rsidRPr="00000000">
          <w:rPr>
            <w:rtl w:val="0"/>
          </w:rPr>
          <w:delText xml:space="preserve">project</w:delText>
        </w:r>
      </w:del>
      <w:ins w:author="Michael Keller" w:id="321" w:date="2024-11-08T18:38:23Z">
        <w:r w:rsidDel="00000000" w:rsidR="00000000" w:rsidRPr="00000000">
          <w:rPr>
            <w:rtl w:val="0"/>
          </w:rPr>
          <w:t xml:space="preserve">,</w:t>
        </w:r>
      </w:ins>
      <w:r w:rsidDel="00000000" w:rsidR="00000000" w:rsidRPr="00000000">
        <w:rPr>
          <w:rtl w:val="0"/>
        </w:rPr>
        <w:t xml:space="preserve"> </w:t>
      </w:r>
      <w:del w:author="Michael Keller" w:id="322" w:date="2024-11-08T18:38:07Z">
        <w:r w:rsidDel="00000000" w:rsidR="00000000" w:rsidRPr="00000000">
          <w:rPr>
            <w:rtl w:val="0"/>
          </w:rPr>
          <w:delText xml:space="preserve">include a training and education component</w:delText>
        </w:r>
      </w:del>
      <w:r w:rsidDel="00000000" w:rsidR="00000000" w:rsidRPr="00000000">
        <w:rPr>
          <w:rtl w:val="0"/>
        </w:rPr>
        <w:t xml:space="preserve">. </w:t>
      </w:r>
      <w:del w:author="Michael Keller" w:id="323" w:date="2024-11-08T18:38:49Z">
        <w:r w:rsidDel="00000000" w:rsidR="00000000" w:rsidRPr="00000000">
          <w:rPr>
            <w:rtl w:val="0"/>
          </w:rPr>
          <w:delText xml:space="preserve">These were </w:delText>
        </w:r>
      </w:del>
      <w:ins w:author="Michael Keller" w:id="323" w:date="2024-11-08T18:38:49Z">
        <w:del w:author="Michael Keller" w:id="323" w:date="2024-11-08T18:38:49Z">
          <w:r w:rsidDel="00000000" w:rsidR="00000000" w:rsidRPr="00000000">
            <w:rPr>
              <w:rtl w:val="0"/>
            </w:rPr>
            <w:delText xml:space="preserve">dimensioned by</w:delText>
          </w:r>
        </w:del>
      </w:ins>
      <w:del w:author="Michael Keller" w:id="323" w:date="2024-11-08T18:38:49Z">
        <w:r w:rsidDel="00000000" w:rsidR="00000000" w:rsidRPr="00000000">
          <w:rPr>
            <w:rtl w:val="0"/>
          </w:rPr>
          <w:delText xml:space="preserve">tailored to the</w:delText>
        </w:r>
      </w:del>
      <w:r w:rsidDel="00000000" w:rsidR="00000000" w:rsidRPr="00000000">
        <w:rPr>
          <w:rtl w:val="0"/>
        </w:rPr>
        <w:t xml:space="preserve"> </w:t>
      </w:r>
      <w:ins w:author="Michael Keller" w:id="324" w:date="2024-11-08T18:39:09Z">
        <w:r w:rsidDel="00000000" w:rsidR="00000000" w:rsidRPr="00000000">
          <w:rPr>
            <w:rtl w:val="0"/>
          </w:rPr>
          <w:t xml:space="preserve">dimensioned by available </w:t>
        </w:r>
      </w:ins>
      <w:r w:rsidDel="00000000" w:rsidR="00000000" w:rsidRPr="00000000">
        <w:rPr>
          <w:rtl w:val="0"/>
        </w:rPr>
        <w:t xml:space="preserve">resources </w:t>
      </w:r>
      <w:del w:author="Michael Keller" w:id="325" w:date="2024-11-08T18:39:22Z">
        <w:r w:rsidDel="00000000" w:rsidR="00000000" w:rsidRPr="00000000">
          <w:rPr>
            <w:rtl w:val="0"/>
          </w:rPr>
          <w:delText xml:space="preserve">of each project </w:delText>
        </w:r>
      </w:del>
      <w:r w:rsidDel="00000000" w:rsidR="00000000" w:rsidRPr="00000000">
        <w:rPr>
          <w:rtl w:val="0"/>
        </w:rPr>
        <w:t xml:space="preserve">and </w:t>
      </w:r>
      <w:ins w:author="Michael Keller" w:id="326" w:date="2024-11-08T18:39:29Z">
        <w:r w:rsidDel="00000000" w:rsidR="00000000" w:rsidRPr="00000000">
          <w:rPr>
            <w:rtl w:val="0"/>
          </w:rPr>
          <w:t xml:space="preserve">generally</w:t>
        </w:r>
      </w:ins>
      <w:del w:author="Michael Keller" w:id="326" w:date="2024-11-08T18:39:29Z">
        <w:r w:rsidDel="00000000" w:rsidR="00000000" w:rsidRPr="00000000">
          <w:rPr>
            <w:rtl w:val="0"/>
          </w:rPr>
          <w:delText xml:space="preserve">often </w:delText>
        </w:r>
      </w:del>
      <w:r w:rsidDel="00000000" w:rsidR="00000000" w:rsidRPr="00000000">
        <w:rPr>
          <w:rtl w:val="0"/>
        </w:rPr>
        <w:t xml:space="preserve">linked to academic programs within Brazil. The largest group of students trained within LBA</w:t>
      </w:r>
      <w:ins w:author="Michael Keller" w:id="327" w:date="2024-11-08T18:41:12Z">
        <w:r w:rsidDel="00000000" w:rsidR="00000000" w:rsidRPr="00000000">
          <w:rPr>
            <w:rtl w:val="0"/>
          </w:rPr>
          <w:t xml:space="preserve"> (about 500)</w:t>
        </w:r>
      </w:ins>
      <w:r w:rsidDel="00000000" w:rsidR="00000000" w:rsidRPr="00000000">
        <w:rPr>
          <w:rtl w:val="0"/>
        </w:rPr>
        <w:t xml:space="preserve"> were Brazilians engaged in scientific initiation</w:t>
      </w:r>
      <w:ins w:author="Michael Keller" w:id="328" w:date="2024-11-08T18:39:54Z">
        <w:r w:rsidDel="00000000" w:rsidR="00000000" w:rsidRPr="00000000">
          <w:rPr>
            <w:rtl w:val="0"/>
          </w:rPr>
          <w:t xml:space="preserve">,</w:t>
        </w:r>
      </w:ins>
      <w:r w:rsidDel="00000000" w:rsidR="00000000" w:rsidRPr="00000000">
        <w:rPr>
          <w:rtl w:val="0"/>
        </w:rPr>
        <w:t xml:space="preserve"> </w:t>
      </w:r>
      <w:del w:author="Michael Keller" w:id="329" w:date="2024-11-08T18:39:51Z">
        <w:r w:rsidDel="00000000" w:rsidR="00000000" w:rsidRPr="00000000">
          <w:rPr>
            <w:rtl w:val="0"/>
          </w:rPr>
          <w:delText xml:space="preserve">programs. These are </w:delText>
        </w:r>
      </w:del>
      <w:r w:rsidDel="00000000" w:rsidR="00000000" w:rsidRPr="00000000">
        <w:rPr>
          <w:rtl w:val="0"/>
        </w:rPr>
        <w:t xml:space="preserve">positions for undergraduates who earned minimum wage to work </w:t>
      </w:r>
      <w:ins w:author="Michael Keller" w:id="330" w:date="2024-11-08T18:40:08Z">
        <w:r w:rsidDel="00000000" w:rsidR="00000000" w:rsidRPr="00000000">
          <w:rPr>
            <w:rtl w:val="0"/>
          </w:rPr>
          <w:t xml:space="preserve">half-time</w:t>
        </w:r>
      </w:ins>
      <w:del w:author="Michael Keller" w:id="330" w:date="2024-11-08T18:40:08Z">
        <w:r w:rsidDel="00000000" w:rsidR="00000000" w:rsidRPr="00000000">
          <w:rPr>
            <w:rtl w:val="0"/>
          </w:rPr>
          <w:delText xml:space="preserve">20 hours per week for a science project</w:delText>
        </w:r>
      </w:del>
      <w:r w:rsidDel="00000000" w:rsidR="00000000" w:rsidRPr="00000000">
        <w:rPr>
          <w:rtl w:val="0"/>
        </w:rPr>
        <w:t xml:space="preserve">. </w:t>
      </w:r>
      <w:ins w:author="Michael Keller" w:id="331" w:date="2024-11-08T18:40:22Z">
        <w:r w:rsidDel="00000000" w:rsidR="00000000" w:rsidRPr="00000000">
          <w:rPr>
            <w:rtl w:val="0"/>
          </w:rPr>
          <w:t xml:space="preserve">While, t</w:t>
        </w:r>
      </w:ins>
      <w:del w:author="Michael Keller" w:id="331" w:date="2024-11-08T18:40:22Z">
        <w:r w:rsidDel="00000000" w:rsidR="00000000" w:rsidRPr="00000000">
          <w:rPr>
            <w:rtl w:val="0"/>
          </w:rPr>
          <w:delText xml:space="preserve">T</w:delText>
        </w:r>
      </w:del>
      <w:r w:rsidDel="00000000" w:rsidR="00000000" w:rsidRPr="00000000">
        <w:rPr>
          <w:rtl w:val="0"/>
        </w:rPr>
        <w:t xml:space="preserve">hese students </w:t>
      </w:r>
      <w:ins w:author="Michael Keller" w:id="332" w:date="2024-11-08T18:40:30Z">
        <w:r w:rsidDel="00000000" w:rsidR="00000000" w:rsidRPr="00000000">
          <w:rPr>
            <w:rtl w:val="0"/>
          </w:rPr>
          <w:t xml:space="preserve">mainly</w:t>
        </w:r>
      </w:ins>
      <w:del w:author="Michael Keller" w:id="332" w:date="2024-11-08T18:40:30Z">
        <w:r w:rsidDel="00000000" w:rsidR="00000000" w:rsidRPr="00000000">
          <w:rPr>
            <w:rtl w:val="0"/>
          </w:rPr>
          <w:delText xml:space="preserve">ofte</w:delText>
        </w:r>
      </w:del>
      <w:r w:rsidDel="00000000" w:rsidR="00000000" w:rsidRPr="00000000">
        <w:rPr>
          <w:rtl w:val="0"/>
        </w:rPr>
        <w:t xml:space="preserve">n did technical work, </w:t>
      </w:r>
      <w:del w:author="Michael Keller" w:id="333" w:date="2024-11-08T18:40:37Z">
        <w:r w:rsidDel="00000000" w:rsidR="00000000" w:rsidRPr="00000000">
          <w:rPr>
            <w:rtl w:val="0"/>
          </w:rPr>
          <w:delText xml:space="preserve">but </w:delText>
        </w:r>
      </w:del>
      <w:r w:rsidDel="00000000" w:rsidR="00000000" w:rsidRPr="00000000">
        <w:rPr>
          <w:rtl w:val="0"/>
        </w:rPr>
        <w:t xml:space="preserve">many </w:t>
      </w:r>
      <w:ins w:author="Michael Keller" w:id="334" w:date="2024-11-08T18:40:43Z">
        <w:r w:rsidDel="00000000" w:rsidR="00000000" w:rsidRPr="00000000">
          <w:rPr>
            <w:rtl w:val="0"/>
          </w:rPr>
          <w:t xml:space="preserve">became</w:t>
        </w:r>
      </w:ins>
      <w:del w:author="Michael Keller" w:id="334" w:date="2024-11-08T18:40:43Z">
        <w:r w:rsidDel="00000000" w:rsidR="00000000" w:rsidRPr="00000000">
          <w:rPr>
            <w:rtl w:val="0"/>
          </w:rPr>
          <w:delText xml:space="preserve">reached the level of</w:delText>
        </w:r>
      </w:del>
      <w:r w:rsidDel="00000000" w:rsidR="00000000" w:rsidRPr="00000000">
        <w:rPr>
          <w:rtl w:val="0"/>
        </w:rPr>
        <w:t xml:space="preserve"> co-authors</w:t>
      </w:r>
      <w:del w:author="Michael Keller" w:id="335" w:date="2024-11-08T18:40:51Z">
        <w:r w:rsidDel="00000000" w:rsidR="00000000" w:rsidRPr="00000000">
          <w:rPr>
            <w:rtl w:val="0"/>
          </w:rPr>
          <w:delText xml:space="preserve">hip</w:delText>
        </w:r>
      </w:del>
      <w:r w:rsidDel="00000000" w:rsidR="00000000" w:rsidRPr="00000000">
        <w:rPr>
          <w:rtl w:val="0"/>
        </w:rPr>
        <w:t xml:space="preserve"> on papers, and some were even primary authors. </w:t>
      </w:r>
      <w:del w:author="Michael Keller" w:id="336" w:date="2024-11-08T18:41:31Z">
        <w:r w:rsidDel="00000000" w:rsidR="00000000" w:rsidRPr="00000000">
          <w:rPr>
            <w:rtl w:val="0"/>
          </w:rPr>
          <w:delText xml:space="preserve">About 500 students participated in LBA in this way in the first decade of the program. </w:delText>
        </w:r>
      </w:del>
      <w:r w:rsidDel="00000000" w:rsidR="00000000" w:rsidRPr="00000000">
        <w:rPr>
          <w:rtl w:val="0"/>
        </w:rPr>
        <w:t xml:space="preserve">Th</w:t>
      </w:r>
      <w:ins w:author="Michael Keller" w:id="337" w:date="2024-11-08T18:41:35Z">
        <w:r w:rsidDel="00000000" w:rsidR="00000000" w:rsidRPr="00000000">
          <w:rPr>
            <w:rtl w:val="0"/>
          </w:rPr>
          <w:t xml:space="preserve">is program helped identify students capable </w:t>
        </w:r>
      </w:ins>
      <w:del w:author="Michael Keller" w:id="337" w:date="2024-11-08T18:41:35Z">
        <w:r w:rsidDel="00000000" w:rsidR="00000000" w:rsidRPr="00000000">
          <w:rPr>
            <w:rtl w:val="0"/>
          </w:rPr>
          <w:delText xml:space="preserve">ese students often went on</w:delText>
        </w:r>
      </w:del>
      <w:r w:rsidDel="00000000" w:rsidR="00000000" w:rsidRPr="00000000">
        <w:rPr>
          <w:rtl w:val="0"/>
        </w:rPr>
        <w:t xml:space="preserve"> </w:t>
      </w:r>
      <w:ins w:author="Michael Keller" w:id="338" w:date="2024-11-08T18:42:09Z">
        <w:r w:rsidDel="00000000" w:rsidR="00000000" w:rsidRPr="00000000">
          <w:rPr>
            <w:rtl w:val="0"/>
          </w:rPr>
          <w:t xml:space="preserve">of completing</w:t>
        </w:r>
      </w:ins>
      <w:del w:author="Michael Keller" w:id="338" w:date="2024-11-08T18:42:09Z">
        <w:r w:rsidDel="00000000" w:rsidR="00000000" w:rsidRPr="00000000">
          <w:rPr>
            <w:rtl w:val="0"/>
          </w:rPr>
          <w:delText xml:space="preserve">to complete</w:delText>
        </w:r>
      </w:del>
      <w:r w:rsidDel="00000000" w:rsidR="00000000" w:rsidRPr="00000000">
        <w:rPr>
          <w:rtl w:val="0"/>
        </w:rPr>
        <w:t xml:space="preserve"> masters and doctoral degrees. </w:t>
      </w:r>
      <w:ins w:author="Michael Keller" w:id="339" w:date="2024-11-08T18:42:20Z">
        <w:r w:rsidDel="00000000" w:rsidR="00000000" w:rsidRPr="00000000">
          <w:rPr>
            <w:rtl w:val="0"/>
          </w:rPr>
          <w:t xml:space="preserve">About</w:t>
        </w:r>
      </w:ins>
      <w:del w:author="Michael Keller" w:id="339" w:date="2024-11-08T18:42:20Z">
        <w:r w:rsidDel="00000000" w:rsidR="00000000" w:rsidRPr="00000000">
          <w:rPr>
            <w:rtl w:val="0"/>
          </w:rPr>
          <w:delText xml:space="preserve">An additional</w:delText>
        </w:r>
      </w:del>
      <w:r w:rsidDel="00000000" w:rsidR="00000000" w:rsidRPr="00000000">
        <w:rPr>
          <w:rtl w:val="0"/>
        </w:rPr>
        <w:t xml:space="preserve"> 500 students earned MS and Ph.D. degrees associated with LBA projects. </w:t>
      </w:r>
      <w:ins w:author="Michael Keller" w:id="340" w:date="2024-11-08T18:42:41Z">
        <w:r w:rsidDel="00000000" w:rsidR="00000000" w:rsidRPr="00000000">
          <w:rPr>
            <w:rtl w:val="0"/>
          </w:rPr>
          <w:t xml:space="preserve">While</w:t>
        </w:r>
      </w:ins>
      <w:del w:author="Michael Keller" w:id="340" w:date="2024-11-08T18:42:41Z">
        <w:r w:rsidDel="00000000" w:rsidR="00000000" w:rsidRPr="00000000">
          <w:rPr>
            <w:rtl w:val="0"/>
          </w:rPr>
          <w:delText xml:space="preserve">Only</w:delText>
        </w:r>
      </w:del>
      <w:r w:rsidDel="00000000" w:rsidR="00000000" w:rsidRPr="00000000">
        <w:rPr>
          <w:rtl w:val="0"/>
        </w:rPr>
        <w:t xml:space="preserve"> a small portion of the funded students were paid by NASA research projects (mainly for students who did their degrees in the US)</w:t>
      </w:r>
      <w:ins w:author="Michael Keller" w:id="341" w:date="2024-11-08T18:42:50Z">
        <w:r w:rsidDel="00000000" w:rsidR="00000000" w:rsidRPr="00000000">
          <w:rPr>
            <w:rtl w:val="0"/>
          </w:rPr>
          <w:t xml:space="preserve">, most</w:t>
        </w:r>
      </w:ins>
      <w:del w:author="Michael Keller" w:id="341" w:date="2024-11-08T18:42:50Z">
        <w:r w:rsidDel="00000000" w:rsidR="00000000" w:rsidRPr="00000000">
          <w:rPr>
            <w:rtl w:val="0"/>
          </w:rPr>
          <w:delText xml:space="preserve">. The largest number of</w:delText>
        </w:r>
      </w:del>
      <w:r w:rsidDel="00000000" w:rsidR="00000000" w:rsidRPr="00000000">
        <w:rPr>
          <w:rtl w:val="0"/>
        </w:rPr>
        <w:t xml:space="preserve"> scholarships </w:t>
      </w:r>
      <w:ins w:author="Michael Keller" w:id="342" w:date="2024-11-08T18:43:08Z">
        <w:r w:rsidDel="00000000" w:rsidR="00000000" w:rsidRPr="00000000">
          <w:rPr>
            <w:rtl w:val="0"/>
          </w:rPr>
          <w:t xml:space="preserve">were awarded</w:t>
        </w:r>
      </w:ins>
      <w:del w:author="Michael Keller" w:id="342" w:date="2024-11-08T18:43:08Z">
        <w:r w:rsidDel="00000000" w:rsidR="00000000" w:rsidRPr="00000000">
          <w:rPr>
            <w:rtl w:val="0"/>
          </w:rPr>
          <w:delText xml:space="preserve">came</w:delText>
        </w:r>
      </w:del>
      <w:r w:rsidDel="00000000" w:rsidR="00000000" w:rsidRPr="00000000">
        <w:rPr>
          <w:rtl w:val="0"/>
        </w:rPr>
        <w:t xml:space="preserve"> through traditional Brazilian mechanisms from their national education and science ministries and through state level research foundations. While the total investment in dollar terms was probably less than 5% of the NASA investment in LBA-ECO and other foreign research activities, the immediate payoff was enormous</w:t>
      </w:r>
      <w:del w:author="Michael Keller" w:id="343" w:date="2024-11-08T18:46:55Z">
        <w:r w:rsidDel="00000000" w:rsidR="00000000" w:rsidRPr="00000000">
          <w:rPr>
            <w:rtl w:val="0"/>
          </w:rPr>
          <w:delText xml:space="preserve"> owing to the low cost of Brazilian student stipends</w:delText>
        </w:r>
      </w:del>
      <w:r w:rsidDel="00000000" w:rsidR="00000000" w:rsidRPr="00000000">
        <w:rPr>
          <w:rtl w:val="0"/>
        </w:rPr>
        <w:t xml:space="preserve">. In Brazil, many LBA graduates went on to do important work in the environmental field in universities, in municipal, state, and national government agencies, and in non-governmental organizations,</w:t>
      </w:r>
      <w:r w:rsidDel="00000000" w:rsidR="00000000" w:rsidRPr="00000000">
        <w:rPr>
          <w:rtl w:val="0"/>
        </w:rPr>
        <w:t xml:space="preserve"> exceeding Brazilian expectations for the impact of the LBA training and education program.</w:t>
      </w:r>
      <w:r w:rsidDel="00000000" w:rsidR="00000000" w:rsidRPr="00000000">
        <w:rPr>
          <w:rtl w:val="0"/>
        </w:rPr>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del w:author="Michael Keller" w:id="355" w:date="2024-11-08T18:57:39Z"/>
        </w:rPr>
      </w:pPr>
      <w:r w:rsidDel="00000000" w:rsidR="00000000" w:rsidRPr="00000000">
        <w:rPr>
          <w:rtl w:val="0"/>
        </w:rPr>
        <w:t xml:space="preserve">PANGEA’s biggest opportunity for capacity building and training is within the science team. </w:t>
      </w:r>
      <w:ins w:author="Michael Keller" w:id="344" w:date="2024-11-08T18:53:21Z">
        <w:r w:rsidDel="00000000" w:rsidR="00000000" w:rsidRPr="00000000">
          <w:rPr>
            <w:rtl w:val="0"/>
          </w:rPr>
          <w:t xml:space="preserve">Followign the example of LBA and BioSCape, </w:t>
        </w:r>
      </w:ins>
      <w:del w:author="Michael Keller" w:id="344" w:date="2024-11-08T18:53:21Z">
        <w:r w:rsidDel="00000000" w:rsidR="00000000" w:rsidRPr="00000000">
          <w:rPr>
            <w:rtl w:val="0"/>
          </w:rPr>
          <w:delText xml:space="preserve">PANGEA will encourage</w:delText>
        </w:r>
      </w:del>
      <w:r w:rsidDel="00000000" w:rsidR="00000000" w:rsidRPr="00000000">
        <w:rPr>
          <w:rtl w:val="0"/>
        </w:rPr>
        <w:t xml:space="preserve"> NASA </w:t>
      </w:r>
      <w:ins w:author="Michael Keller" w:id="345" w:date="2024-11-08T18:53:41Z">
        <w:r w:rsidDel="00000000" w:rsidR="00000000" w:rsidRPr="00000000">
          <w:rPr>
            <w:rtl w:val="0"/>
          </w:rPr>
          <w:t xml:space="preserve">can</w:t>
        </w:r>
      </w:ins>
      <w:del w:author="Michael Keller" w:id="345" w:date="2024-11-08T18:53:41Z">
        <w:r w:rsidDel="00000000" w:rsidR="00000000" w:rsidRPr="00000000">
          <w:rPr>
            <w:rtl w:val="0"/>
          </w:rPr>
          <w:delText xml:space="preserve">to</w:delText>
        </w:r>
      </w:del>
      <w:r w:rsidDel="00000000" w:rsidR="00000000" w:rsidRPr="00000000">
        <w:rPr>
          <w:rtl w:val="0"/>
        </w:rPr>
        <w:t xml:space="preserve"> </w:t>
      </w:r>
      <w:ins w:author="Michael Keller" w:id="346" w:date="2024-11-08T18:54:24Z">
        <w:r w:rsidDel="00000000" w:rsidR="00000000" w:rsidRPr="00000000">
          <w:rPr>
            <w:rtl w:val="0"/>
          </w:rPr>
          <w:t xml:space="preserve">encourage or require that proposals be </w:t>
        </w:r>
      </w:ins>
      <w:del w:author="Michael Keller" w:id="346" w:date="2024-11-08T18:54:24Z">
        <w:r w:rsidDel="00000000" w:rsidR="00000000" w:rsidRPr="00000000">
          <w:rPr>
            <w:rtl w:val="0"/>
          </w:rPr>
          <w:delText xml:space="preserve">explicitly indicate within ROSES funding calls that proposals</w:delText>
        </w:r>
      </w:del>
      <w:r w:rsidDel="00000000" w:rsidR="00000000" w:rsidRPr="00000000">
        <w:rPr>
          <w:rtl w:val="0"/>
        </w:rPr>
        <w:t xml:space="preserve"> co-developed with local researchers</w:t>
      </w:r>
      <w:del w:author="Michael Keller" w:id="347" w:date="2024-11-08T18:54:41Z">
        <w:r w:rsidDel="00000000" w:rsidR="00000000" w:rsidRPr="00000000">
          <w:rPr>
            <w:rtl w:val="0"/>
          </w:rPr>
          <w:delText xml:space="preserve"> are more likely to be funded</w:delText>
        </w:r>
      </w:del>
      <w:r w:rsidDel="00000000" w:rsidR="00000000" w:rsidRPr="00000000">
        <w:rPr>
          <w:rtl w:val="0"/>
        </w:rPr>
        <w:t xml:space="preserve">. </w:t>
      </w:r>
      <w:del w:author="Michael Keller" w:id="348" w:date="2024-11-08T18:54:55Z">
        <w:r w:rsidDel="00000000" w:rsidR="00000000" w:rsidRPr="00000000">
          <w:rPr>
            <w:rtl w:val="0"/>
          </w:rPr>
          <w:delText xml:space="preserve">T</w:delText>
        </w:r>
      </w:del>
      <w:ins w:author="Michael Keller" w:id="348" w:date="2024-11-08T18:54:55Z">
        <w:del w:author="Michael Keller" w:id="348" w:date="2024-11-08T18:54:55Z">
          <w:r w:rsidDel="00000000" w:rsidR="00000000" w:rsidRPr="00000000">
            <w:rPr>
              <w:rtl w:val="0"/>
            </w:rPr>
            <w:delText xml:space="preserve">R</w:delText>
          </w:r>
        </w:del>
      </w:ins>
      <w:del w:author="Michael Keller" w:id="348" w:date="2024-11-08T18:54:55Z">
        <w:r w:rsidDel="00000000" w:rsidR="00000000" w:rsidRPr="00000000">
          <w:rPr>
            <w:rtl w:val="0"/>
          </w:rPr>
          <w:delText xml:space="preserve">his was done in the BioSCape funding call and was a significant contributor to r</w:delText>
        </w:r>
      </w:del>
      <w:ins w:author="Michael Keller" w:id="348" w:date="2024-11-08T18:54:55Z">
        <w:r w:rsidDel="00000000" w:rsidR="00000000" w:rsidRPr="00000000">
          <w:rPr>
            <w:rtl w:val="0"/>
          </w:rPr>
          <w:t xml:space="preserve">R</w:t>
        </w:r>
      </w:ins>
      <w:r w:rsidDel="00000000" w:rsidR="00000000" w:rsidRPr="00000000">
        <w:rPr>
          <w:rtl w:val="0"/>
        </w:rPr>
        <w:t xml:space="preserve">oughly 50% of </w:t>
      </w:r>
      <w:ins w:author="Michael Keller" w:id="349" w:date="2024-11-08T18:55:03Z">
        <w:r w:rsidDel="00000000" w:rsidR="00000000" w:rsidRPr="00000000">
          <w:rPr>
            <w:rtl w:val="0"/>
          </w:rPr>
          <w:t xml:space="preserve">the </w:t>
        </w:r>
      </w:ins>
      <w:r w:rsidDel="00000000" w:rsidR="00000000" w:rsidRPr="00000000">
        <w:rPr>
          <w:rtl w:val="0"/>
        </w:rPr>
        <w:t xml:space="preserve">BioSCape</w:t>
      </w:r>
      <w:del w:author="Michael Keller" w:id="350" w:date="2024-11-08T18:55:36Z">
        <w:r w:rsidDel="00000000" w:rsidR="00000000" w:rsidRPr="00000000">
          <w:rPr>
            <w:rtl w:val="0"/>
          </w:rPr>
          <w:delText xml:space="preserve">’s </w:delText>
        </w:r>
      </w:del>
      <w:r w:rsidDel="00000000" w:rsidR="00000000" w:rsidRPr="00000000">
        <w:rPr>
          <w:rtl w:val="0"/>
        </w:rPr>
        <w:t xml:space="preserve">science team </w:t>
      </w:r>
      <w:ins w:author="Michael Keller" w:id="351" w:date="2024-11-08T18:55:08Z">
        <w:r w:rsidDel="00000000" w:rsidR="00000000" w:rsidRPr="00000000">
          <w:rPr>
            <w:rtl w:val="0"/>
          </w:rPr>
          <w:t xml:space="preserve">was from</w:t>
        </w:r>
      </w:ins>
      <w:del w:author="Michael Keller" w:id="351" w:date="2024-11-08T18:55:08Z">
        <w:r w:rsidDel="00000000" w:rsidR="00000000" w:rsidRPr="00000000">
          <w:rPr>
            <w:rtl w:val="0"/>
          </w:rPr>
          <w:delText xml:space="preserve">being local to</w:delText>
        </w:r>
      </w:del>
      <w:r w:rsidDel="00000000" w:rsidR="00000000" w:rsidRPr="00000000">
        <w:rPr>
          <w:rtl w:val="0"/>
        </w:rPr>
        <w:t xml:space="preserve"> South Africa. </w:t>
      </w:r>
      <w:del w:author="Michael Keller" w:id="352" w:date="2024-11-08T18:56:12Z">
        <w:r w:rsidDel="00000000" w:rsidR="00000000" w:rsidRPr="00000000">
          <w:rPr>
            <w:rtl w:val="0"/>
          </w:rPr>
          <w:delText xml:space="preserve">PANGEA will strongly encourage projects to include local collaborators in Co-I roles, in addition to local graduate students and/or postdoctoral researchers. This co-development of research will enable skills and knowledge transfer within each project team and create opportunities for the Science Team to learn from researchers who span more diverse experiences and expertise. Additionally, </w:delText>
        </w:r>
      </w:del>
      <w:ins w:author="Michael Keller" w:id="352" w:date="2024-11-08T18:56:12Z">
        <w:r w:rsidDel="00000000" w:rsidR="00000000" w:rsidRPr="00000000">
          <w:rPr>
            <w:rtl w:val="0"/>
          </w:rPr>
          <w:t xml:space="preserve"> Similar to LBA, </w:t>
        </w:r>
      </w:ins>
      <w:r w:rsidDel="00000000" w:rsidR="00000000" w:rsidRPr="00000000">
        <w:rPr>
          <w:rtl w:val="0"/>
        </w:rPr>
        <w:t xml:space="preserve">PANGEA </w:t>
      </w:r>
      <w:ins w:author="Michael Keller" w:id="353" w:date="2024-11-08T18:56:32Z">
        <w:r w:rsidDel="00000000" w:rsidR="00000000" w:rsidRPr="00000000">
          <w:rPr>
            <w:rtl w:val="0"/>
          </w:rPr>
          <w:t xml:space="preserve">funding announcements can require or </w:t>
        </w:r>
      </w:ins>
      <w:del w:author="Michael Keller" w:id="353" w:date="2024-11-08T18:56:32Z">
        <w:r w:rsidDel="00000000" w:rsidR="00000000" w:rsidRPr="00000000">
          <w:rPr>
            <w:rtl w:val="0"/>
          </w:rPr>
          <w:delText xml:space="preserve">will </w:delText>
        </w:r>
      </w:del>
      <w:r w:rsidDel="00000000" w:rsidR="00000000" w:rsidRPr="00000000">
        <w:rPr>
          <w:rtl w:val="0"/>
        </w:rPr>
        <w:t xml:space="preserve">strongly encourage </w:t>
      </w:r>
      <w:ins w:author="Michael Keller" w:id="354" w:date="2024-11-08T18:56:59Z">
        <w:r w:rsidDel="00000000" w:rsidR="00000000" w:rsidRPr="00000000">
          <w:rPr>
            <w:rtl w:val="0"/>
          </w:rPr>
          <w:t xml:space="preserve">training, education, and capacity building as part of the proposed </w:t>
        </w:r>
        <w:commentRangeStart w:id="465"/>
        <w:r w:rsidDel="00000000" w:rsidR="00000000" w:rsidRPr="00000000">
          <w:rPr>
            <w:rtl w:val="0"/>
          </w:rPr>
          <w:t xml:space="preserve">activities</w:t>
        </w:r>
        <w:commentRangeEnd w:id="465"/>
        <w:r w:rsidDel="00000000" w:rsidR="00000000" w:rsidRPr="00000000">
          <w:commentReference w:id="465"/>
        </w:r>
        <w:r w:rsidDel="00000000" w:rsidR="00000000" w:rsidRPr="00000000">
          <w:rPr>
            <w:rtl w:val="0"/>
          </w:rPr>
          <w:t xml:space="preserve">.</w:t>
        </w:r>
      </w:ins>
      <w:del w:author="Michael Keller" w:id="354" w:date="2024-11-08T18:56:59Z">
        <w:r w:rsidDel="00000000" w:rsidR="00000000" w:rsidRPr="00000000">
          <w:rPr>
            <w:rtl w:val="0"/>
          </w:rPr>
          <w:delText xml:space="preserve">that the ROSES solicitations require proposers to commit time to co-mentor and co-supervise students and postdocs from PANGEA countries, further building capacity</w:delText>
        </w:r>
      </w:del>
      <w:r w:rsidDel="00000000" w:rsidR="00000000" w:rsidRPr="00000000">
        <w:rPr>
          <w:rtl w:val="0"/>
        </w:rPr>
        <w:t xml:space="preserve">. </w:t>
      </w:r>
      <w:del w:author="Michael Keller" w:id="355" w:date="2024-11-08T18:57:39Z">
        <w:r w:rsidDel="00000000" w:rsidR="00000000" w:rsidRPr="00000000">
          <w:rPr>
            <w:rtl w:val="0"/>
          </w:rPr>
          <w:delText xml:space="preserve">Once formed, PANGEA’s Science Team will abide by a PANGEA Code of Conduct that has both advice for ethical and equitable collaboration as well as clear authorship guidelines. These guidelines will be based on the Contributor Role Taxonomy (CRediT, credit.niso.org), which values the diversity of roles that make research possible.</w:delText>
        </w:r>
      </w:del>
    </w:p>
    <w:p w:rsidR="00000000" w:rsidDel="00000000" w:rsidP="00000000" w:rsidRDefault="00000000" w:rsidRPr="00000000" w14:paraId="00000808">
      <w:pPr>
        <w:rPr/>
      </w:pPr>
      <w:r w:rsidDel="00000000" w:rsidR="00000000" w:rsidRPr="00000000">
        <w:rPr>
          <w:rtl w:val="0"/>
        </w:rPr>
      </w:r>
    </w:p>
    <w:tbl>
      <w:tblPr>
        <w:tblStyle w:val="Table27"/>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809">
            <w:pPr>
              <w:jc w:val="center"/>
              <w:rPr/>
            </w:pPr>
            <w:r w:rsidDel="00000000" w:rsidR="00000000" w:rsidRPr="00000000">
              <w:rPr>
                <w:rtl w:val="0"/>
              </w:rPr>
              <w:t xml:space="preserve">PANGEA’s approach to equitable science, capacity building, and training will directly confront the issue of flyover campaigns and parachute science. </w:t>
            </w:r>
            <w:ins w:author="Michael Keller" w:id="356" w:date="2024-11-08T00:35:48Z">
              <w:r w:rsidDel="00000000" w:rsidR="00000000" w:rsidRPr="00000000">
                <w:rPr>
                  <w:rtl w:val="0"/>
                </w:rPr>
                <w:t xml:space="preserve">As we have already demonstrated in LBA, w</w:t>
              </w:r>
            </w:ins>
            <w:del w:author="Michael Keller" w:id="356" w:date="2024-11-08T00:35:48Z">
              <w:r w:rsidDel="00000000" w:rsidR="00000000" w:rsidRPr="00000000">
                <w:rPr>
                  <w:rtl w:val="0"/>
                </w:rPr>
                <w:delText xml:space="preserve">W</w:delText>
              </w:r>
            </w:del>
            <w:r w:rsidDel="00000000" w:rsidR="00000000" w:rsidRPr="00000000">
              <w:rPr>
                <w:rtl w:val="0"/>
              </w:rPr>
              <w:t xml:space="preserve">e </w:t>
            </w:r>
            <w:del w:author="Michael Keller" w:id="357" w:date="2024-11-08T18:59:26Z">
              <w:r w:rsidDel="00000000" w:rsidR="00000000" w:rsidRPr="00000000">
                <w:rPr>
                  <w:rtl w:val="0"/>
                </w:rPr>
                <w:delText xml:space="preserve">strongly </w:delText>
              </w:r>
            </w:del>
            <w:r w:rsidDel="00000000" w:rsidR="00000000" w:rsidRPr="00000000">
              <w:rPr>
                <w:rtl w:val="0"/>
              </w:rPr>
              <w:t xml:space="preserve">believe that PANGEA can </w:t>
            </w:r>
            <w:ins w:author="Michael Keller" w:id="358" w:date="2024-11-08T18:59:14Z">
              <w:r w:rsidDel="00000000" w:rsidR="00000000" w:rsidRPr="00000000">
                <w:rPr>
                  <w:rtl w:val="0"/>
                </w:rPr>
                <w:t xml:space="preserve">publish</w:t>
              </w:r>
            </w:ins>
            <w:del w:author="Michael Keller" w:id="358" w:date="2024-11-08T18:59:14Z">
              <w:r w:rsidDel="00000000" w:rsidR="00000000" w:rsidRPr="00000000">
                <w:rPr>
                  <w:rtl w:val="0"/>
                </w:rPr>
                <w:delText xml:space="preserve">achieve an estimated</w:delText>
              </w:r>
            </w:del>
            <w:r w:rsidDel="00000000" w:rsidR="00000000" w:rsidRPr="00000000">
              <w:rPr>
                <w:rtl w:val="0"/>
              </w:rPr>
              <w:t xml:space="preserve"> 100 first-author papers from scientists in Africa, </w:t>
            </w:r>
            <w:del w:author="Michael Keller" w:id="359" w:date="2024-11-08T18:59:44Z">
              <w:r w:rsidDel="00000000" w:rsidR="00000000" w:rsidRPr="00000000">
                <w:rPr>
                  <w:rtl w:val="0"/>
                </w:rPr>
                <w:delText xml:space="preserve">substantially </w:delText>
              </w:r>
            </w:del>
            <w:r w:rsidDel="00000000" w:rsidR="00000000" w:rsidRPr="00000000">
              <w:rPr>
                <w:rtl w:val="0"/>
              </w:rPr>
              <w:t xml:space="preserve">contributing to closing the Parachute Index gap in Central Africa as described in </w:t>
            </w:r>
            <w:r w:rsidDel="00000000" w:rsidR="00000000" w:rsidRPr="00000000">
              <w:rPr>
                <w:shd w:fill="c9daf8" w:val="clear"/>
                <w:rtl w:val="0"/>
              </w:rPr>
              <w:t xml:space="preserve">Culotta et al. (2024)</w:t>
            </w:r>
            <w:r w:rsidDel="00000000" w:rsidR="00000000" w:rsidRPr="00000000">
              <w:rPr>
                <w:rtl w:val="0"/>
              </w:rPr>
              <w:t xml:space="preserve">. These African scientists will continue the legacy of the PANGEA campaign, in collaboration with international peers across the tropics, well after the end of the campaign.</w:t>
            </w:r>
            <w:r w:rsidDel="00000000" w:rsidR="00000000" w:rsidRPr="00000000">
              <w:rPr>
                <w:rtl w:val="0"/>
              </w:rPr>
            </w:r>
          </w:p>
        </w:tc>
      </w:tr>
    </w:tbl>
    <w:p w:rsidR="00000000" w:rsidDel="00000000" w:rsidP="00000000" w:rsidRDefault="00000000" w:rsidRPr="00000000" w14:paraId="0000080A">
      <w:pPr>
        <w:spacing w:after="240" w:before="240" w:lineRule="auto"/>
        <w:rPr/>
      </w:pPr>
      <w:r w:rsidDel="00000000" w:rsidR="00000000" w:rsidRPr="00000000">
        <w:rPr>
          <w:rtl w:val="0"/>
        </w:rPr>
        <w:t xml:space="preserve">Another important goal of PANGEA’s capacity building strategy is to strengthen and grow the NASA Earth data user community in the tropics, including Indigenous peoples and local communities. PANGEA’s airborne activities will generate a lot of excitement around the potential of remote sensing for many applications, including applications focused on climate change mitigation and carbon monitoring, biodiversity conservation, sustainable agriculture and disaster risk prevention and monitoring. The diverse user group will benefit greatly from PANGEA’s methodological advances for using NASA’s satellite assets. PANGEA will use the momentum created by the airborne campaign to catalyze and promote broader application of NASA spaceborne datasets, particularly those that are well suited for examination alongside the airborne data products, e.g. NISAR, EMIT, PACE, ECOSTRESS, GEDI, and in the future SBG.</w:t>
      </w:r>
      <w:r w:rsidDel="00000000" w:rsidR="00000000" w:rsidRPr="00000000">
        <w:rPr>
          <w:rtl w:val="0"/>
        </w:rPr>
        <w:t xml:space="preserve"> </w:t>
      </w:r>
      <w:del w:author="Michael Keller" w:id="360" w:date="2024-11-08T19:00:49Z">
        <w:r w:rsidDel="00000000" w:rsidR="00000000" w:rsidRPr="00000000">
          <w:rPr>
            <w:rtl w:val="0"/>
          </w:rPr>
          <w:delText xml:space="preserve">Training </w:delText>
        </w:r>
      </w:del>
      <w:ins w:author="Michael Keller" w:id="361" w:date="2024-11-08T19:00:40Z">
        <w:del w:author="Michael Keller" w:id="360" w:date="2024-11-08T19:00:49Z">
          <w:r w:rsidDel="00000000" w:rsidR="00000000" w:rsidRPr="00000000">
            <w:rPr>
              <w:rtl w:val="0"/>
            </w:rPr>
            <w:delText xml:space="preserve">will</w:delText>
          </w:r>
        </w:del>
      </w:ins>
      <w:del w:author="Michael Keller" w:id="360" w:date="2024-11-08T19:00:49Z">
        <w:r w:rsidDel="00000000" w:rsidR="00000000" w:rsidRPr="00000000">
          <w:rPr>
            <w:rtl w:val="0"/>
          </w:rPr>
          <w:delText xml:space="preserve">sessions</w:delText>
        </w:r>
        <w:r w:rsidDel="00000000" w:rsidR="00000000" w:rsidRPr="00000000">
          <w:rPr>
            <w:rtl w:val="0"/>
          </w:rPr>
          <w:delText xml:space="preserve"> will include an</w:delText>
        </w:r>
        <w:r w:rsidDel="00000000" w:rsidR="00000000" w:rsidRPr="00000000">
          <w:rPr>
            <w:rtl w:val="0"/>
          </w:rPr>
          <w:delText xml:space="preserve"> emphasi</w:delText>
        </w:r>
      </w:del>
      <w:ins w:author="Michael Keller" w:id="362" w:date="2024-11-08T19:00:44Z">
        <w:del w:author="Michael Keller" w:id="360" w:date="2024-11-08T19:00:49Z">
          <w:r w:rsidDel="00000000" w:rsidR="00000000" w:rsidRPr="00000000">
            <w:rPr>
              <w:rtl w:val="0"/>
            </w:rPr>
            <w:delText xml:space="preserve">ze</w:delText>
          </w:r>
        </w:del>
      </w:ins>
      <w:del w:author="Michael Keller" w:id="360" w:date="2024-11-08T19:00:49Z">
        <w:r w:rsidDel="00000000" w:rsidR="00000000" w:rsidRPr="00000000">
          <w:rPr>
            <w:rtl w:val="0"/>
          </w:rPr>
          <w:delText xml:space="preserve">s</w:delText>
        </w:r>
        <w:r w:rsidDel="00000000" w:rsidR="00000000" w:rsidRPr="00000000">
          <w:rPr>
            <w:rtl w:val="0"/>
          </w:rPr>
          <w:delText xml:space="preserve"> on data fusion and scaling workflows. </w:delText>
        </w:r>
      </w:del>
      <w:r w:rsidDel="00000000" w:rsidR="00000000" w:rsidRPr="00000000">
        <w:rPr>
          <w:rtl w:val="0"/>
        </w:rPr>
        <w:t xml:space="preserve">Working with regional partners, PANGEA will collaborate with host countries on the development of national data banks so </w:t>
      </w:r>
      <w:r w:rsidDel="00000000" w:rsidR="00000000" w:rsidRPr="00000000">
        <w:rPr>
          <w:rtl w:val="0"/>
        </w:rPr>
        <w:t xml:space="preserve">that the emerging knowledge from PANGEA can be integrated with and applied to regional and national demands for socio-economic promotion and policy development. </w:t>
      </w:r>
      <w:r w:rsidDel="00000000" w:rsidR="00000000" w:rsidRPr="00000000">
        <w:rPr>
          <w:rtl w:val="0"/>
        </w:rPr>
        <w:t xml:space="preserve">PANGEA’s approach to capacity building intends to build NASA Early Adopter user groups in the tropics - particularly for NISAR and SBG, as well as for ESA missions like BIOMASS, CHIME, and FLEX.   </w:t>
      </w:r>
    </w:p>
    <w:p w:rsidR="00000000" w:rsidDel="00000000" w:rsidP="00000000" w:rsidRDefault="00000000" w:rsidRPr="00000000" w14:paraId="0000080B">
      <w:pPr>
        <w:spacing w:after="240" w:before="240" w:lineRule="auto"/>
        <w:rPr>
          <w:ins w:author="Michael Keller" w:id="363" w:date="2024-11-08T19:02:10Z"/>
        </w:rPr>
      </w:pPr>
      <w:r w:rsidDel="00000000" w:rsidR="00000000" w:rsidRPr="00000000">
        <w:rPr>
          <w:rtl w:val="0"/>
        </w:rPr>
        <w:t xml:space="preserve">PANGEA will draw upon NASA Earth Science’s strategy to “build capacity through an extensive and diverse set of partnerships, both traditional and new… [including with] national and international governmental agencies, academia, non-governmental and international organizations, the private sector, and philanthropies.” PANGEA will partner with existing NASA programs and training efforts led by partners. Some examples are included below. </w:t>
      </w:r>
      <w:r w:rsidDel="00000000" w:rsidR="00000000" w:rsidRPr="00000000">
        <w:rPr>
          <w:b w:val="1"/>
          <w:highlight w:val="yellow"/>
          <w:rtl w:val="0"/>
        </w:rPr>
        <w:t xml:space="preserve">Table X </w:t>
      </w:r>
      <w:r w:rsidDel="00000000" w:rsidR="00000000" w:rsidRPr="00000000">
        <w:rPr>
          <w:rtl w:val="0"/>
        </w:rPr>
        <w:t xml:space="preserve">in </w:t>
      </w:r>
      <w:commentRangeStart w:id="466"/>
      <w:r w:rsidDel="00000000" w:rsidR="00000000" w:rsidRPr="00000000">
        <w:rPr>
          <w:b w:val="1"/>
          <w:highlight w:val="yellow"/>
          <w:rtl w:val="0"/>
        </w:rPr>
        <w:t xml:space="preserve">Appendix X </w:t>
      </w:r>
      <w:commentRangeEnd w:id="466"/>
      <w:r w:rsidDel="00000000" w:rsidR="00000000" w:rsidRPr="00000000">
        <w:commentReference w:id="466"/>
      </w:r>
      <w:r w:rsidDel="00000000" w:rsidR="00000000" w:rsidRPr="00000000">
        <w:rPr>
          <w:rtl w:val="0"/>
        </w:rPr>
        <w:t xml:space="preserve">provides more details (</w:t>
      </w:r>
      <w:r w:rsidDel="00000000" w:rsidR="00000000" w:rsidRPr="00000000">
        <w:rPr>
          <w:b w:val="1"/>
          <w:rtl w:val="0"/>
        </w:rPr>
        <w:t xml:space="preserve">Note: </w:t>
      </w:r>
      <w:r w:rsidDel="00000000" w:rsidR="00000000" w:rsidRPr="00000000">
        <w:rPr>
          <w:rtl w:val="0"/>
        </w:rPr>
        <w:t xml:space="preserve">all appendices will be included in the final white paper). </w:t>
      </w:r>
      <w:ins w:author="Michael Keller" w:id="363" w:date="2024-11-08T19:02:10Z">
        <w:r w:rsidDel="00000000" w:rsidR="00000000" w:rsidRPr="00000000">
          <w:rPr>
            <w:rtl w:val="0"/>
          </w:rPr>
        </w:r>
      </w:ins>
    </w:p>
    <w:p w:rsidR="00000000" w:rsidDel="00000000" w:rsidP="00000000" w:rsidRDefault="00000000" w:rsidRPr="00000000" w14:paraId="0000080C">
      <w:pPr>
        <w:spacing w:after="240" w:befor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0D">
      <w:pPr>
        <w:spacing w:after="240" w:before="240" w:lineRule="auto"/>
        <w:rPr>
          <w:ins w:author="Michael Keller" w:id="364" w:date="2024-11-08T19:05:55Z"/>
          <w:b w:val="1"/>
        </w:rPr>
      </w:pPr>
      <w:r w:rsidDel="00000000" w:rsidR="00000000" w:rsidRPr="00000000">
        <w:rPr>
          <w:b w:val="1"/>
          <w:rtl w:val="0"/>
        </w:rPr>
        <w:t xml:space="preserve">ARS</w:t>
      </w:r>
      <w:ins w:author="Michael Keller" w:id="364" w:date="2024-11-08T19:05:55Z">
        <w:r w:rsidDel="00000000" w:rsidR="00000000" w:rsidRPr="00000000">
          <w:rPr>
            <w:rtl w:val="0"/>
          </w:rPr>
        </w:r>
      </w:ins>
    </w:p>
    <w:tbl>
      <w:tblPr>
        <w:tblStyle w:val="Table28"/>
        <w:tblpPr w:leftFromText="180" w:rightFromText="180" w:topFromText="180" w:bottomFromText="180" w:vertAnchor="text" w:horzAnchor="text" w:tblpX="-105" w:tblpY="0"/>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5100"/>
        <w:gridCol w:w="2745"/>
        <w:tblGridChange w:id="0">
          <w:tblGrid>
            <w:gridCol w:w="1425"/>
            <w:gridCol w:w="5100"/>
            <w:gridCol w:w="2745"/>
          </w:tblGrid>
        </w:tblGridChange>
      </w:tblGrid>
      <w:tr>
        <w:trPr>
          <w:cantSplit w:val="0"/>
          <w:tblHeader w:val="0"/>
          <w:ins w:author="Michael Keller" w:id="364" w:date="2024-11-08T19:05:55Z"/>
        </w:trPr>
        <w:tc>
          <w:tcPr/>
          <w:p w:rsidR="00000000" w:rsidDel="00000000" w:rsidP="00000000" w:rsidRDefault="00000000" w:rsidRPr="00000000" w14:paraId="0000080E">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Partner/</w:t>
              </w:r>
            </w:ins>
          </w:p>
          <w:p w:rsidR="00000000" w:rsidDel="00000000" w:rsidP="00000000" w:rsidRDefault="00000000" w:rsidRPr="00000000" w14:paraId="0000080F">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Provider</w:t>
              </w:r>
            </w:ins>
          </w:p>
        </w:tc>
        <w:tc>
          <w:tcPr/>
          <w:p w:rsidR="00000000" w:rsidDel="00000000" w:rsidP="00000000" w:rsidRDefault="00000000" w:rsidRPr="00000000" w14:paraId="00000810">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Activity</w:t>
              </w:r>
            </w:ins>
          </w:p>
        </w:tc>
        <w:tc>
          <w:tcPr/>
          <w:p w:rsidR="00000000" w:rsidDel="00000000" w:rsidP="00000000" w:rsidRDefault="00000000" w:rsidRPr="00000000" w14:paraId="00000811">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Target Audience</w:t>
              </w:r>
            </w:ins>
          </w:p>
        </w:tc>
      </w:tr>
      <w:tr>
        <w:trPr>
          <w:cantSplit w:val="0"/>
          <w:tblHeader w:val="0"/>
          <w:ins w:author="Michael Keller" w:id="364" w:date="2024-11-08T19:05:55Z"/>
        </w:trPr>
        <w:tc>
          <w:tcPr/>
          <w:p w:rsidR="00000000" w:rsidDel="00000000" w:rsidP="00000000" w:rsidRDefault="00000000" w:rsidRPr="00000000" w14:paraId="00000812">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ARSET</w:t>
              </w:r>
            </w:ins>
          </w:p>
        </w:tc>
        <w:tc>
          <w:tcPr/>
          <w:p w:rsidR="00000000" w:rsidDel="00000000" w:rsidP="00000000" w:rsidRDefault="00000000" w:rsidRPr="00000000" w14:paraId="00000813">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Multi-part training webinar series, building on the in-person training model trialed during BioSCape</w:t>
              </w:r>
            </w:ins>
          </w:p>
        </w:tc>
        <w:tc>
          <w:tcPr/>
          <w:p w:rsidR="00000000" w:rsidDel="00000000" w:rsidP="00000000" w:rsidRDefault="00000000" w:rsidRPr="00000000" w14:paraId="00000814">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conservation decision makers, university lecturers, researchers</w:t>
              </w:r>
            </w:ins>
          </w:p>
        </w:tc>
      </w:tr>
      <w:tr>
        <w:trPr>
          <w:cantSplit w:val="0"/>
          <w:tblHeader w:val="0"/>
          <w:ins w:author="Michael Keller" w:id="364" w:date="2024-11-08T19:05:55Z"/>
        </w:trPr>
        <w:tc>
          <w:tcPr/>
          <w:p w:rsidR="00000000" w:rsidDel="00000000" w:rsidP="00000000" w:rsidRDefault="00000000" w:rsidRPr="00000000" w14:paraId="00000815">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DAACs</w:t>
              </w:r>
            </w:ins>
          </w:p>
        </w:tc>
        <w:tc>
          <w:tcPr/>
          <w:p w:rsidR="00000000" w:rsidDel="00000000" w:rsidP="00000000" w:rsidRDefault="00000000" w:rsidRPr="00000000" w14:paraId="00000816">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Training notebooks and workshops modeled on those already presented at professional </w:t>
              </w:r>
              <w:r w:rsidDel="00000000" w:rsidR="00000000" w:rsidRPr="00000000">
                <w:rPr>
                  <w:b w:val="1"/>
                  <w:rtl w:val="0"/>
                </w:rPr>
                <w:t xml:space="preserve">conferences</w:t>
              </w:r>
              <w:r w:rsidDel="00000000" w:rsidR="00000000" w:rsidRPr="00000000">
                <w:rPr>
                  <w:b w:val="1"/>
                  <w:rtl w:val="0"/>
                </w:rPr>
                <w:t xml:space="preserve"> for access to NASA Earth data</w:t>
              </w:r>
            </w:ins>
          </w:p>
        </w:tc>
        <w:tc>
          <w:tcPr/>
          <w:p w:rsidR="00000000" w:rsidDel="00000000" w:rsidP="00000000" w:rsidRDefault="00000000" w:rsidRPr="00000000" w14:paraId="00000817">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Researchers at all career stages</w:t>
              </w:r>
            </w:ins>
          </w:p>
        </w:tc>
      </w:tr>
      <w:tr>
        <w:trPr>
          <w:cantSplit w:val="0"/>
          <w:tblHeader w:val="0"/>
          <w:ins w:author="Michael Keller" w:id="364" w:date="2024-11-08T19:05:55Z"/>
        </w:trPr>
        <w:tc>
          <w:tcPr/>
          <w:p w:rsidR="00000000" w:rsidDel="00000000" w:rsidP="00000000" w:rsidRDefault="00000000" w:rsidRPr="00000000" w14:paraId="00000818">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DEVELOP</w:t>
              </w:r>
            </w:ins>
          </w:p>
        </w:tc>
        <w:tc>
          <w:tcPr/>
          <w:p w:rsidR="00000000" w:rsidDel="00000000" w:rsidP="00000000" w:rsidRDefault="00000000" w:rsidRPr="00000000" w14:paraId="00000819">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DEVELOP partners with decision makers who are interested in using NASA Earth data to support their work. Each partner would have a DEVELOP team of 4-5 people work with them over 10 weeks (renewable) to assess how NASA Earth data can help address their needs.</w:t>
              </w:r>
            </w:ins>
          </w:p>
        </w:tc>
        <w:tc>
          <w:tcPr/>
          <w:p w:rsidR="00000000" w:rsidDel="00000000" w:rsidP="00000000" w:rsidRDefault="00000000" w:rsidRPr="00000000" w14:paraId="0000081A">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Decision makers</w:t>
              </w:r>
            </w:ins>
          </w:p>
        </w:tc>
      </w:tr>
      <w:tr>
        <w:trPr>
          <w:cantSplit w:val="0"/>
          <w:tblHeader w:val="0"/>
          <w:ins w:author="Michael Keller" w:id="364" w:date="2024-11-08T19:05:55Z"/>
        </w:trPr>
        <w:tc>
          <w:tcPr/>
          <w:p w:rsidR="00000000" w:rsidDel="00000000" w:rsidP="00000000" w:rsidRDefault="00000000" w:rsidRPr="00000000" w14:paraId="0000081B">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GLOBE</w:t>
              </w:r>
            </w:ins>
          </w:p>
        </w:tc>
        <w:tc>
          <w:tcPr/>
          <w:p w:rsidR="00000000" w:rsidDel="00000000" w:rsidP="00000000" w:rsidRDefault="00000000" w:rsidRPr="00000000" w14:paraId="0000081C">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Educational activities for K-12 students, teachers, and </w:t>
              </w:r>
              <w:r w:rsidDel="00000000" w:rsidR="00000000" w:rsidRPr="00000000">
                <w:rPr>
                  <w:b w:val="1"/>
                  <w:rtl w:val="0"/>
                </w:rPr>
                <w:t xml:space="preserve">citizens including</w:t>
              </w:r>
              <w:r w:rsidDel="00000000" w:rsidR="00000000" w:rsidRPr="00000000">
                <w:rPr>
                  <w:b w:val="1"/>
                  <w:rtl w:val="0"/>
                </w:rPr>
                <w:t xml:space="preserve"> train-the-trainer elements allowing multiplication.  Opportunity to channel excitement of airborne campaigns</w:t>
              </w:r>
            </w:ins>
          </w:p>
        </w:tc>
        <w:tc>
          <w:tcPr/>
          <w:p w:rsidR="00000000" w:rsidDel="00000000" w:rsidP="00000000" w:rsidRDefault="00000000" w:rsidRPr="00000000" w14:paraId="0000081D">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K-12 students, teachers, and citizens</w:t>
              </w:r>
            </w:ins>
          </w:p>
        </w:tc>
      </w:tr>
      <w:tr>
        <w:trPr>
          <w:cantSplit w:val="0"/>
          <w:tblHeader w:val="0"/>
          <w:ins w:author="Michael Keller" w:id="364" w:date="2024-11-08T19:05:55Z"/>
        </w:trPr>
        <w:tc>
          <w:tcPr/>
          <w:p w:rsidR="00000000" w:rsidDel="00000000" w:rsidP="00000000" w:rsidRDefault="00000000" w:rsidRPr="00000000" w14:paraId="0000081E">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SERVIR</w:t>
              </w:r>
            </w:ins>
          </w:p>
        </w:tc>
        <w:tc>
          <w:tcPr/>
          <w:p w:rsidR="00000000" w:rsidDel="00000000" w:rsidP="00000000" w:rsidRDefault="00000000" w:rsidRPr="00000000" w14:paraId="0000081F">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Coordinate with with SERVIR regional hubs to develop custom services to serve the specific decision-making needs of local partner organizations</w:t>
              </w:r>
            </w:ins>
          </w:p>
        </w:tc>
        <w:tc>
          <w:tcPr/>
          <w:p w:rsidR="00000000" w:rsidDel="00000000" w:rsidP="00000000" w:rsidRDefault="00000000" w:rsidRPr="00000000" w14:paraId="00000820">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SERVIR hubs, implementing partners (e.g. local and national governments, NGOs)</w:t>
              </w:r>
            </w:ins>
          </w:p>
        </w:tc>
      </w:tr>
      <w:tr>
        <w:trPr>
          <w:cantSplit w:val="0"/>
          <w:tblHeader w:val="0"/>
          <w:ins w:author="Michael Keller" w:id="364" w:date="2024-11-08T19:05:55Z"/>
        </w:trPr>
        <w:tc>
          <w:tcPr/>
          <w:p w:rsidR="00000000" w:rsidDel="00000000" w:rsidP="00000000" w:rsidRDefault="00000000" w:rsidRPr="00000000" w14:paraId="00000821">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Indigenous Peoples Initiative</w:t>
              </w:r>
            </w:ins>
          </w:p>
        </w:tc>
        <w:tc>
          <w:tcPr/>
          <w:p w:rsidR="00000000" w:rsidDel="00000000" w:rsidP="00000000" w:rsidRDefault="00000000" w:rsidRPr="00000000" w14:paraId="00000822">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Collaboration with Indigenous communities to enhance the use of Earth Observations for informed decision-making and actions</w:t>
              </w:r>
            </w:ins>
          </w:p>
        </w:tc>
        <w:tc>
          <w:tcPr/>
          <w:p w:rsidR="00000000" w:rsidDel="00000000" w:rsidP="00000000" w:rsidRDefault="00000000" w:rsidRPr="00000000" w14:paraId="00000823">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Indigenous communities</w:t>
              </w:r>
            </w:ins>
          </w:p>
        </w:tc>
      </w:tr>
      <w:tr>
        <w:trPr>
          <w:cantSplit w:val="0"/>
          <w:tblHeader w:val="0"/>
          <w:ins w:author="Michael Keller" w:id="364" w:date="2024-11-08T19:05:55Z"/>
        </w:trPr>
        <w:tc>
          <w:tcPr/>
          <w:p w:rsidR="00000000" w:rsidDel="00000000" w:rsidP="00000000" w:rsidRDefault="00000000" w:rsidRPr="00000000" w14:paraId="00000824">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ATBC</w:t>
              </w:r>
            </w:ins>
          </w:p>
        </w:tc>
        <w:tc>
          <w:tcPr/>
          <w:p w:rsidR="00000000" w:rsidDel="00000000" w:rsidP="00000000" w:rsidRDefault="00000000" w:rsidRPr="00000000" w14:paraId="00000825">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Workshops …</w:t>
              </w:r>
              <w:r w:rsidDel="00000000" w:rsidR="00000000" w:rsidRPr="00000000">
                <w:rPr>
                  <w:b w:val="1"/>
                  <w:rtl w:val="0"/>
                </w:rPr>
                <w:t xml:space="preserve"> </w:t>
              </w:r>
              <w:r w:rsidDel="00000000" w:rsidR="00000000" w:rsidRPr="00000000">
                <w:rPr>
                  <w:b w:val="1"/>
                  <w:rtl w:val="0"/>
                </w:rPr>
                <w:t xml:space="preserve">the content is not developed</w:t>
              </w:r>
              <w:r w:rsidDel="00000000" w:rsidR="00000000" w:rsidRPr="00000000">
                <w:rPr>
                  <w:b w:val="1"/>
                  <w:rtl w:val="0"/>
                </w:rPr>
                <w:t xml:space="preserve"> …</w:t>
              </w:r>
            </w:ins>
          </w:p>
        </w:tc>
        <w:tc>
          <w:tcPr/>
          <w:p w:rsidR="00000000" w:rsidDel="00000000" w:rsidP="00000000" w:rsidRDefault="00000000" w:rsidRPr="00000000" w14:paraId="00000826">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ATBC members from over 70 countries</w:t>
              </w:r>
            </w:ins>
          </w:p>
        </w:tc>
      </w:tr>
      <w:tr>
        <w:trPr>
          <w:cantSplit w:val="0"/>
          <w:tblHeader w:val="0"/>
          <w:ins w:author="Michael Keller" w:id="364" w:date="2024-11-08T19:05:55Z"/>
        </w:trPr>
        <w:tc>
          <w:tcPr/>
          <w:p w:rsidR="00000000" w:rsidDel="00000000" w:rsidP="00000000" w:rsidRDefault="00000000" w:rsidRPr="00000000" w14:paraId="00000827">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Fluxnet</w:t>
              </w:r>
            </w:ins>
          </w:p>
        </w:tc>
        <w:tc>
          <w:tcPr/>
          <w:p w:rsidR="00000000" w:rsidDel="00000000" w:rsidP="00000000" w:rsidRDefault="00000000" w:rsidRPr="00000000" w14:paraId="00000828">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Training</w:t>
              </w:r>
              <w:r w:rsidDel="00000000" w:rsidR="00000000" w:rsidRPr="00000000">
                <w:rPr>
                  <w:b w:val="1"/>
                  <w:rtl w:val="0"/>
                </w:rPr>
                <w:t xml:space="preserve"> and tools on how to use and analyze eddy covariance flux tower data</w:t>
              </w:r>
            </w:ins>
          </w:p>
        </w:tc>
        <w:tc>
          <w:tcPr/>
          <w:p w:rsidR="00000000" w:rsidDel="00000000" w:rsidP="00000000" w:rsidRDefault="00000000" w:rsidRPr="00000000" w14:paraId="00000829">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Researchers and students</w:t>
              </w:r>
            </w:ins>
          </w:p>
        </w:tc>
      </w:tr>
      <w:tr>
        <w:trPr>
          <w:cantSplit w:val="0"/>
          <w:tblHeader w:val="0"/>
          <w:ins w:author="Michael Keller" w:id="364" w:date="2024-11-08T19:05:55Z"/>
        </w:trPr>
        <w:tc>
          <w:tcPr/>
          <w:p w:rsidR="00000000" w:rsidDel="00000000" w:rsidP="00000000" w:rsidRDefault="00000000" w:rsidRPr="00000000" w14:paraId="0000082A">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AIMS African Master’s in Machine Intelligence</w:t>
              </w:r>
            </w:ins>
          </w:p>
        </w:tc>
        <w:tc>
          <w:tcPr/>
          <w:p w:rsidR="00000000" w:rsidDel="00000000" w:rsidP="00000000" w:rsidRDefault="00000000" w:rsidRPr="00000000" w14:paraId="0000082B">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Post-graduate</w:t>
              </w:r>
              <w:r w:rsidDel="00000000" w:rsidR="00000000" w:rsidRPr="00000000">
                <w:rPr>
                  <w:b w:val="1"/>
                  <w:rtl w:val="0"/>
                </w:rPr>
                <w:t xml:space="preserve"> training, research and public engagement in mathematical sciences</w:t>
              </w:r>
            </w:ins>
          </w:p>
        </w:tc>
        <w:tc>
          <w:tcPr/>
          <w:p w:rsidR="00000000" w:rsidDel="00000000" w:rsidP="00000000" w:rsidRDefault="00000000" w:rsidRPr="00000000" w14:paraId="0000082C">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African students</w:t>
              </w:r>
            </w:ins>
          </w:p>
        </w:tc>
      </w:tr>
      <w:tr>
        <w:trPr>
          <w:cantSplit w:val="0"/>
          <w:tblHeader w:val="0"/>
          <w:ins w:author="Michael Keller" w:id="364" w:date="2024-11-08T19:05:55Z"/>
        </w:trPr>
        <w:tc>
          <w:tcPr/>
          <w:p w:rsidR="00000000" w:rsidDel="00000000" w:rsidP="00000000" w:rsidRDefault="00000000" w:rsidRPr="00000000" w14:paraId="0000082D">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NSF RISE</w:t>
              </w:r>
            </w:ins>
          </w:p>
        </w:tc>
        <w:tc>
          <w:tcPr/>
          <w:p w:rsidR="00000000" w:rsidDel="00000000" w:rsidP="00000000" w:rsidRDefault="00000000" w:rsidRPr="00000000" w14:paraId="0000082E">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Foster transdisciplinary collaborations that engage the broader geosciences community to drive discoveries and innovations in workforce development</w:t>
              </w:r>
            </w:ins>
          </w:p>
        </w:tc>
        <w:tc>
          <w:tcPr/>
          <w:p w:rsidR="00000000" w:rsidDel="00000000" w:rsidP="00000000" w:rsidRDefault="00000000" w:rsidRPr="00000000" w14:paraId="0000082F">
            <w:pPr>
              <w:widowControl w:val="0"/>
              <w:spacing w:line="240" w:lineRule="auto"/>
              <w:rPr>
                <w:ins w:author="Michael Keller" w:id="364" w:date="2024-11-08T19:05:55Z"/>
                <w:b w:val="1"/>
              </w:rPr>
            </w:pPr>
            <w:ins w:author="Michael Keller" w:id="364" w:date="2024-11-08T19:05:55Z">
              <w:r w:rsidDel="00000000" w:rsidR="00000000" w:rsidRPr="00000000">
                <w:rPr>
                  <w:b w:val="1"/>
                  <w:rtl w:val="0"/>
                </w:rPr>
                <w:t xml:space="preserve"> </w:t>
              </w:r>
              <w:r w:rsidDel="00000000" w:rsidR="00000000" w:rsidRPr="00000000">
                <w:rPr>
                  <w:b w:val="1"/>
                  <w:rtl w:val="0"/>
                </w:rPr>
                <w:t xml:space="preserve">the content is not developed</w:t>
              </w:r>
              <w:r w:rsidDel="00000000" w:rsidR="00000000" w:rsidRPr="00000000">
                <w:rPr>
                  <w:b w:val="1"/>
                  <w:rtl w:val="0"/>
                </w:rPr>
                <w:t xml:space="preserve"> …</w:t>
              </w:r>
            </w:ins>
          </w:p>
        </w:tc>
      </w:tr>
    </w:tbl>
    <w:p w:rsidR="00000000" w:rsidDel="00000000" w:rsidP="00000000" w:rsidRDefault="00000000" w:rsidRPr="00000000" w14:paraId="00000830">
      <w:pPr>
        <w:spacing w:after="240" w:before="240" w:lineRule="auto"/>
        <w:rPr/>
      </w:pPr>
      <w:del w:author="Michael Keller" w:id="365" w:date="2024-11-08T19:08:24Z">
        <w:r w:rsidDel="00000000" w:rsidR="00000000" w:rsidRPr="00000000">
          <w:rPr>
            <w:b w:val="1"/>
            <w:rtl w:val="0"/>
          </w:rPr>
          <w:delText xml:space="preserve">ET: </w:delText>
        </w:r>
        <w:r w:rsidDel="00000000" w:rsidR="00000000" w:rsidRPr="00000000">
          <w:rPr>
            <w:rtl w:val="0"/>
          </w:rPr>
          <w:delText xml:space="preserve">PANGEA would work with ARSET and the PANGEA Science Team to deliver a multi-part training webinar series, building on the in-person training model trialed during BioSCape, in which ARSET and the ORNL DAAC worked together for the first time to deliver a 5-day in-person training in South Africa to conservation decision makers, university lecturers, and diverse researchers. </w:delText>
        </w:r>
      </w:del>
      <w:r w:rsidDel="00000000" w:rsidR="00000000" w:rsidRPr="00000000">
        <w:rPr>
          <w:rtl w:val="0"/>
        </w:rPr>
      </w:r>
    </w:p>
    <w:p w:rsidR="00000000" w:rsidDel="00000000" w:rsidP="00000000" w:rsidRDefault="00000000" w:rsidRPr="00000000" w14:paraId="00000831">
      <w:pPr>
        <w:ind w:left="0" w:firstLine="0"/>
        <w:rPr>
          <w:del w:author="Michael Keller" w:id="366" w:date="2024-11-08T19:10:59Z"/>
        </w:rPr>
      </w:pPr>
      <w:del w:author="Michael Keller" w:id="366" w:date="2024-11-08T19:10:59Z">
        <w:r w:rsidDel="00000000" w:rsidR="00000000" w:rsidRPr="00000000">
          <w:rPr>
            <w:b w:val="1"/>
            <w:rtl w:val="0"/>
          </w:rPr>
          <w:delText xml:space="preserve">Distributed Active Archiving Centers (DAACs): </w:delText>
        </w:r>
        <w:r w:rsidDel="00000000" w:rsidR="00000000" w:rsidRPr="00000000">
          <w:rPr>
            <w:rtl w:val="0"/>
          </w:rPr>
          <w:delText xml:space="preserve">PANGEA will build on the success of EMIT/LP DAAC and BioSCape/ORNL </w:delText>
        </w:r>
        <w:r w:rsidDel="00000000" w:rsidR="00000000" w:rsidRPr="00000000">
          <w:rPr>
            <w:rtl w:val="0"/>
          </w:rPr>
          <w:delText xml:space="preserve">DAAC</w:delText>
        </w:r>
        <w:r w:rsidDel="00000000" w:rsidR="00000000" w:rsidRPr="00000000">
          <w:rPr>
            <w:rtl w:val="0"/>
          </w:rPr>
          <w:delText xml:space="preserve"> collaborations to produce capacity building materials (e.g., training notebooks) and conduct workshops at conferences. Delivering these materials at conference workshops, such as the American Geophysical Union (AGU), Ecological Society of America (ESA), European Geophysical Union (EGU), and Association for Tropical Biology (ATBC) annual meetings, will engage diverse researchers at a variety of career stages and with various levels of prior engagement with NASA Earth data. </w:delText>
        </w:r>
      </w:del>
    </w:p>
    <w:p w:rsidR="00000000" w:rsidDel="00000000" w:rsidP="00000000" w:rsidRDefault="00000000" w:rsidRPr="00000000" w14:paraId="00000832">
      <w:pPr>
        <w:ind w:left="0" w:firstLine="0"/>
        <w:rPr/>
      </w:pPr>
      <w:r w:rsidDel="00000000" w:rsidR="00000000" w:rsidRPr="00000000">
        <w:rPr>
          <w:rtl w:val="0"/>
        </w:rPr>
      </w:r>
    </w:p>
    <w:p w:rsidR="00000000" w:rsidDel="00000000" w:rsidP="00000000" w:rsidRDefault="00000000" w:rsidRPr="00000000" w14:paraId="00000833">
      <w:pPr>
        <w:ind w:left="0" w:firstLine="0"/>
        <w:rPr>
          <w:del w:author="Michael Keller" w:id="367" w:date="2024-11-08T19:12:44Z"/>
        </w:rPr>
      </w:pPr>
      <w:del w:author="Michael Keller" w:id="367" w:date="2024-11-08T19:12:44Z">
        <w:r w:rsidDel="00000000" w:rsidR="00000000" w:rsidRPr="00000000">
          <w:rPr>
            <w:b w:val="1"/>
            <w:rtl w:val="0"/>
          </w:rPr>
          <w:delText xml:space="preserve">DEVELOP: </w:delText>
        </w:r>
        <w:r w:rsidDel="00000000" w:rsidR="00000000" w:rsidRPr="00000000">
          <w:rPr>
            <w:rtl w:val="0"/>
          </w:rPr>
          <w:delText xml:space="preserve">DEVELOP partners with decision makers who are interested in using NASA Earth data to support their work. Each partner would have a DEVELOP team of 4-5 people work with them over 10 weeks to assess how NASA Earth data can help address their needs. The 10-week period can be renewed for up to 3 terms. DEVELOP proposals submitted by non-US PANGEA partner organizations can help develop capacity within partner organizations and may lead to the generation of applied data products. For example, during BioSCape, the South African National Botanical Institute partnered with DEVELOP to help create data products to map ecologically important riparian vegetation. </w:delText>
        </w:r>
      </w:del>
    </w:p>
    <w:p w:rsidR="00000000" w:rsidDel="00000000" w:rsidP="00000000" w:rsidRDefault="00000000" w:rsidRPr="00000000" w14:paraId="00000834">
      <w:pPr>
        <w:ind w:left="0" w:firstLine="0"/>
        <w:rPr/>
      </w:pPr>
      <w:r w:rsidDel="00000000" w:rsidR="00000000" w:rsidRPr="00000000">
        <w:rPr>
          <w:rtl w:val="0"/>
        </w:rPr>
      </w:r>
    </w:p>
    <w:p w:rsidR="00000000" w:rsidDel="00000000" w:rsidP="00000000" w:rsidRDefault="00000000" w:rsidRPr="00000000" w14:paraId="00000835">
      <w:pPr>
        <w:ind w:left="0" w:firstLine="0"/>
        <w:rPr>
          <w:del w:author="Michael Keller" w:id="368" w:date="2024-11-08T19:26:03Z"/>
        </w:rPr>
      </w:pPr>
      <w:del w:author="Michael Keller" w:id="368" w:date="2024-11-08T19:26:03Z">
        <w:r w:rsidDel="00000000" w:rsidR="00000000" w:rsidRPr="00000000">
          <w:rPr>
            <w:b w:val="1"/>
            <w:rtl w:val="0"/>
          </w:rPr>
          <w:delText xml:space="preserve">Global Learning and Observations to benefit the Environment Program (GLOBE): </w:delText>
        </w:r>
        <w:r w:rsidDel="00000000" w:rsidR="00000000" w:rsidRPr="00000000">
          <w:rPr>
            <w:rtl w:val="0"/>
          </w:rPr>
          <w:delText xml:space="preserve">GLOBE delivers educational activities to K-12 students, teachers, and citizens. During BioSCape, GLOBE traveled to South Africa to deliver an educational program to 170 high-school students from 10 under-resourced schools and delivered a “train the trainer” program to high school teachers. The South African iteration of this program was a success, due largely to the tailoring of the program to the South African context, and with the train-the-trainer program likely leading to larger impact in the future. PANGEA intends to emulate this success, capitalizing on the excitement surrounding an airborne campaign to engage the next generation of scientists in STEM. </w:delText>
        </w:r>
      </w:del>
    </w:p>
    <w:p w:rsidR="00000000" w:rsidDel="00000000" w:rsidP="00000000" w:rsidRDefault="00000000" w:rsidRPr="00000000" w14:paraId="00000836">
      <w:pPr>
        <w:ind w:left="0" w:firstLine="0"/>
        <w:rPr/>
      </w:pPr>
      <w:r w:rsidDel="00000000" w:rsidR="00000000" w:rsidRPr="00000000">
        <w:rPr>
          <w:rtl w:val="0"/>
        </w:rPr>
      </w:r>
    </w:p>
    <w:p w:rsidR="00000000" w:rsidDel="00000000" w:rsidP="00000000" w:rsidRDefault="00000000" w:rsidRPr="00000000" w14:paraId="00000837">
      <w:pPr>
        <w:ind w:left="0" w:firstLine="0"/>
        <w:rPr>
          <w:del w:author="Michael Keller" w:id="369" w:date="2024-11-08T19:28:42Z"/>
        </w:rPr>
      </w:pPr>
      <w:del w:author="Michael Keller" w:id="369" w:date="2024-11-08T19:28:42Z">
        <w:r w:rsidDel="00000000" w:rsidR="00000000" w:rsidRPr="00000000">
          <w:rPr>
            <w:b w:val="1"/>
            <w:rtl w:val="0"/>
          </w:rPr>
          <w:delText xml:space="preserve">NASA/USAID SERVIR:</w:delText>
        </w:r>
        <w:r w:rsidDel="00000000" w:rsidR="00000000" w:rsidRPr="00000000">
          <w:rPr>
            <w:b w:val="1"/>
            <w:rtl w:val="0"/>
          </w:rPr>
          <w:delText xml:space="preserve"> </w:delText>
        </w:r>
        <w:r w:rsidDel="00000000" w:rsidR="00000000" w:rsidRPr="00000000">
          <w:rPr>
            <w:rtl w:val="0"/>
          </w:rPr>
          <w:delText xml:space="preserve">SERVIR works through regional hubs across the tropics to support sustainable development through capacity building and incorporating perspectives from women, Indigenous Peoples and their communities. PANGEA will work with SERVIR’s regional hubs to develop custom services and data pipelines to serve the specific decision-making needs of local partner organizations. The PANGEA Science Team will work with SERVIR to build on their excellent Planning Toolkit, which provides regionally targeted instruction on how to assess and deliver impactful interventions related to agriculture, forest restoration, and more. </w:delText>
        </w:r>
      </w:del>
    </w:p>
    <w:p w:rsidR="00000000" w:rsidDel="00000000" w:rsidP="00000000" w:rsidRDefault="00000000" w:rsidRPr="00000000" w14:paraId="00000838">
      <w:pPr>
        <w:ind w:left="0" w:firstLine="0"/>
        <w:rPr/>
      </w:pPr>
      <w:r w:rsidDel="00000000" w:rsidR="00000000" w:rsidRPr="00000000">
        <w:rPr>
          <w:rtl w:val="0"/>
        </w:rPr>
      </w:r>
    </w:p>
    <w:p w:rsidR="00000000" w:rsidDel="00000000" w:rsidP="00000000" w:rsidRDefault="00000000" w:rsidRPr="00000000" w14:paraId="00000839">
      <w:pPr>
        <w:ind w:left="0" w:firstLine="0"/>
        <w:rPr/>
      </w:pPr>
      <w:del w:author="Michael Keller" w:id="370" w:date="2024-11-08T19:31:38Z">
        <w:r w:rsidDel="00000000" w:rsidR="00000000" w:rsidRPr="00000000">
          <w:rPr>
            <w:b w:val="1"/>
            <w:rtl w:val="0"/>
          </w:rPr>
          <w:delText xml:space="preserve">Indigenous Peoples Initiative</w:delText>
        </w:r>
        <w:r w:rsidDel="00000000" w:rsidR="00000000" w:rsidRPr="00000000">
          <w:rPr>
            <w:b w:val="1"/>
            <w:rtl w:val="0"/>
          </w:rPr>
          <w:delText xml:space="preserve">: </w:delText>
        </w:r>
        <w:r w:rsidDel="00000000" w:rsidR="00000000" w:rsidRPr="00000000">
          <w:rPr>
            <w:rtl w:val="0"/>
          </w:rPr>
          <w:delText xml:space="preserve">NASA’s Indigenous Peoples Initiative fosters collaboration with Indigenous communities to enhance the use of Earth Observations for informed decision-making and actions. Through the co-development of trainings, support for Indigenous-led projects, and respectful engagement, the Indigenous Peoples Initiative strengthens relationships and creates opportunities for Indigenous voices within NASA’s Earth Science Division. PANGEA has developed partnerships with Indigenous alliance organizations in the tropics, including the Global Alliance of Territorial Communities (GATC) and the Rights and Resources Initiative (RRI). PANGEA will coordinate with NASA’s Indigenous Peoples Initiative to extend efforts to engage Indigenous communities in the tropics. </w:delText>
        </w:r>
      </w:del>
      <w:r w:rsidDel="00000000" w:rsidR="00000000" w:rsidRPr="00000000">
        <w:rPr>
          <w:rtl w:val="0"/>
        </w:rPr>
      </w:r>
    </w:p>
    <w:p w:rsidR="00000000" w:rsidDel="00000000" w:rsidP="00000000" w:rsidRDefault="00000000" w:rsidRPr="00000000" w14:paraId="0000083A">
      <w:pPr>
        <w:ind w:left="0" w:firstLine="0"/>
        <w:rPr/>
      </w:pPr>
      <w:r w:rsidDel="00000000" w:rsidR="00000000" w:rsidRPr="00000000">
        <w:rPr>
          <w:rtl w:val="0"/>
        </w:rPr>
      </w:r>
    </w:p>
    <w:p w:rsidR="00000000" w:rsidDel="00000000" w:rsidP="00000000" w:rsidRDefault="00000000" w:rsidRPr="00000000" w14:paraId="0000083B">
      <w:pPr>
        <w:ind w:left="0" w:firstLine="0"/>
        <w:rPr/>
      </w:pPr>
      <w:del w:author="Michael Keller" w:id="371" w:date="2024-11-08T19:33:36Z">
        <w:r w:rsidDel="00000000" w:rsidR="00000000" w:rsidRPr="00000000">
          <w:rPr>
            <w:b w:val="1"/>
            <w:rtl w:val="0"/>
          </w:rPr>
          <w:delText xml:space="preserve">Association for Biology and Tropical Conservation (ATBC): </w:delText>
        </w:r>
        <w:r w:rsidDel="00000000" w:rsidR="00000000" w:rsidRPr="00000000">
          <w:rPr>
            <w:rtl w:val="0"/>
          </w:rPr>
          <w:delText xml:space="preserve">The ATBC, founded in 1963, is a global scientific society and professional organization promoting research, education, and communication on tropical biology and conservation. With around 1,000 members from 70 countries, ATBC supports capacity building, publishes the journal Biotropica, and hosts international meetings. Beyond workshops at ATBC’s annual meeting, PANGEA will seek out opportunities to engage ATBC members more broadly in PANGEA science training. </w:delText>
        </w:r>
      </w:del>
      <w:r w:rsidDel="00000000" w:rsidR="00000000" w:rsidRPr="00000000">
        <w:rPr>
          <w:rtl w:val="0"/>
        </w:rPr>
      </w:r>
    </w:p>
    <w:p w:rsidR="00000000" w:rsidDel="00000000" w:rsidP="00000000" w:rsidRDefault="00000000" w:rsidRPr="00000000" w14:paraId="0000083C">
      <w:pPr>
        <w:ind w:left="0" w:firstLine="0"/>
        <w:rPr/>
      </w:pPr>
      <w:r w:rsidDel="00000000" w:rsidR="00000000" w:rsidRPr="00000000">
        <w:rPr>
          <w:rtl w:val="0"/>
        </w:rPr>
      </w:r>
    </w:p>
    <w:p w:rsidR="00000000" w:rsidDel="00000000" w:rsidP="00000000" w:rsidRDefault="00000000" w:rsidRPr="00000000" w14:paraId="0000083D">
      <w:pPr>
        <w:ind w:left="0" w:firstLine="0"/>
        <w:rPr/>
      </w:pPr>
      <w:del w:author="Michael Keller" w:id="372" w:date="2024-11-08T19:34:44Z">
        <w:r w:rsidDel="00000000" w:rsidR="00000000" w:rsidRPr="00000000">
          <w:rPr>
            <w:b w:val="1"/>
            <w:rtl w:val="0"/>
          </w:rPr>
          <w:delText xml:space="preserve">FLUXNET: </w:delText>
        </w:r>
        <w:r w:rsidDel="00000000" w:rsidR="00000000" w:rsidRPr="00000000">
          <w:rPr>
            <w:rtl w:val="0"/>
          </w:rPr>
          <w:delText xml:space="preserve">FLUXNET is a network of networks organized on the basis of a set of Regional and Continental Networks (such AmeriFlux and NEON in the Americas, ICOS in Europe, OzFlux and TERN in Australia and SAEON in South Africa) with the aim to make available standardized eddy covariance measurements globally. FLUXNET connects regional networks of primarily field-based earth system scientists and research sites. PANGEA will coordinate training and tools that are aligned with shared goals between the efforts. This includes expanding training on how to use and analyze eddy covariance flux tower data in the tropics, deepening engagement with tropical flux towers outside the FLUXNET community, and making existing trainings more accessible, for example translating AmeriFLUX materials into Portuguese and French, beyond the recent work to translate materials into Spanish. </w:delText>
        </w:r>
      </w:del>
      <w:r w:rsidDel="00000000" w:rsidR="00000000" w:rsidRPr="00000000">
        <w:rPr>
          <w:rtl w:val="0"/>
        </w:rPr>
      </w:r>
    </w:p>
    <w:p w:rsidR="00000000" w:rsidDel="00000000" w:rsidP="00000000" w:rsidRDefault="00000000" w:rsidRPr="00000000" w14:paraId="0000083E">
      <w:pPr>
        <w:ind w:left="0" w:firstLine="0"/>
        <w:rPr/>
      </w:pPr>
      <w:r w:rsidDel="00000000" w:rsidR="00000000" w:rsidRPr="00000000">
        <w:rPr>
          <w:rtl w:val="0"/>
        </w:rPr>
      </w:r>
    </w:p>
    <w:p w:rsidR="00000000" w:rsidDel="00000000" w:rsidP="00000000" w:rsidRDefault="00000000" w:rsidRPr="00000000" w14:paraId="0000083F">
      <w:pPr>
        <w:ind w:left="0" w:firstLine="0"/>
        <w:rPr>
          <w:del w:author="Michael Keller" w:id="373" w:date="2024-11-08T19:36:47Z"/>
          <w:b w:val="1"/>
          <w:color w:val="ff0000"/>
        </w:rPr>
      </w:pPr>
      <w:del w:author="Michael Keller" w:id="373" w:date="2024-11-08T19:36:47Z">
        <w:r w:rsidDel="00000000" w:rsidR="00000000" w:rsidRPr="00000000">
          <w:rPr>
            <w:b w:val="1"/>
            <w:rtl w:val="0"/>
          </w:rPr>
          <w:delText xml:space="preserve">AIMS African Master’s in Machine Intelligence (AMMI): </w:delText>
        </w:r>
        <w:r w:rsidDel="00000000" w:rsidR="00000000" w:rsidRPr="00000000">
          <w:rPr>
            <w:rtl w:val="0"/>
          </w:rPr>
          <w:delText xml:space="preserve">The African Institute for Mathematical Sciences (AIMS), founded in 2003, is a Pan-African network of centers of excellence for post-graduate training, research and public engagement in mathematical sciences. The AIMS network has five centers of excellence teaching a Masters in Machine Intelligence (AMMI), including in Cameroon, Ghana, and Rwanda. Currently, the AIMS network has over 2,400 alumni from 44 African countries of which 33% are women. AIMS also established an initiative that is highly relevant to PANGEA: the Next Einstein Forum to propel Africa on to the global scientific stage.</w:delText>
        </w:r>
        <w:r w:rsidDel="00000000" w:rsidR="00000000" w:rsidRPr="00000000">
          <w:rPr>
            <w:rtl w:val="0"/>
          </w:rPr>
        </w:r>
      </w:del>
    </w:p>
    <w:p w:rsidR="00000000" w:rsidDel="00000000" w:rsidP="00000000" w:rsidRDefault="00000000" w:rsidRPr="00000000" w14:paraId="00000840">
      <w:pPr>
        <w:ind w:left="0" w:firstLine="0"/>
        <w:rPr>
          <w:del w:author="Michael Keller" w:id="373" w:date="2024-11-08T19:36:47Z"/>
          <w:b w:val="1"/>
        </w:rPr>
      </w:pPr>
      <w:del w:author="Michael Keller" w:id="373" w:date="2024-11-08T19:36:47Z">
        <w:r w:rsidDel="00000000" w:rsidR="00000000" w:rsidRPr="00000000">
          <w:rPr>
            <w:rtl w:val="0"/>
          </w:rPr>
        </w:r>
      </w:del>
    </w:p>
    <w:p w:rsidR="00000000" w:rsidDel="00000000" w:rsidP="00000000" w:rsidRDefault="00000000" w:rsidRPr="00000000" w14:paraId="00000841">
      <w:pPr>
        <w:ind w:left="0" w:firstLine="0"/>
        <w:rPr/>
      </w:pPr>
      <w:del w:author="Michael Keller" w:id="373" w:date="2024-11-08T19:36:47Z">
        <w:r w:rsidDel="00000000" w:rsidR="00000000" w:rsidRPr="00000000">
          <w:rPr>
            <w:b w:val="1"/>
            <w:rtl w:val="0"/>
          </w:rPr>
          <w:delText xml:space="preserve">NSF Research, Innovation, Synergies, and Education (RISE): </w:delText>
        </w:r>
        <w:r w:rsidDel="00000000" w:rsidR="00000000" w:rsidRPr="00000000">
          <w:rPr>
            <w:rtl w:val="0"/>
          </w:rPr>
          <w:delText xml:space="preserve">The NSF’s new RISE program aims to foster transdisciplinary collaborations that engage the broader geosciences community to drive transformative discoveries, innovations in workforce development, and use-inspired solutions for urgent Earth system challenges. The program will specifically focus on supporting work that will build a resilient planet, and therefore may offer opportunities for PANGEA to engage with NSF around certain capacity building and training activities. </w:delText>
        </w:r>
      </w:del>
      <w:r w:rsidDel="00000000" w:rsidR="00000000" w:rsidRPr="00000000">
        <w:rPr>
          <w:rtl w:val="0"/>
        </w:rPr>
      </w:r>
    </w:p>
    <w:p w:rsidR="00000000" w:rsidDel="00000000" w:rsidP="00000000" w:rsidRDefault="00000000" w:rsidRPr="00000000" w14:paraId="00000842">
      <w:pPr>
        <w:ind w:left="0" w:firstLine="0"/>
        <w:rPr/>
      </w:pPr>
      <w:r w:rsidDel="00000000" w:rsidR="00000000" w:rsidRPr="00000000">
        <w:rPr>
          <w:rtl w:val="0"/>
        </w:rPr>
      </w:r>
    </w:p>
    <w:tbl>
      <w:tblPr>
        <w:tblStyle w:val="Table29"/>
        <w:tblW w:w="9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843">
            <w:pPr>
              <w:jc w:val="center"/>
              <w:rPr>
                <w:b w:val="1"/>
              </w:rPr>
            </w:pPr>
            <w:r w:rsidDel="00000000" w:rsidR="00000000" w:rsidRPr="00000000">
              <w:rPr>
                <w:b w:val="1"/>
                <w:rtl w:val="0"/>
              </w:rPr>
              <w:t xml:space="preserve">Ultimately, PANGEA is an opportunity to improve understanding, leave legacy datasets, and support direct action now. Perhaps its longest-lived legacy will be the foundational core of experts trained and supported who will contribute to leading the next generation in scientific and technological advances and solutions-oriented action to tackle Earth’s most pressing challenges. </w:t>
            </w:r>
          </w:p>
        </w:tc>
      </w:tr>
    </w:tbl>
    <w:p w:rsidR="00000000" w:rsidDel="00000000" w:rsidP="00000000" w:rsidRDefault="00000000" w:rsidRPr="00000000" w14:paraId="00000844">
      <w:pPr>
        <w:ind w:left="0" w:firstLine="0"/>
        <w:rPr/>
      </w:pPr>
      <w:r w:rsidDel="00000000" w:rsidR="00000000" w:rsidRPr="00000000">
        <w:rPr>
          <w:rtl w:val="0"/>
        </w:rPr>
      </w:r>
    </w:p>
    <w:p w:rsidR="00000000" w:rsidDel="00000000" w:rsidP="00000000" w:rsidRDefault="00000000" w:rsidRPr="00000000" w14:paraId="00000845">
      <w:pPr>
        <w:pStyle w:val="Heading2"/>
        <w:rPr/>
        <w:sectPr>
          <w:type w:val="nextPage"/>
          <w:pgSz w:h="15840" w:w="12240" w:orient="portrait"/>
          <w:pgMar w:bottom="1440" w:top="1440" w:left="1530" w:right="1440" w:header="720" w:footer="720"/>
        </w:sectPr>
      </w:pPr>
      <w:bookmarkStart w:colFirst="0" w:colLast="0" w:name="_6h2n2jszgfk5" w:id="68"/>
      <w:bookmarkEnd w:id="68"/>
      <w:r w:rsidDel="00000000" w:rsidR="00000000" w:rsidRPr="00000000">
        <w:rPr>
          <w:rtl w:val="0"/>
        </w:rPr>
      </w:r>
    </w:p>
    <w:p w:rsidR="00000000" w:rsidDel="00000000" w:rsidP="00000000" w:rsidRDefault="00000000" w:rsidRPr="00000000" w14:paraId="00000846">
      <w:pPr>
        <w:pStyle w:val="Heading2"/>
        <w:rPr/>
      </w:pPr>
      <w:bookmarkStart w:colFirst="0" w:colLast="0" w:name="_c36m01esiuds" w:id="69"/>
      <w:bookmarkEnd w:id="69"/>
      <w:r w:rsidDel="00000000" w:rsidR="00000000" w:rsidRPr="00000000">
        <w:rPr>
          <w:rtl w:val="0"/>
        </w:rPr>
        <w:t xml:space="preserve">10. References</w:t>
      </w:r>
    </w:p>
    <w:p w:rsidR="00000000" w:rsidDel="00000000" w:rsidP="00000000" w:rsidRDefault="00000000" w:rsidRPr="00000000" w14:paraId="00000847">
      <w:pPr>
        <w:rPr/>
      </w:pPr>
      <w:hyperlink r:id="rId70">
        <w:r w:rsidDel="00000000" w:rsidR="00000000" w:rsidRPr="00000000">
          <w:rPr>
            <w:color w:val="1155cc"/>
            <w:u w:val="single"/>
            <w:rtl w:val="0"/>
          </w:rPr>
          <w:t xml:space="preserve">References Google Doc</w:t>
        </w:r>
      </w:hyperlink>
      <w:r w:rsidDel="00000000" w:rsidR="00000000" w:rsidRPr="00000000">
        <w:rPr>
          <w:rtl w:val="0"/>
        </w:rPr>
      </w:r>
    </w:p>
    <w:p w:rsidR="00000000" w:rsidDel="00000000" w:rsidP="00000000" w:rsidRDefault="00000000" w:rsidRPr="00000000" w14:paraId="00000848">
      <w:pPr>
        <w:pStyle w:val="Heading2"/>
        <w:rPr>
          <w:color w:val="ff0000"/>
        </w:rPr>
      </w:pPr>
      <w:bookmarkStart w:colFirst="0" w:colLast="0" w:name="_z4vei7kqp4a" w:id="70"/>
      <w:bookmarkEnd w:id="70"/>
      <w:r w:rsidDel="00000000" w:rsidR="00000000" w:rsidRPr="00000000">
        <w:rPr>
          <w:color w:val="ff0000"/>
          <w:rtl w:val="0"/>
        </w:rPr>
        <w:t xml:space="preserve">11. Figure and Photograph and Credits</w:t>
      </w:r>
    </w:p>
    <w:p w:rsidR="00000000" w:rsidDel="00000000" w:rsidP="00000000" w:rsidRDefault="00000000" w:rsidRPr="00000000" w14:paraId="00000849">
      <w:pPr>
        <w:pStyle w:val="Heading2"/>
        <w:rPr/>
      </w:pPr>
      <w:bookmarkStart w:colFirst="0" w:colLast="0" w:name="_crm1yggb334o" w:id="71"/>
      <w:bookmarkEnd w:id="71"/>
      <w:commentRangeStart w:id="467"/>
      <w:r w:rsidDel="00000000" w:rsidR="00000000" w:rsidRPr="00000000">
        <w:rPr>
          <w:rtl w:val="0"/>
        </w:rPr>
        <w:t xml:space="preserve">12. Glossary</w:t>
      </w:r>
      <w:commentRangeEnd w:id="467"/>
      <w:r w:rsidDel="00000000" w:rsidR="00000000" w:rsidRPr="00000000">
        <w:commentReference w:id="467"/>
      </w:r>
      <w:r w:rsidDel="00000000" w:rsidR="00000000" w:rsidRPr="00000000">
        <w:rPr>
          <w:rtl w:val="0"/>
        </w:rPr>
      </w:r>
    </w:p>
    <w:p w:rsidR="00000000" w:rsidDel="00000000" w:rsidP="00000000" w:rsidRDefault="00000000" w:rsidRPr="00000000" w14:paraId="0000084A">
      <w:pPr>
        <w:spacing w:after="240" w:before="240" w:lineRule="auto"/>
        <w:ind w:left="0" w:firstLine="0"/>
        <w:rPr>
          <w:highlight w:val="yellow"/>
        </w:rPr>
      </w:pPr>
      <w:r w:rsidDel="00000000" w:rsidR="00000000" w:rsidRPr="00000000">
        <w:rPr>
          <w:b w:val="1"/>
          <w:i w:val="1"/>
          <w:rtl w:val="0"/>
        </w:rPr>
        <w:t xml:space="preserve">Anthropocene - </w:t>
      </w:r>
      <w:r w:rsidDel="00000000" w:rsidR="00000000" w:rsidRPr="00000000">
        <w:rPr>
          <w:color w:val="212529"/>
          <w:rtl w:val="0"/>
        </w:rPr>
        <w:t xml:space="preserve">A proposed new geological epoch resulting from significant human-driven changes to the structure and functioning of the Earth system, including the climate system. Originally proposed in the Earth system science community in 2000, the proposed new epoch is undergoing a formalization process within the geological community based on the stratigraphic evidence that human activities have changed the Earth system to the extent of forming geological deposits with a signature that is distinct from those of the Holocene, and which will remain in the geological record. Both the stratigraphic and Earth system approaches to defining the Anthropocene consider the mid-20th century to be the most appropriate starting date (Steffen et al., 2016), although others have been proposed and continue to be discussed. The Anthropocene concept has already been informally adopted by diverse disciplines and the public to denote the substantive influence of humans on the Earth system.</w:t>
      </w:r>
      <w:r w:rsidDel="00000000" w:rsidR="00000000" w:rsidRPr="00000000">
        <w:rPr>
          <w:color w:val="212529"/>
          <w:highlight w:val="white"/>
          <w:rtl w:val="0"/>
        </w:rPr>
        <w:t xml:space="preserve"> (</w:t>
      </w:r>
      <w:hyperlink r:id="rId71">
        <w:r w:rsidDel="00000000" w:rsidR="00000000" w:rsidRPr="00000000">
          <w:rPr>
            <w:color w:val="1155cc"/>
            <w:highlight w:val="white"/>
            <w:u w:val="single"/>
            <w:rtl w:val="0"/>
          </w:rPr>
          <w:t xml:space="preserve">IPCC AR6 WGI &amp; WGII</w:t>
        </w:r>
      </w:hyperlink>
      <w:r w:rsidDel="00000000" w:rsidR="00000000" w:rsidRPr="00000000">
        <w:rPr>
          <w:color w:val="212529"/>
          <w:highlight w:val="white"/>
          <w:rtl w:val="0"/>
        </w:rPr>
        <w:t xml:space="preserve">)</w:t>
      </w:r>
      <w:r w:rsidDel="00000000" w:rsidR="00000000" w:rsidRPr="00000000">
        <w:rPr>
          <w:rtl w:val="0"/>
        </w:rPr>
      </w:r>
    </w:p>
    <w:p w:rsidR="00000000" w:rsidDel="00000000" w:rsidP="00000000" w:rsidRDefault="00000000" w:rsidRPr="00000000" w14:paraId="0000084B">
      <w:pPr>
        <w:spacing w:after="240" w:before="240" w:lineRule="auto"/>
        <w:ind w:left="0" w:firstLine="0"/>
        <w:rPr>
          <w:color w:val="ff0000"/>
        </w:rPr>
      </w:pPr>
      <w:r w:rsidDel="00000000" w:rsidR="00000000" w:rsidRPr="00000000">
        <w:rPr>
          <w:b w:val="1"/>
          <w:i w:val="1"/>
          <w:rtl w:val="0"/>
        </w:rPr>
        <w:t xml:space="preserve">Biodiversity</w:t>
      </w:r>
      <w:r w:rsidDel="00000000" w:rsidR="00000000" w:rsidRPr="00000000">
        <w:rPr>
          <w:i w:val="1"/>
          <w:rtl w:val="0"/>
        </w:rPr>
        <w:t xml:space="preserve"> </w:t>
      </w:r>
      <w:r w:rsidDel="00000000" w:rsidR="00000000" w:rsidRPr="00000000">
        <w:rPr>
          <w:rtl w:val="0"/>
        </w:rPr>
        <w:t xml:space="preserve">-</w:t>
      </w:r>
      <w:r w:rsidDel="00000000" w:rsidR="00000000" w:rsidRPr="00000000">
        <w:rPr>
          <w:rtl w:val="0"/>
        </w:rPr>
        <w:t xml:space="preserve"> T</w:t>
      </w:r>
      <w:r w:rsidDel="00000000" w:rsidR="00000000" w:rsidRPr="00000000">
        <w:rPr>
          <w:rtl w:val="0"/>
        </w:rPr>
        <w:t xml:space="preserve">he variety of life on Earth, including its variation at the level of genes, species, functional traits, and ecosystems. In tropical forests, biodiversity is exceptionally high within and across forests, supporting complex interactions and ecosystem function, and causing heterogeneity in climate responses and resilience.</w:t>
      </w:r>
      <w:r w:rsidDel="00000000" w:rsidR="00000000" w:rsidRPr="00000000">
        <w:rPr>
          <w:rtl w:val="0"/>
        </w:rPr>
      </w:r>
    </w:p>
    <w:p w:rsidR="00000000" w:rsidDel="00000000" w:rsidP="00000000" w:rsidRDefault="00000000" w:rsidRPr="00000000" w14:paraId="0000084C">
      <w:pPr>
        <w:spacing w:before="240" w:lineRule="auto"/>
        <w:rPr/>
      </w:pPr>
      <w:r w:rsidDel="00000000" w:rsidR="00000000" w:rsidRPr="00000000">
        <w:rPr>
          <w:b w:val="1"/>
          <w:rtl w:val="0"/>
        </w:rPr>
        <w:t xml:space="preserve">C</w:t>
      </w:r>
      <w:r w:rsidDel="00000000" w:rsidR="00000000" w:rsidRPr="00000000">
        <w:rPr>
          <w:b w:val="1"/>
          <w:rtl w:val="0"/>
        </w:rPr>
        <w:t xml:space="preserve">ommunity</w:t>
      </w:r>
      <w:r w:rsidDel="00000000" w:rsidR="00000000" w:rsidRPr="00000000">
        <w:rPr>
          <w:rtl w:val="0"/>
        </w:rPr>
        <w:t xml:space="preserve"> - Formal and informal groups of people who perceive themselves as members which may share interests, experiences, resources, activities, professions, livelihoods, culture, geography, origins, language, or any combination of the above. </w:t>
      </w:r>
    </w:p>
    <w:p w:rsidR="00000000" w:rsidDel="00000000" w:rsidP="00000000" w:rsidRDefault="00000000" w:rsidRPr="00000000" w14:paraId="0000084D">
      <w:pPr>
        <w:spacing w:before="0" w:lineRule="auto"/>
        <w:rPr/>
      </w:pPr>
      <w:r w:rsidDel="00000000" w:rsidR="00000000" w:rsidRPr="00000000">
        <w:rPr>
          <w:rtl w:val="0"/>
        </w:rPr>
      </w:r>
    </w:p>
    <w:p w:rsidR="00000000" w:rsidDel="00000000" w:rsidP="00000000" w:rsidRDefault="00000000" w:rsidRPr="00000000" w14:paraId="0000084E">
      <w:pPr>
        <w:ind w:left="0" w:firstLine="0"/>
        <w:rPr/>
      </w:pPr>
      <w:r w:rsidDel="00000000" w:rsidR="00000000" w:rsidRPr="00000000">
        <w:rPr>
          <w:b w:val="1"/>
          <w:i w:val="1"/>
          <w:rtl w:val="0"/>
        </w:rPr>
        <w:t xml:space="preserve">Carbon stocks and fluxes</w:t>
      </w:r>
      <w:r w:rsidDel="00000000" w:rsidR="00000000" w:rsidRPr="00000000">
        <w:rPr>
          <w:i w:val="1"/>
          <w:rtl w:val="0"/>
        </w:rPr>
        <w:t xml:space="preserve"> - </w:t>
      </w:r>
      <w:r w:rsidDel="00000000" w:rsidR="00000000" w:rsidRPr="00000000">
        <w:rPr>
          <w:rtl w:val="0"/>
        </w:rPr>
        <w:t xml:space="preserve">Carbon stocks refer to the total amount of carbon stored in a system (e.g., in vegetation, soils, or oceans), while carbon fluxes represent the movement of carbon into and out of these stocks through processes such as photosynthesis, respiration, and decomposition, and includes fluxes of carbon dioxide (CO2), methane (CH4), and lateral flows of carbon. </w:t>
      </w:r>
    </w:p>
    <w:p w:rsidR="00000000" w:rsidDel="00000000" w:rsidP="00000000" w:rsidRDefault="00000000" w:rsidRPr="00000000" w14:paraId="0000084F">
      <w:pPr>
        <w:ind w:left="0" w:firstLine="0"/>
        <w:rPr/>
      </w:pPr>
      <w:r w:rsidDel="00000000" w:rsidR="00000000" w:rsidRPr="00000000">
        <w:rPr>
          <w:rtl w:val="0"/>
        </w:rPr>
      </w:r>
    </w:p>
    <w:p w:rsidR="00000000" w:rsidDel="00000000" w:rsidP="00000000" w:rsidRDefault="00000000" w:rsidRPr="00000000" w14:paraId="00000850">
      <w:pPr>
        <w:ind w:left="0" w:firstLine="0"/>
        <w:rPr/>
      </w:pPr>
      <w:r w:rsidDel="00000000" w:rsidR="00000000" w:rsidRPr="00000000">
        <w:rPr>
          <w:b w:val="1"/>
          <w:i w:val="1"/>
          <w:rtl w:val="0"/>
        </w:rPr>
        <w:t xml:space="preserve">Co-benefits  </w:t>
      </w:r>
      <w:r w:rsidDel="00000000" w:rsidR="00000000" w:rsidRPr="00000000">
        <w:rPr>
          <w:rtl w:val="0"/>
        </w:rPr>
        <w:t xml:space="preserve">-</w:t>
      </w:r>
      <w:r w:rsidDel="00000000" w:rsidR="00000000" w:rsidRPr="00000000">
        <w:rPr>
          <w:rtl w:val="0"/>
        </w:rPr>
        <w:t xml:space="preserve"> Joint positive contributions of biodiversity and cultural diversity for humans and other species. These contributions are associated with the concepts of nature’s contributions to people and people’s contributions to nature </w:t>
      </w:r>
      <w:r w:rsidDel="00000000" w:rsidR="00000000" w:rsidRPr="00000000">
        <w:rPr>
          <w:rtl w:val="0"/>
        </w:rPr>
        <w:t xml:space="preserve">(</w:t>
      </w:r>
      <w:r w:rsidDel="00000000" w:rsidR="00000000" w:rsidRPr="00000000">
        <w:rPr>
          <w:shd w:fill="c9daf8" w:val="clear"/>
          <w:rtl w:val="0"/>
        </w:rPr>
        <w:t xml:space="preserve">Levis et al, 2024</w:t>
      </w:r>
      <w:r w:rsidDel="00000000" w:rsidR="00000000" w:rsidRPr="00000000">
        <w:rPr>
          <w:rtl w:val="0"/>
        </w:rPr>
        <w:t xml:space="preserve">).</w:t>
      </w:r>
    </w:p>
    <w:p w:rsidR="00000000" w:rsidDel="00000000" w:rsidP="00000000" w:rsidRDefault="00000000" w:rsidRPr="00000000" w14:paraId="00000851">
      <w:pPr>
        <w:ind w:left="0" w:firstLine="0"/>
        <w:rPr>
          <w:color w:val="3c78d8"/>
        </w:rPr>
      </w:pPr>
      <w:r w:rsidDel="00000000" w:rsidR="00000000" w:rsidRPr="00000000">
        <w:rPr>
          <w:rtl w:val="0"/>
        </w:rPr>
      </w:r>
    </w:p>
    <w:p w:rsidR="00000000" w:rsidDel="00000000" w:rsidP="00000000" w:rsidRDefault="00000000" w:rsidRPr="00000000" w14:paraId="00000852">
      <w:pPr>
        <w:ind w:left="0" w:firstLine="0"/>
        <w:rPr>
          <w:color w:val="ff0000"/>
        </w:rPr>
      </w:pPr>
      <w:r w:rsidDel="00000000" w:rsidR="00000000" w:rsidRPr="00000000">
        <w:rPr>
          <w:b w:val="1"/>
          <w:i w:val="1"/>
          <w:rtl w:val="0"/>
        </w:rPr>
        <w:t xml:space="preserve">Ecosystem </w:t>
      </w:r>
      <w:r w:rsidDel="00000000" w:rsidR="00000000" w:rsidRPr="00000000">
        <w:rPr>
          <w:rtl w:val="0"/>
        </w:rPr>
        <w:t xml:space="preserve">-</w:t>
      </w:r>
      <w:r w:rsidDel="00000000" w:rsidR="00000000" w:rsidRPr="00000000">
        <w:rPr>
          <w:color w:val="ff0000"/>
          <w:rtl w:val="0"/>
        </w:rPr>
        <w:t xml:space="preserve"> </w:t>
      </w:r>
      <w:commentRangeStart w:id="468"/>
      <w:r w:rsidDel="00000000" w:rsidR="00000000" w:rsidRPr="00000000">
        <w:rPr>
          <w:rtl w:val="0"/>
        </w:rPr>
        <w:t xml:space="preserve">PANGEA uses the IPCC working definition of ecosystem, which includes people as key organisms, thus including agro-ecosystems and more broadly social-ecological systems. </w:t>
      </w:r>
      <w:commentRangeEnd w:id="468"/>
      <w:r w:rsidDel="00000000" w:rsidR="00000000" w:rsidRPr="00000000">
        <w:commentReference w:id="468"/>
      </w:r>
      <w:r w:rsidDel="00000000" w:rsidR="00000000" w:rsidRPr="00000000">
        <w:rPr>
          <w:highlight w:val="white"/>
          <w:rtl w:val="0"/>
        </w:rPr>
        <w:t xml:space="preserve">A functional unit consisting of living organisms, their non-living environment and the interactions withi</w:t>
      </w:r>
      <w:r w:rsidDel="00000000" w:rsidR="00000000" w:rsidRPr="00000000">
        <w:rPr>
          <w:rFonts w:ascii="Arial Unicode MS" w:cs="Arial Unicode MS" w:eastAsia="Arial Unicode MS" w:hAnsi="Arial Unicode MS"/>
          <w:color w:val="212529"/>
          <w:highlight w:val="white"/>
          <w:rtl w:val="0"/>
        </w:rPr>
        <w:t xml:space="preserve">n and between them. The components included in a given ecosystem and its spatial boundaries depend on the purpose for which the ecosystem is defined: in some cases they are relatively sharp, while in others they are diffuse. Ecosystem boundaries can change over time. Ecosystems are nested within other ecosystems, and their scale can range from very small to the entire biosphere. In the current era, most ecosystems either contain people as key organisms or are influenced by the effects of human activities in their environment. → directly from </w:t>
      </w:r>
      <w:hyperlink r:id="rId72">
        <w:r w:rsidDel="00000000" w:rsidR="00000000" w:rsidRPr="00000000">
          <w:rPr>
            <w:color w:val="1155cc"/>
            <w:highlight w:val="white"/>
            <w:u w:val="single"/>
            <w:rtl w:val="0"/>
          </w:rPr>
          <w:t xml:space="preserve">IPCC AR6 WGI, WGII, WGII</w:t>
        </w:r>
      </w:hyperlink>
      <w:r w:rsidDel="00000000" w:rsidR="00000000" w:rsidRPr="00000000">
        <w:rPr>
          <w:color w:val="212529"/>
          <w:highlight w:val="white"/>
          <w:rtl w:val="0"/>
        </w:rPr>
        <w:t xml:space="preserve">)</w:t>
      </w:r>
      <w:r w:rsidDel="00000000" w:rsidR="00000000" w:rsidRPr="00000000">
        <w:rPr>
          <w:rtl w:val="0"/>
        </w:rPr>
      </w:r>
    </w:p>
    <w:p w:rsidR="00000000" w:rsidDel="00000000" w:rsidP="00000000" w:rsidRDefault="00000000" w:rsidRPr="00000000" w14:paraId="00000853">
      <w:pPr>
        <w:ind w:left="0" w:firstLine="0"/>
        <w:rPr>
          <w:color w:val="ff0000"/>
        </w:rPr>
      </w:pPr>
      <w:r w:rsidDel="00000000" w:rsidR="00000000" w:rsidRPr="00000000">
        <w:rPr>
          <w:rtl w:val="0"/>
        </w:rPr>
      </w:r>
    </w:p>
    <w:p w:rsidR="00000000" w:rsidDel="00000000" w:rsidP="00000000" w:rsidRDefault="00000000" w:rsidRPr="00000000" w14:paraId="00000854">
      <w:pPr>
        <w:ind w:left="0" w:firstLine="0"/>
        <w:rPr/>
      </w:pPr>
      <w:r w:rsidDel="00000000" w:rsidR="00000000" w:rsidRPr="00000000">
        <w:rPr>
          <w:b w:val="1"/>
          <w:i w:val="1"/>
          <w:rtl w:val="0"/>
        </w:rPr>
        <w:t xml:space="preserve">Ecosystem Services </w:t>
      </w:r>
      <w:r w:rsidDel="00000000" w:rsidR="00000000" w:rsidRPr="00000000">
        <w:rPr>
          <w:rtl w:val="0"/>
        </w:rPr>
        <w:t xml:space="preserve">- Ecosystem services are the benefits that humans derive from natural ecosystems, including provisioning (e.g., food, water), regulating (e.g., climate regulation, flood control), supporting (e.g., nutrient cycling, soil formation), and cultural services (e.g., recreation, spiritual value). </w:t>
      </w:r>
    </w:p>
    <w:p w:rsidR="00000000" w:rsidDel="00000000" w:rsidP="00000000" w:rsidRDefault="00000000" w:rsidRPr="00000000" w14:paraId="00000855">
      <w:pPr>
        <w:ind w:left="0" w:firstLine="0"/>
        <w:rPr>
          <w:b w:val="1"/>
          <w:i w:val="1"/>
        </w:rPr>
      </w:pPr>
      <w:r w:rsidDel="00000000" w:rsidR="00000000" w:rsidRPr="00000000">
        <w:rPr>
          <w:rtl w:val="0"/>
        </w:rPr>
      </w:r>
    </w:p>
    <w:p w:rsidR="00000000" w:rsidDel="00000000" w:rsidP="00000000" w:rsidRDefault="00000000" w:rsidRPr="00000000" w14:paraId="00000856">
      <w:pPr>
        <w:ind w:left="0" w:firstLine="0"/>
        <w:rPr/>
      </w:pPr>
      <w:r w:rsidDel="00000000" w:rsidR="00000000" w:rsidRPr="00000000">
        <w:rPr>
          <w:b w:val="1"/>
          <w:rtl w:val="0"/>
        </w:rPr>
        <w:t xml:space="preserve">Forest degradation – </w:t>
      </w:r>
      <w:r w:rsidDel="00000000" w:rsidR="00000000" w:rsidRPr="00000000">
        <w:rPr>
          <w:rtl w:val="0"/>
        </w:rPr>
        <w:t xml:space="preserve">A forest is degraded when the rate of exogenous disturbance greatly exceeds the long-term average rate of exogenous disturbance for the ecosystem and the effects of that disturbance can be distinguished from old-growth forest structure and/or composition.  Logging, fire, mining, and fragmentation are common causes of forest degradation.</w:t>
      </w:r>
    </w:p>
    <w:p w:rsidR="00000000" w:rsidDel="00000000" w:rsidP="00000000" w:rsidRDefault="00000000" w:rsidRPr="00000000" w14:paraId="00000857">
      <w:pPr>
        <w:ind w:left="0" w:firstLine="0"/>
        <w:rPr>
          <w:b w:val="1"/>
          <w:i w:val="1"/>
        </w:rPr>
      </w:pPr>
      <w:r w:rsidDel="00000000" w:rsidR="00000000" w:rsidRPr="00000000">
        <w:rPr>
          <w:rtl w:val="0"/>
        </w:rPr>
      </w:r>
    </w:p>
    <w:p w:rsidR="00000000" w:rsidDel="00000000" w:rsidP="00000000" w:rsidRDefault="00000000" w:rsidRPr="00000000" w14:paraId="00000858">
      <w:pPr>
        <w:ind w:left="0" w:firstLine="0"/>
        <w:rPr>
          <w:highlight w:val="yellow"/>
        </w:rPr>
      </w:pPr>
      <w:r w:rsidDel="00000000" w:rsidR="00000000" w:rsidRPr="00000000">
        <w:rPr>
          <w:b w:val="1"/>
          <w:i w:val="1"/>
          <w:rtl w:val="0"/>
        </w:rPr>
        <w:t xml:space="preserve">Forest-friendly activities </w:t>
      </w:r>
      <w:r w:rsidDel="00000000" w:rsidR="00000000" w:rsidRPr="00000000">
        <w:rPr>
          <w:rtl w:val="0"/>
        </w:rPr>
        <w:t xml:space="preserve">-</w:t>
      </w:r>
      <w:r w:rsidDel="00000000" w:rsidR="00000000" w:rsidRPr="00000000">
        <w:rPr>
          <w:rtl w:val="0"/>
        </w:rPr>
        <w:t xml:space="preserve"> Economic activities that utilize forest resources in a way that preserves the forest's ecological integrity and supports the sustainable livelihoods of local communities </w:t>
      </w:r>
      <w:r w:rsidDel="00000000" w:rsidR="00000000" w:rsidRPr="00000000">
        <w:rPr>
          <w:rtl w:val="0"/>
        </w:rPr>
        <w:t xml:space="preserve">IUCN (2021).</w:t>
      </w:r>
      <w:r w:rsidDel="00000000" w:rsidR="00000000" w:rsidRPr="00000000">
        <w:rPr>
          <w:rtl w:val="0"/>
        </w:rPr>
      </w:r>
    </w:p>
    <w:p w:rsidR="00000000" w:rsidDel="00000000" w:rsidP="00000000" w:rsidRDefault="00000000" w:rsidRPr="00000000" w14:paraId="00000859">
      <w:pPr>
        <w:spacing w:after="240" w:before="240" w:lineRule="auto"/>
        <w:ind w:left="0" w:firstLine="0"/>
        <w:rPr>
          <w:b w:val="1"/>
          <w:i w:val="1"/>
        </w:rPr>
      </w:pPr>
      <w:r w:rsidDel="00000000" w:rsidR="00000000" w:rsidRPr="00000000">
        <w:rPr>
          <w:b w:val="1"/>
          <w:i w:val="1"/>
          <w:rtl w:val="0"/>
        </w:rPr>
        <w:t xml:space="preserve">Forest function </w:t>
      </w:r>
      <w:r w:rsidDel="00000000" w:rsidR="00000000" w:rsidRPr="00000000">
        <w:rPr>
          <w:rtl w:val="0"/>
        </w:rPr>
        <w:t xml:space="preserve">-</w:t>
      </w:r>
      <w:r w:rsidDel="00000000" w:rsidR="00000000" w:rsidRPr="00000000">
        <w:rPr>
          <w:rtl w:val="0"/>
        </w:rPr>
        <w:t xml:space="preserve"> Forest function refers to the ecological roles of forests, such as regulating climate, supporting biodiversity, cycling nutrients, and providing habitat, which contribute to the overall health and stability of ecosystems. Forest functions include gross primary productivity (</w:t>
      </w:r>
      <w:r w:rsidDel="00000000" w:rsidR="00000000" w:rsidRPr="00000000">
        <w:rPr>
          <w:rtl w:val="0"/>
        </w:rPr>
        <w:t xml:space="preserve">GPP), woody productivity, ecosystem respiration, and evapotranspiration. </w:t>
      </w:r>
      <w:r w:rsidDel="00000000" w:rsidR="00000000" w:rsidRPr="00000000">
        <w:rPr>
          <w:rtl w:val="0"/>
        </w:rPr>
      </w:r>
    </w:p>
    <w:p w:rsidR="00000000" w:rsidDel="00000000" w:rsidP="00000000" w:rsidRDefault="00000000" w:rsidRPr="00000000" w14:paraId="0000085A">
      <w:pPr>
        <w:ind w:left="0" w:firstLine="0"/>
        <w:rPr/>
      </w:pPr>
      <w:r w:rsidDel="00000000" w:rsidR="00000000" w:rsidRPr="00000000">
        <w:rPr>
          <w:b w:val="1"/>
          <w:i w:val="1"/>
          <w:rtl w:val="0"/>
        </w:rPr>
        <w:t xml:space="preserve">Forest structure</w:t>
      </w:r>
      <w:r w:rsidDel="00000000" w:rsidR="00000000" w:rsidRPr="00000000">
        <w:rPr>
          <w:i w:val="1"/>
          <w:rtl w:val="0"/>
        </w:rPr>
        <w:t xml:space="preserve"> </w:t>
      </w:r>
      <w:r w:rsidDel="00000000" w:rsidR="00000000" w:rsidRPr="00000000">
        <w:rPr>
          <w:rtl w:val="0"/>
        </w:rPr>
        <w:t xml:space="preserve">-</w:t>
      </w:r>
      <w:r w:rsidDel="00000000" w:rsidR="00000000" w:rsidRPr="00000000">
        <w:rPr>
          <w:rtl w:val="0"/>
        </w:rPr>
        <w:t xml:space="preserve"> Biomass, canopy height, stem density, vertical height heterogeneity, and vertical plant area density distributions  </w:t>
      </w:r>
    </w:p>
    <w:p w:rsidR="00000000" w:rsidDel="00000000" w:rsidP="00000000" w:rsidRDefault="00000000" w:rsidRPr="00000000" w14:paraId="0000085B">
      <w:pPr>
        <w:ind w:left="0" w:firstLine="0"/>
        <w:rPr>
          <w:b w:val="1"/>
          <w:i w:val="1"/>
        </w:rPr>
      </w:pPr>
      <w:r w:rsidDel="00000000" w:rsidR="00000000" w:rsidRPr="00000000">
        <w:rPr>
          <w:rtl w:val="0"/>
        </w:rPr>
      </w:r>
    </w:p>
    <w:p w:rsidR="00000000" w:rsidDel="00000000" w:rsidP="00000000" w:rsidRDefault="00000000" w:rsidRPr="00000000" w14:paraId="0000085C">
      <w:pPr>
        <w:ind w:left="0" w:firstLine="0"/>
        <w:rPr/>
      </w:pPr>
      <w:r w:rsidDel="00000000" w:rsidR="00000000" w:rsidRPr="00000000">
        <w:rPr>
          <w:b w:val="1"/>
          <w:i w:val="1"/>
          <w:rtl w:val="0"/>
        </w:rPr>
        <w:t xml:space="preserve">Human activities - </w:t>
      </w:r>
      <w:r w:rsidDel="00000000" w:rsidR="00000000" w:rsidRPr="00000000">
        <w:rPr>
          <w:rtl w:val="0"/>
        </w:rPr>
        <w:t xml:space="preserve">Formal, informal, legal, illegal and traditional economic, subsistence, cultural, and development practices and behaviors by humans that lead to the exploitation, alteration, and degradation of forest ecosystems, including logging, infrastructure development, agriculture, livestock rearing, fire, mining, hunting and wildlife exploitation, and charcoal production. </w:t>
      </w:r>
    </w:p>
    <w:p w:rsidR="00000000" w:rsidDel="00000000" w:rsidP="00000000" w:rsidRDefault="00000000" w:rsidRPr="00000000" w14:paraId="0000085D">
      <w:pPr>
        <w:ind w:left="0" w:firstLine="0"/>
        <w:rPr/>
      </w:pPr>
      <w:r w:rsidDel="00000000" w:rsidR="00000000" w:rsidRPr="00000000">
        <w:rPr>
          <w:rtl w:val="0"/>
        </w:rPr>
      </w:r>
    </w:p>
    <w:p w:rsidR="00000000" w:rsidDel="00000000" w:rsidP="00000000" w:rsidRDefault="00000000" w:rsidRPr="00000000" w14:paraId="0000085E">
      <w:pPr>
        <w:ind w:left="0" w:firstLine="0"/>
        <w:rPr/>
      </w:pPr>
      <w:r w:rsidDel="00000000" w:rsidR="00000000" w:rsidRPr="00000000">
        <w:rPr>
          <w:b w:val="1"/>
          <w:i w:val="1"/>
          <w:rtl w:val="0"/>
        </w:rPr>
        <w:t xml:space="preserve">Land-use change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Land use and land cover change refers to the alteration of the Earth's surface, including changes in how land is utilized (e.g., agriculture, urbanization) and shifts in its physical cover (e.g., deforestation, reforestation, urban expansion).</w:t>
      </w:r>
    </w:p>
    <w:p w:rsidR="00000000" w:rsidDel="00000000" w:rsidP="00000000" w:rsidRDefault="00000000" w:rsidRPr="00000000" w14:paraId="0000085F">
      <w:pPr>
        <w:ind w:left="0" w:firstLine="0"/>
        <w:rPr>
          <w:b w:val="1"/>
          <w:i w:val="1"/>
        </w:rPr>
      </w:pPr>
      <w:r w:rsidDel="00000000" w:rsidR="00000000" w:rsidRPr="00000000">
        <w:rPr>
          <w:rtl w:val="0"/>
        </w:rPr>
      </w:r>
    </w:p>
    <w:p w:rsidR="00000000" w:rsidDel="00000000" w:rsidP="00000000" w:rsidRDefault="00000000" w:rsidRPr="00000000" w14:paraId="00000860">
      <w:pPr>
        <w:ind w:left="0" w:firstLine="0"/>
        <w:rPr>
          <w:highlight w:val="yellow"/>
        </w:rPr>
      </w:pPr>
      <w:r w:rsidDel="00000000" w:rsidR="00000000" w:rsidRPr="00000000">
        <w:rPr>
          <w:b w:val="1"/>
          <w:i w:val="1"/>
          <w:rtl w:val="0"/>
        </w:rPr>
        <w:t xml:space="preserve">Resilience - </w:t>
      </w:r>
      <w:r w:rsidDel="00000000" w:rsidR="00000000" w:rsidRPr="00000000">
        <w:rPr>
          <w:color w:val="212529"/>
          <w:rtl w:val="0"/>
        </w:rPr>
        <w:t xml:space="preserve">The capacity of interconnected social, economic and ecological systems to cope with a hazardous eve</w:t>
      </w:r>
      <w:r w:rsidDel="00000000" w:rsidR="00000000" w:rsidRPr="00000000">
        <w:rPr>
          <w:rFonts w:ascii="Arial Unicode MS" w:cs="Arial Unicode MS" w:eastAsia="Arial Unicode MS" w:hAnsi="Arial Unicode MS"/>
          <w:color w:val="212529"/>
          <w:highlight w:val="white"/>
          <w:rtl w:val="0"/>
        </w:rPr>
        <w:t xml:space="preserve">nt, trend or disturbance, responding or reorganizing in ways that maintain their essential function, identity and structure. Resilience is a positive attribute when it maintains capacity for adaptation, learning and/or transformation (Arctic Council, 2016). → directly from </w:t>
      </w:r>
      <w:hyperlink r:id="rId73">
        <w:r w:rsidDel="00000000" w:rsidR="00000000" w:rsidRPr="00000000">
          <w:rPr>
            <w:color w:val="1155cc"/>
            <w:highlight w:val="white"/>
            <w:u w:val="single"/>
            <w:rtl w:val="0"/>
          </w:rPr>
          <w:t xml:space="preserve">IPCC AR6 WGI, WGII, WGII</w:t>
        </w:r>
      </w:hyperlink>
      <w:r w:rsidDel="00000000" w:rsidR="00000000" w:rsidRPr="00000000">
        <w:rPr>
          <w:color w:val="212529"/>
          <w:highlight w:val="white"/>
          <w:rtl w:val="0"/>
        </w:rPr>
        <w:t xml:space="preserve">)</w:t>
      </w:r>
      <w:r w:rsidDel="00000000" w:rsidR="00000000" w:rsidRPr="00000000">
        <w:rPr>
          <w:rtl w:val="0"/>
        </w:rPr>
      </w:r>
    </w:p>
    <w:p w:rsidR="00000000" w:rsidDel="00000000" w:rsidP="00000000" w:rsidRDefault="00000000" w:rsidRPr="00000000" w14:paraId="00000861">
      <w:pPr>
        <w:ind w:left="0" w:firstLine="0"/>
        <w:rPr>
          <w:b w:val="1"/>
          <w:i w:val="1"/>
        </w:rPr>
      </w:pPr>
      <w:r w:rsidDel="00000000" w:rsidR="00000000" w:rsidRPr="00000000">
        <w:rPr>
          <w:rtl w:val="0"/>
        </w:rPr>
      </w:r>
    </w:p>
    <w:p w:rsidR="00000000" w:rsidDel="00000000" w:rsidP="00000000" w:rsidRDefault="00000000" w:rsidRPr="00000000" w14:paraId="00000862">
      <w:pPr>
        <w:ind w:left="0" w:firstLine="0"/>
        <w:rPr/>
      </w:pPr>
      <w:r w:rsidDel="00000000" w:rsidR="00000000" w:rsidRPr="00000000">
        <w:rPr>
          <w:b w:val="1"/>
          <w:i w:val="1"/>
          <w:rtl w:val="0"/>
        </w:rPr>
        <w:t xml:space="preserve">Vulnerable communities </w:t>
      </w:r>
      <w:r w:rsidDel="00000000" w:rsidR="00000000" w:rsidRPr="00000000">
        <w:rPr>
          <w:rtl w:val="0"/>
        </w:rPr>
        <w:t xml:space="preserve">-</w:t>
      </w:r>
      <w:r w:rsidDel="00000000" w:rsidR="00000000" w:rsidRPr="00000000">
        <w:rPr>
          <w:rtl w:val="0"/>
        </w:rPr>
        <w:t xml:space="preserve"> Communities that are most likely to experience the adverse effects of climate change and environmental degradation, including Indigenous peoples, low-income communities, and those reliant on natural resources for their livelihoods. </w:t>
      </w:r>
      <w:r w:rsidDel="00000000" w:rsidR="00000000" w:rsidRPr="00000000">
        <w:rPr>
          <w:rtl w:val="0"/>
        </w:rPr>
        <w:t xml:space="preserve">United Nations Framework Convention on Climate Change (UNFCCC) (2020).</w:t>
      </w:r>
    </w:p>
    <w:p w:rsidR="00000000" w:rsidDel="00000000" w:rsidP="00000000" w:rsidRDefault="00000000" w:rsidRPr="00000000" w14:paraId="00000863">
      <w:pPr>
        <w:ind w:left="0" w:firstLine="0"/>
        <w:rPr>
          <w:color w:val="3c78d8"/>
        </w:rPr>
      </w:pPr>
      <w:r w:rsidDel="00000000" w:rsidR="00000000" w:rsidRPr="00000000">
        <w:rPr>
          <w:rtl w:val="0"/>
        </w:rPr>
      </w:r>
    </w:p>
    <w:p w:rsidR="00000000" w:rsidDel="00000000" w:rsidP="00000000" w:rsidRDefault="00000000" w:rsidRPr="00000000" w14:paraId="00000864">
      <w:pPr>
        <w:ind w:left="0" w:firstLine="0"/>
        <w:rPr>
          <w:i w:val="1"/>
        </w:rPr>
      </w:pPr>
      <w:r w:rsidDel="00000000" w:rsidR="00000000" w:rsidRPr="00000000">
        <w:rPr>
          <w:b w:val="1"/>
          <w:i w:val="1"/>
          <w:rtl w:val="0"/>
        </w:rPr>
        <w:t xml:space="preserve">Vulnerability </w:t>
      </w:r>
      <w:r w:rsidDel="00000000" w:rsidR="00000000" w:rsidRPr="00000000">
        <w:rPr>
          <w:rtl w:val="0"/>
        </w:rPr>
        <w:t xml:space="preserve">- T</w:t>
      </w:r>
      <w:r w:rsidDel="00000000" w:rsidR="00000000" w:rsidRPr="00000000">
        <w:rPr>
          <w:rtl w:val="0"/>
        </w:rPr>
        <w:t xml:space="preserve">he propensity of social and ecological systems and their practices to be adversely affected by changes, encompassing their sensitivity to such changes and their ability to adapt. </w:t>
      </w:r>
      <w:r w:rsidDel="00000000" w:rsidR="00000000" w:rsidRPr="00000000">
        <w:rPr>
          <w:rtl w:val="0"/>
        </w:rPr>
        <w:t xml:space="preserve">Adapted from (FAO 2013).</w:t>
      </w:r>
      <w:r w:rsidDel="00000000" w:rsidR="00000000" w:rsidRPr="00000000">
        <w:rPr>
          <w:rtl w:val="0"/>
        </w:rPr>
      </w:r>
    </w:p>
    <w:p w:rsidR="00000000" w:rsidDel="00000000" w:rsidP="00000000" w:rsidRDefault="00000000" w:rsidRPr="00000000" w14:paraId="00000865">
      <w:pPr>
        <w:pStyle w:val="Heading2"/>
        <w:rPr/>
      </w:pPr>
      <w:bookmarkStart w:colFirst="0" w:colLast="0" w:name="_pzrw4c5s7tpd" w:id="72"/>
      <w:bookmarkEnd w:id="72"/>
      <w:commentRangeStart w:id="469"/>
      <w:r w:rsidDel="00000000" w:rsidR="00000000" w:rsidRPr="00000000">
        <w:rPr>
          <w:rtl w:val="0"/>
        </w:rPr>
        <w:t xml:space="preserve">13. List of Acronyms</w:t>
      </w:r>
      <w:commentRangeEnd w:id="469"/>
      <w:r w:rsidDel="00000000" w:rsidR="00000000" w:rsidRPr="00000000">
        <w:commentReference w:id="469"/>
      </w:r>
      <w:r w:rsidDel="00000000" w:rsidR="00000000" w:rsidRPr="00000000">
        <w:rPr>
          <w:rtl w:val="0"/>
        </w:rPr>
      </w:r>
    </w:p>
    <w:p w:rsidR="00000000" w:rsidDel="00000000" w:rsidP="00000000" w:rsidRDefault="00000000" w:rsidRPr="00000000" w14:paraId="00000866">
      <w:pPr>
        <w:spacing w:after="120" w:before="120" w:lineRule="auto"/>
        <w:rPr/>
      </w:pPr>
      <w:r w:rsidDel="00000000" w:rsidR="00000000" w:rsidRPr="00000000">
        <w:rPr>
          <w:b w:val="1"/>
          <w:rtl w:val="0"/>
        </w:rPr>
        <w:t xml:space="preserve">ABoVE </w:t>
      </w:r>
      <w:r w:rsidDel="00000000" w:rsidR="00000000" w:rsidRPr="00000000">
        <w:rPr>
          <w:rtl w:val="0"/>
        </w:rPr>
        <w:t xml:space="preserve">- Arctic Boreal Vulnerability Experiment</w:t>
      </w:r>
    </w:p>
    <w:p w:rsidR="00000000" w:rsidDel="00000000" w:rsidP="00000000" w:rsidRDefault="00000000" w:rsidRPr="00000000" w14:paraId="00000867">
      <w:pPr>
        <w:spacing w:after="120" w:before="120" w:lineRule="auto"/>
        <w:rPr/>
      </w:pPr>
      <w:r w:rsidDel="00000000" w:rsidR="00000000" w:rsidRPr="00000000">
        <w:rPr>
          <w:b w:val="1"/>
          <w:rtl w:val="0"/>
        </w:rPr>
        <w:t xml:space="preserve">AGEOS </w:t>
      </w:r>
      <w:r w:rsidDel="00000000" w:rsidR="00000000" w:rsidRPr="00000000">
        <w:rPr>
          <w:rtl w:val="0"/>
        </w:rPr>
        <w:t xml:space="preserve">- Gabonese Space Agency</w:t>
      </w:r>
    </w:p>
    <w:p w:rsidR="00000000" w:rsidDel="00000000" w:rsidP="00000000" w:rsidRDefault="00000000" w:rsidRPr="00000000" w14:paraId="00000868">
      <w:pPr>
        <w:spacing w:after="120" w:before="120" w:lineRule="auto"/>
        <w:rPr/>
      </w:pPr>
      <w:r w:rsidDel="00000000" w:rsidR="00000000" w:rsidRPr="00000000">
        <w:rPr>
          <w:b w:val="1"/>
          <w:rtl w:val="0"/>
        </w:rPr>
        <w:t xml:space="preserve">AI/ML </w:t>
      </w:r>
      <w:r w:rsidDel="00000000" w:rsidR="00000000" w:rsidRPr="00000000">
        <w:rPr>
          <w:rtl w:val="0"/>
        </w:rPr>
        <w:t xml:space="preserve">- Artificial Intelligence and Machine Learning </w:t>
      </w:r>
    </w:p>
    <w:p w:rsidR="00000000" w:rsidDel="00000000" w:rsidP="00000000" w:rsidRDefault="00000000" w:rsidRPr="00000000" w14:paraId="00000869">
      <w:pPr>
        <w:spacing w:after="120" w:before="120" w:lineRule="auto"/>
        <w:rPr/>
      </w:pPr>
      <w:r w:rsidDel="00000000" w:rsidR="00000000" w:rsidRPr="00000000">
        <w:rPr>
          <w:b w:val="1"/>
          <w:rtl w:val="0"/>
        </w:rPr>
        <w:t xml:space="preserve">AmIT </w:t>
      </w:r>
      <w:r w:rsidDel="00000000" w:rsidR="00000000" w:rsidRPr="00000000">
        <w:rPr>
          <w:rtl w:val="0"/>
        </w:rPr>
        <w:t xml:space="preserve">- Amazon Institute of Technology</w:t>
      </w:r>
    </w:p>
    <w:p w:rsidR="00000000" w:rsidDel="00000000" w:rsidP="00000000" w:rsidRDefault="00000000" w:rsidRPr="00000000" w14:paraId="0000086A">
      <w:pPr>
        <w:spacing w:after="120" w:before="120" w:lineRule="auto"/>
        <w:rPr/>
      </w:pPr>
      <w:r w:rsidDel="00000000" w:rsidR="00000000" w:rsidRPr="00000000">
        <w:rPr>
          <w:b w:val="1"/>
          <w:rtl w:val="0"/>
        </w:rPr>
        <w:t xml:space="preserve">AMSR-E</w:t>
      </w:r>
      <w:r w:rsidDel="00000000" w:rsidR="00000000" w:rsidRPr="00000000">
        <w:rPr>
          <w:rtl w:val="0"/>
        </w:rPr>
        <w:t xml:space="preserve"> - Advanced Microwave Scanning Radiometer for EOS Mission</w:t>
      </w:r>
    </w:p>
    <w:p w:rsidR="00000000" w:rsidDel="00000000" w:rsidP="00000000" w:rsidRDefault="00000000" w:rsidRPr="00000000" w14:paraId="0000086B">
      <w:pPr>
        <w:spacing w:after="120" w:before="120" w:lineRule="auto"/>
        <w:rPr/>
      </w:pPr>
      <w:r w:rsidDel="00000000" w:rsidR="00000000" w:rsidRPr="00000000">
        <w:rPr>
          <w:b w:val="1"/>
          <w:rtl w:val="0"/>
        </w:rPr>
        <w:t xml:space="preserve">ATBC </w:t>
      </w:r>
      <w:r w:rsidDel="00000000" w:rsidR="00000000" w:rsidRPr="00000000">
        <w:rPr>
          <w:rtl w:val="0"/>
        </w:rPr>
        <w:t xml:space="preserve">- Association for Tropical Biology and Conservation</w:t>
        <w:tab/>
      </w:r>
    </w:p>
    <w:p w:rsidR="00000000" w:rsidDel="00000000" w:rsidP="00000000" w:rsidRDefault="00000000" w:rsidRPr="00000000" w14:paraId="0000086C">
      <w:pPr>
        <w:spacing w:after="120" w:before="120" w:lineRule="auto"/>
        <w:rPr/>
      </w:pPr>
      <w:r w:rsidDel="00000000" w:rsidR="00000000" w:rsidRPr="00000000">
        <w:rPr>
          <w:b w:val="1"/>
          <w:rtl w:val="0"/>
        </w:rPr>
        <w:t xml:space="preserve">ATFS </w:t>
      </w:r>
      <w:r w:rsidDel="00000000" w:rsidR="00000000" w:rsidRPr="00000000">
        <w:rPr>
          <w:rtl w:val="0"/>
        </w:rPr>
        <w:t xml:space="preserve">- Alliance for Tropical Forest Science </w:t>
      </w:r>
    </w:p>
    <w:p w:rsidR="00000000" w:rsidDel="00000000" w:rsidP="00000000" w:rsidRDefault="00000000" w:rsidRPr="00000000" w14:paraId="0000086D">
      <w:pPr>
        <w:spacing w:after="120" w:before="120" w:lineRule="auto"/>
        <w:rPr/>
      </w:pPr>
      <w:r w:rsidDel="00000000" w:rsidR="00000000" w:rsidRPr="00000000">
        <w:rPr>
          <w:b w:val="1"/>
          <w:rtl w:val="0"/>
        </w:rPr>
        <w:t xml:space="preserve">BioSCape</w:t>
      </w:r>
      <w:r w:rsidDel="00000000" w:rsidR="00000000" w:rsidRPr="00000000">
        <w:rPr>
          <w:rtl w:val="0"/>
        </w:rPr>
        <w:t xml:space="preserve"> - Biodiversity Survey of the Cape</w:t>
      </w:r>
    </w:p>
    <w:p w:rsidR="00000000" w:rsidDel="00000000" w:rsidP="00000000" w:rsidRDefault="00000000" w:rsidRPr="00000000" w14:paraId="0000086E">
      <w:pPr>
        <w:spacing w:after="120" w:before="120" w:lineRule="auto"/>
        <w:rPr/>
      </w:pPr>
      <w:r w:rsidDel="00000000" w:rsidR="00000000" w:rsidRPr="00000000">
        <w:rPr>
          <w:b w:val="1"/>
          <w:rtl w:val="0"/>
        </w:rPr>
        <w:t xml:space="preserve">BRDF</w:t>
      </w:r>
      <w:r w:rsidDel="00000000" w:rsidR="00000000" w:rsidRPr="00000000">
        <w:rPr>
          <w:rtl w:val="0"/>
        </w:rPr>
        <w:t xml:space="preserve"> - Bidirectional Reflectance Distribution Function</w:t>
      </w:r>
    </w:p>
    <w:p w:rsidR="00000000" w:rsidDel="00000000" w:rsidP="00000000" w:rsidRDefault="00000000" w:rsidRPr="00000000" w14:paraId="0000086F">
      <w:pPr>
        <w:spacing w:after="120" w:before="120" w:lineRule="auto"/>
        <w:rPr/>
      </w:pPr>
      <w:r w:rsidDel="00000000" w:rsidR="00000000" w:rsidRPr="00000000">
        <w:rPr>
          <w:b w:val="1"/>
          <w:rtl w:val="0"/>
        </w:rPr>
        <w:t xml:space="preserve">CARE</w:t>
      </w:r>
      <w:r w:rsidDel="00000000" w:rsidR="00000000" w:rsidRPr="00000000">
        <w:rPr>
          <w:rtl w:val="0"/>
        </w:rPr>
        <w:t xml:space="preserve"> - Collective Benefit, Authority to Control, Responsibility, and Ethics</w:t>
      </w:r>
    </w:p>
    <w:p w:rsidR="00000000" w:rsidDel="00000000" w:rsidP="00000000" w:rsidRDefault="00000000" w:rsidRPr="00000000" w14:paraId="00000870">
      <w:pPr>
        <w:spacing w:after="120" w:before="120" w:lineRule="auto"/>
        <w:rPr/>
      </w:pPr>
      <w:r w:rsidDel="00000000" w:rsidR="00000000" w:rsidRPr="00000000">
        <w:rPr>
          <w:b w:val="1"/>
          <w:rtl w:val="0"/>
        </w:rPr>
        <w:t xml:space="preserve">CBI </w:t>
      </w:r>
      <w:r w:rsidDel="00000000" w:rsidR="00000000" w:rsidRPr="00000000">
        <w:rPr>
          <w:rtl w:val="0"/>
        </w:rPr>
        <w:t xml:space="preserve">- Congo Basin Institute</w:t>
      </w:r>
    </w:p>
    <w:p w:rsidR="00000000" w:rsidDel="00000000" w:rsidP="00000000" w:rsidRDefault="00000000" w:rsidRPr="00000000" w14:paraId="00000871">
      <w:pPr>
        <w:spacing w:after="120" w:before="120" w:lineRule="auto"/>
        <w:rPr/>
      </w:pPr>
      <w:r w:rsidDel="00000000" w:rsidR="00000000" w:rsidRPr="00000000">
        <w:rPr>
          <w:b w:val="1"/>
          <w:rtl w:val="0"/>
        </w:rPr>
        <w:t xml:space="preserve">CBFP </w:t>
      </w:r>
      <w:r w:rsidDel="00000000" w:rsidR="00000000" w:rsidRPr="00000000">
        <w:rPr>
          <w:rtl w:val="0"/>
        </w:rPr>
        <w:t xml:space="preserve">- Congo Basin Forest Partnership </w:t>
      </w:r>
    </w:p>
    <w:p w:rsidR="00000000" w:rsidDel="00000000" w:rsidP="00000000" w:rsidRDefault="00000000" w:rsidRPr="00000000" w14:paraId="00000872">
      <w:pPr>
        <w:spacing w:after="120" w:before="120" w:lineRule="auto"/>
        <w:rPr/>
      </w:pPr>
      <w:r w:rsidDel="00000000" w:rsidR="00000000" w:rsidRPr="00000000">
        <w:rPr>
          <w:b w:val="1"/>
          <w:rtl w:val="0"/>
        </w:rPr>
        <w:t xml:space="preserve">CBSI </w:t>
      </w:r>
      <w:r w:rsidDel="00000000" w:rsidR="00000000" w:rsidRPr="00000000">
        <w:rPr>
          <w:rtl w:val="0"/>
        </w:rPr>
        <w:t xml:space="preserve">- Congo Basin Science Initiative</w:t>
      </w:r>
    </w:p>
    <w:p w:rsidR="00000000" w:rsidDel="00000000" w:rsidP="00000000" w:rsidRDefault="00000000" w:rsidRPr="00000000" w14:paraId="00000873">
      <w:pPr>
        <w:spacing w:after="120" w:before="120" w:lineRule="auto"/>
        <w:rPr/>
      </w:pPr>
      <w:r w:rsidDel="00000000" w:rsidR="00000000" w:rsidRPr="00000000">
        <w:rPr>
          <w:b w:val="1"/>
          <w:rtl w:val="0"/>
        </w:rPr>
        <w:t xml:space="preserve">CC&amp;E </w:t>
      </w:r>
      <w:r w:rsidDel="00000000" w:rsidR="00000000" w:rsidRPr="00000000">
        <w:rPr>
          <w:rtl w:val="0"/>
        </w:rPr>
        <w:t xml:space="preserve">- NASA Carbon Cycle and Ecosystems Office</w:t>
      </w:r>
    </w:p>
    <w:p w:rsidR="00000000" w:rsidDel="00000000" w:rsidP="00000000" w:rsidRDefault="00000000" w:rsidRPr="00000000" w14:paraId="00000874">
      <w:pPr>
        <w:spacing w:after="120" w:before="120" w:lineRule="auto"/>
        <w:rPr/>
      </w:pPr>
      <w:r w:rsidDel="00000000" w:rsidR="00000000" w:rsidRPr="00000000">
        <w:rPr>
          <w:b w:val="1"/>
          <w:rtl w:val="0"/>
        </w:rPr>
        <w:t xml:space="preserve">CENAREST </w:t>
      </w:r>
      <w:r w:rsidDel="00000000" w:rsidR="00000000" w:rsidRPr="00000000">
        <w:rPr>
          <w:rtl w:val="0"/>
        </w:rPr>
        <w:t xml:space="preserve">- Gabon National Center for Scientific and Technological Research </w:t>
      </w:r>
    </w:p>
    <w:p w:rsidR="00000000" w:rsidDel="00000000" w:rsidP="00000000" w:rsidRDefault="00000000" w:rsidRPr="00000000" w14:paraId="00000875">
      <w:pPr>
        <w:spacing w:after="120" w:before="120" w:lineRule="auto"/>
        <w:rPr/>
      </w:pPr>
      <w:r w:rsidDel="00000000" w:rsidR="00000000" w:rsidRPr="00000000">
        <w:rPr>
          <w:b w:val="1"/>
          <w:rtl w:val="0"/>
        </w:rPr>
        <w:t xml:space="preserve">CEOS </w:t>
      </w:r>
      <w:r w:rsidDel="00000000" w:rsidR="00000000" w:rsidRPr="00000000">
        <w:rPr>
          <w:rtl w:val="0"/>
        </w:rPr>
        <w:t xml:space="preserve">- Committee on Earth Observation Satellites </w:t>
      </w:r>
    </w:p>
    <w:p w:rsidR="00000000" w:rsidDel="00000000" w:rsidP="00000000" w:rsidRDefault="00000000" w:rsidRPr="00000000" w14:paraId="00000876">
      <w:pPr>
        <w:spacing w:after="120" w:before="120" w:lineRule="auto"/>
        <w:rPr/>
      </w:pPr>
      <w:r w:rsidDel="00000000" w:rsidR="00000000" w:rsidRPr="00000000">
        <w:rPr>
          <w:b w:val="1"/>
          <w:rtl w:val="0"/>
        </w:rPr>
        <w:t xml:space="preserve">CH</w:t>
      </w:r>
      <w:r w:rsidDel="00000000" w:rsidR="00000000" w:rsidRPr="00000000">
        <w:rPr>
          <w:b w:val="1"/>
          <w:vertAlign w:val="subscript"/>
          <w:rtl w:val="0"/>
        </w:rPr>
        <w:t xml:space="preserve">4</w:t>
      </w:r>
      <w:r w:rsidDel="00000000" w:rsidR="00000000" w:rsidRPr="00000000">
        <w:rPr>
          <w:b w:val="1"/>
          <w:rtl w:val="0"/>
        </w:rPr>
        <w:t xml:space="preserve"> </w:t>
      </w:r>
      <w:r w:rsidDel="00000000" w:rsidR="00000000" w:rsidRPr="00000000">
        <w:rPr>
          <w:rtl w:val="0"/>
        </w:rPr>
        <w:t xml:space="preserve">- Methane </w:t>
      </w:r>
    </w:p>
    <w:p w:rsidR="00000000" w:rsidDel="00000000" w:rsidP="00000000" w:rsidRDefault="00000000" w:rsidRPr="00000000" w14:paraId="00000877">
      <w:pPr>
        <w:spacing w:after="120" w:before="120" w:lineRule="auto"/>
        <w:rPr/>
      </w:pPr>
      <w:r w:rsidDel="00000000" w:rsidR="00000000" w:rsidRPr="00000000">
        <w:rPr>
          <w:b w:val="1"/>
          <w:rtl w:val="0"/>
        </w:rPr>
        <w:t xml:space="preserve">CGIAR </w:t>
      </w:r>
      <w:r w:rsidDel="00000000" w:rsidR="00000000" w:rsidRPr="00000000">
        <w:rPr>
          <w:rtl w:val="0"/>
        </w:rPr>
        <w:t xml:space="preserve">- Consultative Group for International Agricultural Research</w:t>
      </w:r>
    </w:p>
    <w:p w:rsidR="00000000" w:rsidDel="00000000" w:rsidP="00000000" w:rsidRDefault="00000000" w:rsidRPr="00000000" w14:paraId="00000878">
      <w:pPr>
        <w:spacing w:after="120" w:before="120" w:lineRule="auto"/>
        <w:rPr/>
      </w:pPr>
      <w:r w:rsidDel="00000000" w:rsidR="00000000" w:rsidRPr="00000000">
        <w:rPr>
          <w:b w:val="1"/>
          <w:rtl w:val="0"/>
        </w:rPr>
        <w:t xml:space="preserve">CHIME</w:t>
      </w:r>
      <w:r w:rsidDel="00000000" w:rsidR="00000000" w:rsidRPr="00000000">
        <w:rPr>
          <w:rtl w:val="0"/>
        </w:rPr>
        <w:t xml:space="preserve"> - Copernicus Hyperspectral Imaging Mission for the Environment</w:t>
      </w:r>
    </w:p>
    <w:p w:rsidR="00000000" w:rsidDel="00000000" w:rsidP="00000000" w:rsidRDefault="00000000" w:rsidRPr="00000000" w14:paraId="00000879">
      <w:pPr>
        <w:spacing w:after="120" w:before="120" w:lineRule="auto"/>
        <w:rPr/>
      </w:pPr>
      <w:r w:rsidDel="00000000" w:rsidR="00000000" w:rsidRPr="00000000">
        <w:rPr>
          <w:b w:val="1"/>
          <w:rtl w:val="0"/>
        </w:rPr>
        <w:t xml:space="preserve">CIAT </w:t>
      </w:r>
      <w:r w:rsidDel="00000000" w:rsidR="00000000" w:rsidRPr="00000000">
        <w:rPr>
          <w:rtl w:val="0"/>
        </w:rPr>
        <w:t xml:space="preserve">- International Center for Tropical Agriculture</w:t>
      </w:r>
    </w:p>
    <w:p w:rsidR="00000000" w:rsidDel="00000000" w:rsidP="00000000" w:rsidRDefault="00000000" w:rsidRPr="00000000" w14:paraId="0000087A">
      <w:pPr>
        <w:spacing w:after="120" w:before="120" w:lineRule="auto"/>
        <w:rPr/>
      </w:pPr>
      <w:r w:rsidDel="00000000" w:rsidR="00000000" w:rsidRPr="00000000">
        <w:rPr>
          <w:b w:val="1"/>
          <w:rtl w:val="0"/>
        </w:rPr>
        <w:t xml:space="preserve">CIFOR/ICRAF </w:t>
      </w:r>
      <w:r w:rsidDel="00000000" w:rsidR="00000000" w:rsidRPr="00000000">
        <w:rPr>
          <w:rtl w:val="0"/>
        </w:rPr>
        <w:t xml:space="preserve">- Center for International Tropical Forestry Research-World Agroforestry Center</w:t>
      </w:r>
    </w:p>
    <w:p w:rsidR="00000000" w:rsidDel="00000000" w:rsidP="00000000" w:rsidRDefault="00000000" w:rsidRPr="00000000" w14:paraId="0000087B">
      <w:pPr>
        <w:spacing w:after="120" w:before="120" w:lineRule="auto"/>
        <w:rPr/>
      </w:pPr>
      <w:r w:rsidDel="00000000" w:rsidR="00000000" w:rsidRPr="00000000">
        <w:rPr>
          <w:b w:val="1"/>
          <w:rtl w:val="0"/>
        </w:rPr>
        <w:t xml:space="preserve">CMIP </w:t>
      </w:r>
      <w:r w:rsidDel="00000000" w:rsidR="00000000" w:rsidRPr="00000000">
        <w:rPr>
          <w:rtl w:val="0"/>
        </w:rPr>
        <w:t xml:space="preserve">- Coupled Model Intercomparison Project </w:t>
      </w:r>
    </w:p>
    <w:p w:rsidR="00000000" w:rsidDel="00000000" w:rsidP="00000000" w:rsidRDefault="00000000" w:rsidRPr="00000000" w14:paraId="0000087C">
      <w:pPr>
        <w:spacing w:after="120" w:before="120" w:lineRule="auto"/>
        <w:rPr/>
      </w:pPr>
      <w:r w:rsidDel="00000000" w:rsidR="00000000" w:rsidRPr="00000000">
        <w:rPr>
          <w:b w:val="1"/>
          <w:rtl w:val="0"/>
        </w:rPr>
        <w:t xml:space="preserve">CNES </w:t>
      </w:r>
      <w:r w:rsidDel="00000000" w:rsidR="00000000" w:rsidRPr="00000000">
        <w:rPr>
          <w:rtl w:val="0"/>
        </w:rPr>
        <w:t xml:space="preserve">- French National Space Agency</w:t>
      </w:r>
    </w:p>
    <w:p w:rsidR="00000000" w:rsidDel="00000000" w:rsidP="00000000" w:rsidRDefault="00000000" w:rsidRPr="00000000" w14:paraId="0000087D">
      <w:pPr>
        <w:spacing w:after="120" w:before="120" w:lineRule="auto"/>
        <w:rPr/>
      </w:pPr>
      <w:r w:rsidDel="00000000" w:rsidR="00000000" w:rsidRPr="00000000">
        <w:rPr>
          <w:b w:val="1"/>
          <w:rtl w:val="0"/>
        </w:rPr>
        <w:t xml:space="preserve">CO</w:t>
      </w:r>
      <w:r w:rsidDel="00000000" w:rsidR="00000000" w:rsidRPr="00000000">
        <w:rPr>
          <w:b w:val="1"/>
          <w:vertAlign w:val="subscript"/>
          <w:rtl w:val="0"/>
        </w:rPr>
        <w:t xml:space="preserve">2</w:t>
      </w:r>
      <w:r w:rsidDel="00000000" w:rsidR="00000000" w:rsidRPr="00000000">
        <w:rPr>
          <w:b w:val="1"/>
          <w:rtl w:val="0"/>
        </w:rPr>
        <w:t xml:space="preserve"> </w:t>
      </w:r>
      <w:r w:rsidDel="00000000" w:rsidR="00000000" w:rsidRPr="00000000">
        <w:rPr>
          <w:rtl w:val="0"/>
        </w:rPr>
        <w:t xml:space="preserve">- Carbon dioxide</w:t>
      </w:r>
    </w:p>
    <w:p w:rsidR="00000000" w:rsidDel="00000000" w:rsidP="00000000" w:rsidRDefault="00000000" w:rsidRPr="00000000" w14:paraId="0000087E">
      <w:pPr>
        <w:spacing w:after="120" w:before="120" w:lineRule="auto"/>
        <w:rPr/>
      </w:pPr>
      <w:r w:rsidDel="00000000" w:rsidR="00000000" w:rsidRPr="00000000">
        <w:rPr>
          <w:b w:val="1"/>
          <w:rtl w:val="0"/>
        </w:rPr>
        <w:t xml:space="preserve">CSDA </w:t>
      </w:r>
      <w:r w:rsidDel="00000000" w:rsidR="00000000" w:rsidRPr="00000000">
        <w:rPr>
          <w:rtl w:val="0"/>
        </w:rPr>
        <w:t xml:space="preserve">- NASAs Commercial SmallSat Data Acquisition</w:t>
      </w:r>
    </w:p>
    <w:p w:rsidR="00000000" w:rsidDel="00000000" w:rsidP="00000000" w:rsidRDefault="00000000" w:rsidRPr="00000000" w14:paraId="0000087F">
      <w:pPr>
        <w:spacing w:after="120" w:before="120" w:lineRule="auto"/>
        <w:rPr/>
      </w:pPr>
      <w:r w:rsidDel="00000000" w:rsidR="00000000" w:rsidRPr="00000000">
        <w:rPr>
          <w:b w:val="1"/>
          <w:rtl w:val="0"/>
        </w:rPr>
        <w:t xml:space="preserve">DEI </w:t>
      </w:r>
      <w:r w:rsidDel="00000000" w:rsidR="00000000" w:rsidRPr="00000000">
        <w:rPr>
          <w:rtl w:val="0"/>
        </w:rPr>
        <w:t xml:space="preserve">- Diversity, Equity, and Inclusion</w:t>
      </w:r>
    </w:p>
    <w:p w:rsidR="00000000" w:rsidDel="00000000" w:rsidP="00000000" w:rsidRDefault="00000000" w:rsidRPr="00000000" w14:paraId="00000880">
      <w:pPr>
        <w:spacing w:after="120" w:before="120" w:lineRule="auto"/>
        <w:rPr/>
      </w:pPr>
      <w:r w:rsidDel="00000000" w:rsidR="00000000" w:rsidRPr="00000000">
        <w:rPr>
          <w:b w:val="1"/>
          <w:rtl w:val="0"/>
        </w:rPr>
        <w:t xml:space="preserve">DLR </w:t>
      </w:r>
      <w:r w:rsidDel="00000000" w:rsidR="00000000" w:rsidRPr="00000000">
        <w:rPr>
          <w:rtl w:val="0"/>
        </w:rPr>
        <w:t xml:space="preserve">- The German Aerospace Center </w:t>
      </w:r>
    </w:p>
    <w:p w:rsidR="00000000" w:rsidDel="00000000" w:rsidP="00000000" w:rsidRDefault="00000000" w:rsidRPr="00000000" w14:paraId="00000881">
      <w:pPr>
        <w:spacing w:after="120" w:before="120" w:lineRule="auto"/>
        <w:rPr/>
      </w:pPr>
      <w:r w:rsidDel="00000000" w:rsidR="00000000" w:rsidRPr="00000000">
        <w:rPr>
          <w:b w:val="1"/>
          <w:rtl w:val="0"/>
        </w:rPr>
        <w:t xml:space="preserve">DGPA-DRC </w:t>
      </w:r>
      <w:r w:rsidDel="00000000" w:rsidR="00000000" w:rsidRPr="00000000">
        <w:rPr>
          <w:rtl w:val="0"/>
        </w:rPr>
        <w:t xml:space="preserve">- Dynamique des Groupes des Peuples Autochtones </w:t>
      </w:r>
    </w:p>
    <w:p w:rsidR="00000000" w:rsidDel="00000000" w:rsidP="00000000" w:rsidRDefault="00000000" w:rsidRPr="00000000" w14:paraId="00000882">
      <w:pPr>
        <w:spacing w:after="120" w:before="120" w:lineRule="auto"/>
        <w:rPr/>
      </w:pPr>
      <w:r w:rsidDel="00000000" w:rsidR="00000000" w:rsidRPr="00000000">
        <w:rPr>
          <w:b w:val="1"/>
          <w:rtl w:val="0"/>
        </w:rPr>
        <w:t xml:space="preserve">EMIT</w:t>
      </w:r>
      <w:r w:rsidDel="00000000" w:rsidR="00000000" w:rsidRPr="00000000">
        <w:rPr>
          <w:rtl w:val="0"/>
        </w:rPr>
        <w:t xml:space="preserve"> - Earth Surface Mineral Dust Source Investigation </w:t>
      </w:r>
    </w:p>
    <w:p w:rsidR="00000000" w:rsidDel="00000000" w:rsidP="00000000" w:rsidRDefault="00000000" w:rsidRPr="00000000" w14:paraId="00000883">
      <w:pPr>
        <w:spacing w:after="120" w:before="120" w:lineRule="auto"/>
        <w:rPr/>
      </w:pPr>
      <w:r w:rsidDel="00000000" w:rsidR="00000000" w:rsidRPr="00000000">
        <w:rPr>
          <w:b w:val="1"/>
          <w:rtl w:val="0"/>
        </w:rPr>
        <w:t xml:space="preserve">ENSO </w:t>
      </w:r>
      <w:r w:rsidDel="00000000" w:rsidR="00000000" w:rsidRPr="00000000">
        <w:rPr>
          <w:rtl w:val="0"/>
        </w:rPr>
        <w:t xml:space="preserve">- El Niño Southern Oscillation</w:t>
      </w:r>
    </w:p>
    <w:p w:rsidR="00000000" w:rsidDel="00000000" w:rsidP="00000000" w:rsidRDefault="00000000" w:rsidRPr="00000000" w14:paraId="00000884">
      <w:pPr>
        <w:spacing w:after="120" w:before="120" w:lineRule="auto"/>
        <w:rPr/>
      </w:pPr>
      <w:r w:rsidDel="00000000" w:rsidR="00000000" w:rsidRPr="00000000">
        <w:rPr>
          <w:b w:val="1"/>
          <w:rtl w:val="0"/>
        </w:rPr>
        <w:t xml:space="preserve">ESA </w:t>
      </w:r>
      <w:r w:rsidDel="00000000" w:rsidR="00000000" w:rsidRPr="00000000">
        <w:rPr>
          <w:rtl w:val="0"/>
        </w:rPr>
        <w:t xml:space="preserve">- European Space Agency</w:t>
      </w:r>
    </w:p>
    <w:p w:rsidR="00000000" w:rsidDel="00000000" w:rsidP="00000000" w:rsidRDefault="00000000" w:rsidRPr="00000000" w14:paraId="00000885">
      <w:pPr>
        <w:spacing w:after="120" w:before="120" w:lineRule="auto"/>
        <w:rPr/>
      </w:pPr>
      <w:r w:rsidDel="00000000" w:rsidR="00000000" w:rsidRPr="00000000">
        <w:rPr>
          <w:b w:val="1"/>
          <w:rtl w:val="0"/>
        </w:rPr>
        <w:t xml:space="preserve">ES2A </w:t>
      </w:r>
      <w:r w:rsidDel="00000000" w:rsidR="00000000" w:rsidRPr="00000000">
        <w:rPr>
          <w:rtl w:val="0"/>
        </w:rPr>
        <w:t xml:space="preserve">- NASA’s Earth Science to Action Strategy</w:t>
      </w:r>
    </w:p>
    <w:p w:rsidR="00000000" w:rsidDel="00000000" w:rsidP="00000000" w:rsidRDefault="00000000" w:rsidRPr="00000000" w14:paraId="00000886">
      <w:pPr>
        <w:spacing w:after="120" w:before="120" w:lineRule="auto"/>
        <w:rPr/>
      </w:pPr>
      <w:r w:rsidDel="00000000" w:rsidR="00000000" w:rsidRPr="00000000">
        <w:rPr>
          <w:b w:val="1"/>
          <w:rtl w:val="0"/>
        </w:rPr>
        <w:t xml:space="preserve">ESMs </w:t>
      </w:r>
      <w:r w:rsidDel="00000000" w:rsidR="00000000" w:rsidRPr="00000000">
        <w:rPr>
          <w:rtl w:val="0"/>
        </w:rPr>
        <w:t xml:space="preserve">- Earth System Models</w:t>
      </w:r>
    </w:p>
    <w:p w:rsidR="00000000" w:rsidDel="00000000" w:rsidP="00000000" w:rsidRDefault="00000000" w:rsidRPr="00000000" w14:paraId="00000887">
      <w:pPr>
        <w:spacing w:after="120" w:before="120" w:lineRule="auto"/>
        <w:rPr/>
      </w:pPr>
      <w:r w:rsidDel="00000000" w:rsidR="00000000" w:rsidRPr="00000000">
        <w:rPr>
          <w:b w:val="1"/>
          <w:rtl w:val="0"/>
        </w:rPr>
        <w:t xml:space="preserve">FAIR</w:t>
      </w:r>
      <w:r w:rsidDel="00000000" w:rsidR="00000000" w:rsidRPr="00000000">
        <w:rPr>
          <w:rtl w:val="0"/>
        </w:rPr>
        <w:t xml:space="preserve"> - Findable, Accessible, Interoperable and Reusable</w:t>
      </w:r>
    </w:p>
    <w:p w:rsidR="00000000" w:rsidDel="00000000" w:rsidP="00000000" w:rsidRDefault="00000000" w:rsidRPr="00000000" w14:paraId="00000888">
      <w:pPr>
        <w:spacing w:after="120" w:before="120" w:lineRule="auto"/>
        <w:rPr/>
      </w:pPr>
      <w:r w:rsidDel="00000000" w:rsidR="00000000" w:rsidRPr="00000000">
        <w:rPr>
          <w:b w:val="1"/>
          <w:rtl w:val="0"/>
        </w:rPr>
        <w:t xml:space="preserve">FAPESP </w:t>
      </w:r>
      <w:r w:rsidDel="00000000" w:rsidR="00000000" w:rsidRPr="00000000">
        <w:rPr>
          <w:rtl w:val="0"/>
        </w:rPr>
        <w:t xml:space="preserve">- São Paulo Research Foundation</w:t>
      </w:r>
    </w:p>
    <w:p w:rsidR="00000000" w:rsidDel="00000000" w:rsidP="00000000" w:rsidRDefault="00000000" w:rsidRPr="00000000" w14:paraId="00000889">
      <w:pPr>
        <w:spacing w:after="120" w:before="120" w:lineRule="auto"/>
        <w:rPr/>
      </w:pPr>
      <w:r w:rsidDel="00000000" w:rsidR="00000000" w:rsidRPr="00000000">
        <w:rPr>
          <w:b w:val="1"/>
          <w:rtl w:val="0"/>
        </w:rPr>
        <w:t xml:space="preserve">FLEX</w:t>
      </w:r>
      <w:r w:rsidDel="00000000" w:rsidR="00000000" w:rsidRPr="00000000">
        <w:rPr>
          <w:rtl w:val="0"/>
        </w:rPr>
        <w:t xml:space="preserve"> - Fluorescence Explorer Mission</w:t>
      </w:r>
    </w:p>
    <w:p w:rsidR="00000000" w:rsidDel="00000000" w:rsidP="00000000" w:rsidRDefault="00000000" w:rsidRPr="00000000" w14:paraId="0000088A">
      <w:pPr>
        <w:spacing w:after="120" w:before="120" w:lineRule="auto"/>
        <w:rPr/>
      </w:pPr>
      <w:r w:rsidDel="00000000" w:rsidR="00000000" w:rsidRPr="00000000">
        <w:rPr>
          <w:b w:val="1"/>
          <w:rtl w:val="0"/>
        </w:rPr>
        <w:t xml:space="preserve">GATC</w:t>
      </w:r>
      <w:r w:rsidDel="00000000" w:rsidR="00000000" w:rsidRPr="00000000">
        <w:rPr>
          <w:rtl w:val="0"/>
        </w:rPr>
        <w:t xml:space="preserve"> - Global Alliance of Territorial Communities</w:t>
      </w:r>
    </w:p>
    <w:p w:rsidR="00000000" w:rsidDel="00000000" w:rsidP="00000000" w:rsidRDefault="00000000" w:rsidRPr="00000000" w14:paraId="0000088B">
      <w:pPr>
        <w:spacing w:after="120" w:before="120" w:lineRule="auto"/>
        <w:rPr/>
      </w:pPr>
      <w:r w:rsidDel="00000000" w:rsidR="00000000" w:rsidRPr="00000000">
        <w:rPr>
          <w:b w:val="1"/>
          <w:rtl w:val="0"/>
        </w:rPr>
        <w:t xml:space="preserve">GCF-TF </w:t>
      </w:r>
      <w:r w:rsidDel="00000000" w:rsidR="00000000" w:rsidRPr="00000000">
        <w:rPr>
          <w:rtl w:val="0"/>
        </w:rPr>
        <w:t xml:space="preserve">- Governors’ Climate and Forests Task Force </w:t>
      </w:r>
    </w:p>
    <w:p w:rsidR="00000000" w:rsidDel="00000000" w:rsidP="00000000" w:rsidRDefault="00000000" w:rsidRPr="00000000" w14:paraId="0000088C">
      <w:pPr>
        <w:spacing w:after="120" w:before="120" w:lineRule="auto"/>
        <w:rPr/>
      </w:pPr>
      <w:r w:rsidDel="00000000" w:rsidR="00000000" w:rsidRPr="00000000">
        <w:rPr>
          <w:b w:val="1"/>
          <w:rtl w:val="0"/>
        </w:rPr>
        <w:t xml:space="preserve">GEDI</w:t>
      </w:r>
      <w:r w:rsidDel="00000000" w:rsidR="00000000" w:rsidRPr="00000000">
        <w:rPr>
          <w:rtl w:val="0"/>
        </w:rPr>
        <w:t xml:space="preserve"> - Global Ecosystem Dynamics Investigation</w:t>
      </w:r>
    </w:p>
    <w:p w:rsidR="00000000" w:rsidDel="00000000" w:rsidP="00000000" w:rsidRDefault="00000000" w:rsidRPr="00000000" w14:paraId="0000088D">
      <w:pPr>
        <w:spacing w:after="120" w:before="120" w:lineRule="auto"/>
        <w:rPr/>
      </w:pPr>
      <w:r w:rsidDel="00000000" w:rsidR="00000000" w:rsidRPr="00000000">
        <w:rPr>
          <w:b w:val="1"/>
          <w:rtl w:val="0"/>
        </w:rPr>
        <w:t xml:space="preserve">GEO </w:t>
      </w:r>
      <w:r w:rsidDel="00000000" w:rsidR="00000000" w:rsidRPr="00000000">
        <w:rPr>
          <w:rtl w:val="0"/>
        </w:rPr>
        <w:t xml:space="preserve">- Group on Earth Observations </w:t>
      </w:r>
    </w:p>
    <w:p w:rsidR="00000000" w:rsidDel="00000000" w:rsidP="00000000" w:rsidRDefault="00000000" w:rsidRPr="00000000" w14:paraId="0000088E">
      <w:pPr>
        <w:spacing w:after="120" w:before="120" w:lineRule="auto"/>
        <w:rPr/>
      </w:pPr>
      <w:r w:rsidDel="00000000" w:rsidR="00000000" w:rsidRPr="00000000">
        <w:rPr>
          <w:b w:val="1"/>
          <w:rtl w:val="0"/>
        </w:rPr>
        <w:t xml:space="preserve">GHG</w:t>
      </w:r>
      <w:r w:rsidDel="00000000" w:rsidR="00000000" w:rsidRPr="00000000">
        <w:rPr>
          <w:rtl w:val="0"/>
        </w:rPr>
        <w:t xml:space="preserve"> - Greenhouse gas</w:t>
      </w:r>
    </w:p>
    <w:p w:rsidR="00000000" w:rsidDel="00000000" w:rsidP="00000000" w:rsidRDefault="00000000" w:rsidRPr="00000000" w14:paraId="0000088F">
      <w:pPr>
        <w:spacing w:after="120" w:before="120" w:lineRule="auto"/>
        <w:rPr/>
      </w:pPr>
      <w:r w:rsidDel="00000000" w:rsidR="00000000" w:rsidRPr="00000000">
        <w:rPr>
          <w:b w:val="1"/>
          <w:rtl w:val="0"/>
        </w:rPr>
        <w:t xml:space="preserve">GPP </w:t>
      </w:r>
      <w:r w:rsidDel="00000000" w:rsidR="00000000" w:rsidRPr="00000000">
        <w:rPr>
          <w:rtl w:val="0"/>
        </w:rPr>
        <w:t xml:space="preserve">- Gross Primary Productivity</w:t>
      </w:r>
    </w:p>
    <w:p w:rsidR="00000000" w:rsidDel="00000000" w:rsidP="00000000" w:rsidRDefault="00000000" w:rsidRPr="00000000" w14:paraId="00000890">
      <w:pPr>
        <w:spacing w:after="120" w:before="120" w:lineRule="auto"/>
        <w:rPr/>
      </w:pPr>
      <w:r w:rsidDel="00000000" w:rsidR="00000000" w:rsidRPr="00000000">
        <w:rPr>
          <w:b w:val="1"/>
          <w:rtl w:val="0"/>
        </w:rPr>
        <w:t xml:space="preserve">IEK </w:t>
      </w:r>
      <w:r w:rsidDel="00000000" w:rsidR="00000000" w:rsidRPr="00000000">
        <w:rPr>
          <w:rtl w:val="0"/>
        </w:rPr>
        <w:t xml:space="preserve">- Indigenous ecological knowledge</w:t>
      </w:r>
    </w:p>
    <w:p w:rsidR="00000000" w:rsidDel="00000000" w:rsidP="00000000" w:rsidRDefault="00000000" w:rsidRPr="00000000" w14:paraId="00000891">
      <w:pPr>
        <w:spacing w:after="120" w:before="120" w:lineRule="auto"/>
        <w:rPr/>
      </w:pPr>
      <w:r w:rsidDel="00000000" w:rsidR="00000000" w:rsidRPr="00000000">
        <w:rPr>
          <w:b w:val="1"/>
          <w:rtl w:val="0"/>
        </w:rPr>
        <w:t xml:space="preserve">IITA</w:t>
      </w:r>
      <w:r w:rsidDel="00000000" w:rsidR="00000000" w:rsidRPr="00000000">
        <w:rPr>
          <w:rtl w:val="0"/>
        </w:rPr>
        <w:t xml:space="preserve"> - International Institute for Tropical Agriculture</w:t>
      </w:r>
    </w:p>
    <w:p w:rsidR="00000000" w:rsidDel="00000000" w:rsidP="00000000" w:rsidRDefault="00000000" w:rsidRPr="00000000" w14:paraId="00000892">
      <w:pPr>
        <w:spacing w:after="120" w:before="120" w:lineRule="auto"/>
        <w:rPr/>
      </w:pPr>
      <w:r w:rsidDel="00000000" w:rsidR="00000000" w:rsidRPr="00000000">
        <w:rPr>
          <w:b w:val="1"/>
          <w:rtl w:val="0"/>
        </w:rPr>
        <w:t xml:space="preserve">ILAMB </w:t>
      </w:r>
      <w:r w:rsidDel="00000000" w:rsidR="00000000" w:rsidRPr="00000000">
        <w:rPr>
          <w:rtl w:val="0"/>
        </w:rPr>
        <w:t xml:space="preserve">- International Land Model Benchmarking</w:t>
      </w:r>
    </w:p>
    <w:p w:rsidR="00000000" w:rsidDel="00000000" w:rsidP="00000000" w:rsidRDefault="00000000" w:rsidRPr="00000000" w14:paraId="00000893">
      <w:pPr>
        <w:spacing w:after="120" w:before="120" w:lineRule="auto"/>
        <w:rPr/>
      </w:pPr>
      <w:r w:rsidDel="00000000" w:rsidR="00000000" w:rsidRPr="00000000">
        <w:rPr>
          <w:b w:val="1"/>
          <w:rtl w:val="0"/>
        </w:rPr>
        <w:t xml:space="preserve">IPLCs </w:t>
      </w:r>
      <w:r w:rsidDel="00000000" w:rsidR="00000000" w:rsidRPr="00000000">
        <w:rPr>
          <w:rtl w:val="0"/>
        </w:rPr>
        <w:t xml:space="preserve">- Indigenous Peoples and Local Communities </w:t>
      </w:r>
    </w:p>
    <w:p w:rsidR="00000000" w:rsidDel="00000000" w:rsidP="00000000" w:rsidRDefault="00000000" w:rsidRPr="00000000" w14:paraId="00000894">
      <w:pPr>
        <w:spacing w:after="120" w:before="120" w:lineRule="auto"/>
        <w:rPr/>
      </w:pPr>
      <w:r w:rsidDel="00000000" w:rsidR="00000000" w:rsidRPr="00000000">
        <w:rPr>
          <w:b w:val="1"/>
          <w:rtl w:val="0"/>
        </w:rPr>
        <w:t xml:space="preserve">INPA </w:t>
      </w:r>
      <w:r w:rsidDel="00000000" w:rsidR="00000000" w:rsidRPr="00000000">
        <w:rPr>
          <w:rtl w:val="0"/>
        </w:rPr>
        <w:t xml:space="preserve">- Brazil National Institute of Amazonian Research </w:t>
      </w:r>
    </w:p>
    <w:p w:rsidR="00000000" w:rsidDel="00000000" w:rsidP="00000000" w:rsidRDefault="00000000" w:rsidRPr="00000000" w14:paraId="00000895">
      <w:pPr>
        <w:spacing w:after="120" w:before="120" w:lineRule="auto"/>
        <w:rPr/>
      </w:pPr>
      <w:r w:rsidDel="00000000" w:rsidR="00000000" w:rsidRPr="00000000">
        <w:rPr>
          <w:b w:val="1"/>
          <w:rtl w:val="0"/>
        </w:rPr>
        <w:t xml:space="preserve">INPE</w:t>
      </w:r>
      <w:r w:rsidDel="00000000" w:rsidR="00000000" w:rsidRPr="00000000">
        <w:rPr>
          <w:rtl w:val="0"/>
        </w:rPr>
        <w:t xml:space="preserve"> - Brazil's National Institute for Space Research</w:t>
      </w:r>
    </w:p>
    <w:p w:rsidR="00000000" w:rsidDel="00000000" w:rsidP="00000000" w:rsidRDefault="00000000" w:rsidRPr="00000000" w14:paraId="00000896">
      <w:pPr>
        <w:spacing w:after="120" w:before="120" w:lineRule="auto"/>
        <w:rPr/>
      </w:pPr>
      <w:r w:rsidDel="00000000" w:rsidR="00000000" w:rsidRPr="00000000">
        <w:rPr>
          <w:b w:val="1"/>
          <w:rtl w:val="0"/>
        </w:rPr>
        <w:t xml:space="preserve">IPCC </w:t>
      </w:r>
      <w:r w:rsidDel="00000000" w:rsidR="00000000" w:rsidRPr="00000000">
        <w:rPr>
          <w:rtl w:val="0"/>
        </w:rPr>
        <w:t xml:space="preserve">- Inter-governmental Panel on Climate Change </w:t>
      </w:r>
    </w:p>
    <w:p w:rsidR="00000000" w:rsidDel="00000000" w:rsidP="00000000" w:rsidRDefault="00000000" w:rsidRPr="00000000" w14:paraId="00000897">
      <w:pPr>
        <w:spacing w:after="120" w:before="120" w:lineRule="auto"/>
        <w:rPr/>
      </w:pPr>
      <w:r w:rsidDel="00000000" w:rsidR="00000000" w:rsidRPr="00000000">
        <w:rPr>
          <w:b w:val="1"/>
          <w:rtl w:val="0"/>
        </w:rPr>
        <w:t xml:space="preserve">IPBES </w:t>
      </w:r>
      <w:r w:rsidDel="00000000" w:rsidR="00000000" w:rsidRPr="00000000">
        <w:rPr>
          <w:rtl w:val="0"/>
        </w:rPr>
        <w:t xml:space="preserve">- Intergovernmental Science-Policy Platform on Biodiversity and Ecosystem Services </w:t>
      </w:r>
    </w:p>
    <w:p w:rsidR="00000000" w:rsidDel="00000000" w:rsidP="00000000" w:rsidRDefault="00000000" w:rsidRPr="00000000" w14:paraId="00000898">
      <w:pPr>
        <w:spacing w:after="120" w:before="120" w:lineRule="auto"/>
        <w:rPr/>
      </w:pPr>
      <w:r w:rsidDel="00000000" w:rsidR="00000000" w:rsidRPr="00000000">
        <w:rPr>
          <w:b w:val="1"/>
          <w:rtl w:val="0"/>
        </w:rPr>
        <w:t xml:space="preserve">IRD </w:t>
      </w:r>
      <w:r w:rsidDel="00000000" w:rsidR="00000000" w:rsidRPr="00000000">
        <w:rPr>
          <w:rtl w:val="0"/>
        </w:rPr>
        <w:t xml:space="preserve">- French National Research Institute for Sustainable Development</w:t>
      </w:r>
    </w:p>
    <w:p w:rsidR="00000000" w:rsidDel="00000000" w:rsidP="00000000" w:rsidRDefault="00000000" w:rsidRPr="00000000" w14:paraId="00000899">
      <w:pPr>
        <w:spacing w:after="120" w:before="120" w:lineRule="auto"/>
        <w:rPr/>
      </w:pPr>
      <w:r w:rsidDel="00000000" w:rsidR="00000000" w:rsidRPr="00000000">
        <w:rPr>
          <w:b w:val="1"/>
          <w:rtl w:val="0"/>
        </w:rPr>
        <w:t xml:space="preserve">ISRO </w:t>
      </w:r>
      <w:r w:rsidDel="00000000" w:rsidR="00000000" w:rsidRPr="00000000">
        <w:rPr>
          <w:rtl w:val="0"/>
        </w:rPr>
        <w:t xml:space="preserve">- Indian Space Research Organisation</w:t>
      </w:r>
    </w:p>
    <w:p w:rsidR="00000000" w:rsidDel="00000000" w:rsidP="00000000" w:rsidRDefault="00000000" w:rsidRPr="00000000" w14:paraId="0000089A">
      <w:pPr>
        <w:spacing w:after="120" w:before="120" w:lineRule="auto"/>
        <w:rPr/>
      </w:pPr>
      <w:r w:rsidDel="00000000" w:rsidR="00000000" w:rsidRPr="00000000">
        <w:rPr>
          <w:b w:val="1"/>
          <w:rtl w:val="0"/>
        </w:rPr>
        <w:t xml:space="preserve">ITCZ </w:t>
      </w:r>
      <w:r w:rsidDel="00000000" w:rsidR="00000000" w:rsidRPr="00000000">
        <w:rPr>
          <w:rtl w:val="0"/>
        </w:rPr>
        <w:t xml:space="preserve">- Intertropical Convergence Zone </w:t>
      </w:r>
    </w:p>
    <w:p w:rsidR="00000000" w:rsidDel="00000000" w:rsidP="00000000" w:rsidRDefault="00000000" w:rsidRPr="00000000" w14:paraId="0000089B">
      <w:pPr>
        <w:spacing w:after="120" w:before="120" w:lineRule="auto"/>
        <w:rPr/>
      </w:pPr>
      <w:r w:rsidDel="00000000" w:rsidR="00000000" w:rsidRPr="00000000">
        <w:rPr>
          <w:b w:val="1"/>
          <w:rtl w:val="0"/>
        </w:rPr>
        <w:t xml:space="preserve">IUCN </w:t>
      </w:r>
      <w:r w:rsidDel="00000000" w:rsidR="00000000" w:rsidRPr="00000000">
        <w:rPr>
          <w:rtl w:val="0"/>
        </w:rPr>
        <w:t xml:space="preserve">- International Union for Conservation of Nature </w:t>
      </w:r>
    </w:p>
    <w:p w:rsidR="00000000" w:rsidDel="00000000" w:rsidP="00000000" w:rsidRDefault="00000000" w:rsidRPr="00000000" w14:paraId="0000089C">
      <w:pPr>
        <w:spacing w:after="120" w:before="120" w:lineRule="auto"/>
        <w:rPr/>
      </w:pPr>
      <w:r w:rsidDel="00000000" w:rsidR="00000000" w:rsidRPr="00000000">
        <w:rPr>
          <w:b w:val="1"/>
          <w:rtl w:val="0"/>
        </w:rPr>
        <w:t xml:space="preserve">JAXA </w:t>
      </w:r>
      <w:r w:rsidDel="00000000" w:rsidR="00000000" w:rsidRPr="00000000">
        <w:rPr>
          <w:rtl w:val="0"/>
        </w:rPr>
        <w:t xml:space="preserve">- Japan Aerospace Exploration Agency </w:t>
      </w:r>
    </w:p>
    <w:p w:rsidR="00000000" w:rsidDel="00000000" w:rsidP="00000000" w:rsidRDefault="00000000" w:rsidRPr="00000000" w14:paraId="0000089D">
      <w:pPr>
        <w:spacing w:after="120" w:before="120" w:lineRule="auto"/>
        <w:rPr/>
      </w:pPr>
      <w:r w:rsidDel="00000000" w:rsidR="00000000" w:rsidRPr="00000000">
        <w:rPr>
          <w:b w:val="1"/>
          <w:rtl w:val="0"/>
        </w:rPr>
        <w:t xml:space="preserve">LCLUC </w:t>
      </w:r>
      <w:r w:rsidDel="00000000" w:rsidR="00000000" w:rsidRPr="00000000">
        <w:rPr>
          <w:rtl w:val="0"/>
        </w:rPr>
        <w:t xml:space="preserve">- Land Cover and Land-Use Change</w:t>
      </w:r>
    </w:p>
    <w:p w:rsidR="00000000" w:rsidDel="00000000" w:rsidP="00000000" w:rsidRDefault="00000000" w:rsidRPr="00000000" w14:paraId="0000089E">
      <w:pPr>
        <w:spacing w:after="120" w:before="120" w:lineRule="auto"/>
        <w:rPr/>
      </w:pPr>
      <w:r w:rsidDel="00000000" w:rsidR="00000000" w:rsidRPr="00000000">
        <w:rPr>
          <w:b w:val="1"/>
          <w:rtl w:val="0"/>
        </w:rPr>
        <w:t xml:space="preserve">LBA </w:t>
      </w:r>
      <w:r w:rsidDel="00000000" w:rsidR="00000000" w:rsidRPr="00000000">
        <w:rPr>
          <w:rtl w:val="0"/>
        </w:rPr>
        <w:t xml:space="preserve">- Large Scale Biosphere-Atmosphere Experiment in Amazonia</w:t>
      </w:r>
    </w:p>
    <w:p w:rsidR="00000000" w:rsidDel="00000000" w:rsidP="00000000" w:rsidRDefault="00000000" w:rsidRPr="00000000" w14:paraId="0000089F">
      <w:pPr>
        <w:spacing w:after="120" w:before="120" w:lineRule="auto"/>
        <w:rPr/>
      </w:pPr>
      <w:r w:rsidDel="00000000" w:rsidR="00000000" w:rsidRPr="00000000">
        <w:rPr>
          <w:b w:val="1"/>
          <w:rtl w:val="0"/>
        </w:rPr>
        <w:t xml:space="preserve">LEK </w:t>
      </w:r>
      <w:r w:rsidDel="00000000" w:rsidR="00000000" w:rsidRPr="00000000">
        <w:rPr>
          <w:rtl w:val="0"/>
        </w:rPr>
        <w:t xml:space="preserve">- Local ecological knowledge</w:t>
      </w:r>
    </w:p>
    <w:p w:rsidR="00000000" w:rsidDel="00000000" w:rsidP="00000000" w:rsidRDefault="00000000" w:rsidRPr="00000000" w14:paraId="000008A0">
      <w:pPr>
        <w:spacing w:after="120" w:before="120" w:lineRule="auto"/>
        <w:rPr/>
      </w:pPr>
      <w:r w:rsidDel="00000000" w:rsidR="00000000" w:rsidRPr="00000000">
        <w:rPr>
          <w:b w:val="1"/>
          <w:rtl w:val="0"/>
        </w:rPr>
        <w:t xml:space="preserve">MOU </w:t>
      </w:r>
      <w:r w:rsidDel="00000000" w:rsidR="00000000" w:rsidRPr="00000000">
        <w:rPr>
          <w:rtl w:val="0"/>
        </w:rPr>
        <w:t xml:space="preserve">- Memorandum of Understanding</w:t>
      </w:r>
    </w:p>
    <w:p w:rsidR="00000000" w:rsidDel="00000000" w:rsidP="00000000" w:rsidRDefault="00000000" w:rsidRPr="00000000" w14:paraId="000008A1">
      <w:pPr>
        <w:spacing w:after="120" w:before="120" w:lineRule="auto"/>
        <w:rPr/>
      </w:pPr>
      <w:r w:rsidDel="00000000" w:rsidR="00000000" w:rsidRPr="00000000">
        <w:rPr>
          <w:b w:val="1"/>
          <w:rtl w:val="0"/>
        </w:rPr>
        <w:t xml:space="preserve">NEE </w:t>
      </w:r>
      <w:r w:rsidDel="00000000" w:rsidR="00000000" w:rsidRPr="00000000">
        <w:rPr>
          <w:rtl w:val="0"/>
        </w:rPr>
        <w:t xml:space="preserve">- Net Ecosystem Exchange</w:t>
      </w:r>
    </w:p>
    <w:p w:rsidR="00000000" w:rsidDel="00000000" w:rsidP="00000000" w:rsidRDefault="00000000" w:rsidRPr="00000000" w14:paraId="000008A2">
      <w:pPr>
        <w:spacing w:after="120" w:before="120" w:lineRule="auto"/>
        <w:rPr/>
      </w:pPr>
      <w:r w:rsidDel="00000000" w:rsidR="00000000" w:rsidRPr="00000000">
        <w:rPr>
          <w:b w:val="1"/>
          <w:rtl w:val="0"/>
        </w:rPr>
        <w:t xml:space="preserve">NISAR</w:t>
      </w:r>
      <w:r w:rsidDel="00000000" w:rsidR="00000000" w:rsidRPr="00000000">
        <w:rPr>
          <w:rtl w:val="0"/>
        </w:rPr>
        <w:t xml:space="preserve"> - NASA-ISRO SAR Mission</w:t>
      </w:r>
    </w:p>
    <w:p w:rsidR="00000000" w:rsidDel="00000000" w:rsidP="00000000" w:rsidRDefault="00000000" w:rsidRPr="00000000" w14:paraId="000008A3">
      <w:pPr>
        <w:spacing w:after="120" w:before="120" w:lineRule="auto"/>
        <w:rPr/>
      </w:pPr>
      <w:r w:rsidDel="00000000" w:rsidR="00000000" w:rsidRPr="00000000">
        <w:rPr>
          <w:b w:val="1"/>
          <w:rtl w:val="0"/>
        </w:rPr>
        <w:t xml:space="preserve">NSF </w:t>
      </w:r>
      <w:r w:rsidDel="00000000" w:rsidR="00000000" w:rsidRPr="00000000">
        <w:rPr>
          <w:rtl w:val="0"/>
        </w:rPr>
        <w:t xml:space="preserve">- National Science Foundation </w:t>
      </w:r>
    </w:p>
    <w:p w:rsidR="00000000" w:rsidDel="00000000" w:rsidP="00000000" w:rsidRDefault="00000000" w:rsidRPr="00000000" w14:paraId="000008A4">
      <w:pPr>
        <w:spacing w:after="120" w:before="120" w:lineRule="auto"/>
        <w:rPr/>
      </w:pPr>
      <w:r w:rsidDel="00000000" w:rsidR="00000000" w:rsidRPr="00000000">
        <w:rPr>
          <w:b w:val="1"/>
          <w:rtl w:val="0"/>
        </w:rPr>
        <w:t xml:space="preserve">OFVi </w:t>
      </w:r>
      <w:r w:rsidDel="00000000" w:rsidR="00000000" w:rsidRPr="00000000">
        <w:rPr>
          <w:rtl w:val="0"/>
        </w:rPr>
        <w:t xml:space="preserve">- One Forest Vision</w:t>
      </w:r>
    </w:p>
    <w:p w:rsidR="00000000" w:rsidDel="00000000" w:rsidP="00000000" w:rsidRDefault="00000000" w:rsidRPr="00000000" w14:paraId="000008A5">
      <w:pPr>
        <w:spacing w:after="120" w:before="120" w:lineRule="auto"/>
        <w:rPr/>
      </w:pPr>
      <w:r w:rsidDel="00000000" w:rsidR="00000000" w:rsidRPr="00000000">
        <w:rPr>
          <w:b w:val="1"/>
          <w:rtl w:val="0"/>
        </w:rPr>
        <w:t xml:space="preserve">OIIR </w:t>
      </w:r>
      <w:r w:rsidDel="00000000" w:rsidR="00000000" w:rsidRPr="00000000">
        <w:rPr>
          <w:rtl w:val="0"/>
        </w:rPr>
        <w:t xml:space="preserve">- NASA Office of International and Interagency Relations </w:t>
      </w:r>
    </w:p>
    <w:p w:rsidR="00000000" w:rsidDel="00000000" w:rsidP="00000000" w:rsidRDefault="00000000" w:rsidRPr="00000000" w14:paraId="000008A6">
      <w:pPr>
        <w:spacing w:after="120" w:before="120" w:lineRule="auto"/>
        <w:rPr/>
      </w:pPr>
      <w:r w:rsidDel="00000000" w:rsidR="00000000" w:rsidRPr="00000000">
        <w:rPr>
          <w:b w:val="1"/>
          <w:rtl w:val="0"/>
        </w:rPr>
        <w:t xml:space="preserve">ONACC </w:t>
      </w:r>
      <w:r w:rsidDel="00000000" w:rsidR="00000000" w:rsidRPr="00000000">
        <w:rPr>
          <w:rtl w:val="0"/>
        </w:rPr>
        <w:t xml:space="preserve">- Cameroon National Climate Change Observatory </w:t>
      </w:r>
    </w:p>
    <w:p w:rsidR="00000000" w:rsidDel="00000000" w:rsidP="00000000" w:rsidRDefault="00000000" w:rsidRPr="00000000" w14:paraId="000008A7">
      <w:pPr>
        <w:spacing w:after="120" w:before="120" w:lineRule="auto"/>
        <w:rPr/>
      </w:pPr>
      <w:r w:rsidDel="00000000" w:rsidR="00000000" w:rsidRPr="00000000">
        <w:rPr>
          <w:b w:val="1"/>
          <w:rtl w:val="0"/>
        </w:rPr>
        <w:t xml:space="preserve">OSFAC </w:t>
      </w:r>
      <w:r w:rsidDel="00000000" w:rsidR="00000000" w:rsidRPr="00000000">
        <w:rPr>
          <w:rtl w:val="0"/>
        </w:rPr>
        <w:t xml:space="preserve">- Central African Satellite Observatory</w:t>
      </w:r>
    </w:p>
    <w:p w:rsidR="00000000" w:rsidDel="00000000" w:rsidP="00000000" w:rsidRDefault="00000000" w:rsidRPr="00000000" w14:paraId="000008A8">
      <w:pPr>
        <w:spacing w:after="120" w:before="120" w:lineRule="auto"/>
        <w:rPr/>
      </w:pPr>
      <w:r w:rsidDel="00000000" w:rsidR="00000000" w:rsidRPr="00000000">
        <w:rPr>
          <w:b w:val="1"/>
          <w:rtl w:val="0"/>
        </w:rPr>
        <w:t xml:space="preserve">PACE</w:t>
      </w:r>
      <w:r w:rsidDel="00000000" w:rsidR="00000000" w:rsidRPr="00000000">
        <w:rPr>
          <w:rtl w:val="0"/>
        </w:rPr>
        <w:t xml:space="preserve"> - Plankton, Aerosol, Cloud, ocean Ecosystem Mission</w:t>
      </w:r>
    </w:p>
    <w:p w:rsidR="00000000" w:rsidDel="00000000" w:rsidP="00000000" w:rsidRDefault="00000000" w:rsidRPr="00000000" w14:paraId="000008A9">
      <w:pPr>
        <w:spacing w:after="120" w:before="120" w:lineRule="auto"/>
        <w:rPr/>
      </w:pPr>
      <w:r w:rsidDel="00000000" w:rsidR="00000000" w:rsidRPr="00000000">
        <w:rPr>
          <w:b w:val="1"/>
          <w:rtl w:val="0"/>
        </w:rPr>
        <w:t xml:space="preserve">PANGEA </w:t>
      </w:r>
      <w:r w:rsidDel="00000000" w:rsidR="00000000" w:rsidRPr="00000000">
        <w:rPr>
          <w:rtl w:val="0"/>
        </w:rPr>
        <w:t xml:space="preserve">- PAN tropical investigation of bioGeochemistry and Ecological Adaptation</w:t>
      </w:r>
    </w:p>
    <w:p w:rsidR="00000000" w:rsidDel="00000000" w:rsidP="00000000" w:rsidRDefault="00000000" w:rsidRPr="00000000" w14:paraId="000008AA">
      <w:pPr>
        <w:spacing w:after="120" w:before="120" w:lineRule="auto"/>
        <w:rPr/>
      </w:pPr>
      <w:r w:rsidDel="00000000" w:rsidR="00000000" w:rsidRPr="00000000">
        <w:rPr>
          <w:b w:val="1"/>
          <w:rtl w:val="0"/>
        </w:rPr>
        <w:t xml:space="preserve">RRI </w:t>
      </w:r>
      <w:r w:rsidDel="00000000" w:rsidR="00000000" w:rsidRPr="00000000">
        <w:rPr>
          <w:rtl w:val="0"/>
        </w:rPr>
        <w:t xml:space="preserve">- Rights and Resources Initiative</w:t>
      </w:r>
    </w:p>
    <w:p w:rsidR="00000000" w:rsidDel="00000000" w:rsidP="00000000" w:rsidRDefault="00000000" w:rsidRPr="00000000" w14:paraId="000008AB">
      <w:pPr>
        <w:spacing w:after="120" w:before="120" w:lineRule="auto"/>
        <w:rPr/>
      </w:pPr>
      <w:r w:rsidDel="00000000" w:rsidR="00000000" w:rsidRPr="00000000">
        <w:rPr>
          <w:b w:val="1"/>
          <w:rtl w:val="0"/>
        </w:rPr>
        <w:t xml:space="preserve">SBG </w:t>
      </w:r>
      <w:r w:rsidDel="00000000" w:rsidR="00000000" w:rsidRPr="00000000">
        <w:rPr>
          <w:rtl w:val="0"/>
        </w:rPr>
        <w:t xml:space="preserve">- Surface Biology and Geology Mission</w:t>
      </w:r>
    </w:p>
    <w:p w:rsidR="00000000" w:rsidDel="00000000" w:rsidP="00000000" w:rsidRDefault="00000000" w:rsidRPr="00000000" w14:paraId="000008AC">
      <w:pPr>
        <w:spacing w:after="120" w:before="120" w:lineRule="auto"/>
        <w:rPr/>
      </w:pPr>
      <w:r w:rsidDel="00000000" w:rsidR="00000000" w:rsidRPr="00000000">
        <w:rPr>
          <w:b w:val="1"/>
          <w:rtl w:val="0"/>
        </w:rPr>
        <w:t xml:space="preserve">SMAP</w:t>
      </w:r>
      <w:r w:rsidDel="00000000" w:rsidR="00000000" w:rsidRPr="00000000">
        <w:rPr>
          <w:rtl w:val="0"/>
        </w:rPr>
        <w:t xml:space="preserve"> - Soil Moisture Active Passive Mission</w:t>
      </w:r>
    </w:p>
    <w:p w:rsidR="00000000" w:rsidDel="00000000" w:rsidP="00000000" w:rsidRDefault="00000000" w:rsidRPr="00000000" w14:paraId="000008AD">
      <w:pPr>
        <w:spacing w:after="120" w:before="120" w:lineRule="auto"/>
        <w:rPr/>
      </w:pPr>
      <w:r w:rsidDel="00000000" w:rsidR="00000000" w:rsidRPr="00000000">
        <w:rPr>
          <w:b w:val="1"/>
          <w:rtl w:val="0"/>
        </w:rPr>
        <w:t xml:space="preserve">SIF</w:t>
      </w:r>
      <w:r w:rsidDel="00000000" w:rsidR="00000000" w:rsidRPr="00000000">
        <w:rPr>
          <w:rtl w:val="0"/>
        </w:rPr>
        <w:t xml:space="preserve"> - Solar Induced Fluorescence</w:t>
      </w:r>
    </w:p>
    <w:p w:rsidR="00000000" w:rsidDel="00000000" w:rsidP="00000000" w:rsidRDefault="00000000" w:rsidRPr="00000000" w14:paraId="000008AE">
      <w:pPr>
        <w:spacing w:after="120" w:before="120" w:lineRule="auto"/>
        <w:rPr/>
      </w:pPr>
      <w:r w:rsidDel="00000000" w:rsidR="00000000" w:rsidRPr="00000000">
        <w:rPr>
          <w:b w:val="1"/>
          <w:rtl w:val="0"/>
        </w:rPr>
        <w:t xml:space="preserve">SPUN </w:t>
      </w:r>
      <w:r w:rsidDel="00000000" w:rsidR="00000000" w:rsidRPr="00000000">
        <w:rPr>
          <w:rtl w:val="0"/>
        </w:rPr>
        <w:t xml:space="preserve">- Society for the Protection of Underground Networks</w:t>
      </w:r>
    </w:p>
    <w:p w:rsidR="00000000" w:rsidDel="00000000" w:rsidP="00000000" w:rsidRDefault="00000000" w:rsidRPr="00000000" w14:paraId="000008AF">
      <w:pPr>
        <w:spacing w:after="120" w:before="120" w:lineRule="auto"/>
        <w:rPr/>
      </w:pPr>
      <w:r w:rsidDel="00000000" w:rsidR="00000000" w:rsidRPr="00000000">
        <w:rPr>
          <w:b w:val="1"/>
          <w:rtl w:val="0"/>
        </w:rPr>
        <w:t xml:space="preserve">SSC </w:t>
      </w:r>
      <w:r w:rsidDel="00000000" w:rsidR="00000000" w:rsidRPr="00000000">
        <w:rPr>
          <w:rtl w:val="0"/>
        </w:rPr>
        <w:t xml:space="preserve">- Scientific Steering Committee</w:t>
      </w:r>
    </w:p>
    <w:p w:rsidR="00000000" w:rsidDel="00000000" w:rsidP="00000000" w:rsidRDefault="00000000" w:rsidRPr="00000000" w14:paraId="000008B0">
      <w:pPr>
        <w:spacing w:after="120" w:before="120" w:lineRule="auto"/>
        <w:rPr/>
      </w:pPr>
      <w:r w:rsidDel="00000000" w:rsidR="00000000" w:rsidRPr="00000000">
        <w:rPr>
          <w:b w:val="1"/>
          <w:rtl w:val="0"/>
        </w:rPr>
        <w:t xml:space="preserve">SST </w:t>
      </w:r>
      <w:r w:rsidDel="00000000" w:rsidR="00000000" w:rsidRPr="00000000">
        <w:rPr>
          <w:rtl w:val="0"/>
        </w:rPr>
        <w:t xml:space="preserve">- Sea surface temperature</w:t>
      </w:r>
    </w:p>
    <w:p w:rsidR="00000000" w:rsidDel="00000000" w:rsidP="00000000" w:rsidRDefault="00000000" w:rsidRPr="00000000" w14:paraId="000008B1">
      <w:pPr>
        <w:spacing w:after="120" w:before="120" w:lineRule="auto"/>
        <w:rPr/>
      </w:pPr>
      <w:r w:rsidDel="00000000" w:rsidR="00000000" w:rsidRPr="00000000">
        <w:rPr>
          <w:b w:val="1"/>
          <w:rtl w:val="0"/>
        </w:rPr>
        <w:t xml:space="preserve">SWOT</w:t>
      </w:r>
      <w:r w:rsidDel="00000000" w:rsidR="00000000" w:rsidRPr="00000000">
        <w:rPr>
          <w:rtl w:val="0"/>
        </w:rPr>
        <w:t xml:space="preserve"> - Surface Water and Ocean Topography Mission</w:t>
      </w:r>
    </w:p>
    <w:p w:rsidR="00000000" w:rsidDel="00000000" w:rsidP="00000000" w:rsidRDefault="00000000" w:rsidRPr="00000000" w14:paraId="000008B2">
      <w:pPr>
        <w:spacing w:after="120" w:before="120" w:lineRule="auto"/>
        <w:rPr/>
      </w:pPr>
      <w:r w:rsidDel="00000000" w:rsidR="00000000" w:rsidRPr="00000000">
        <w:rPr>
          <w:b w:val="1"/>
          <w:rtl w:val="0"/>
        </w:rPr>
        <w:t xml:space="preserve">TBD - </w:t>
      </w:r>
      <w:r w:rsidDel="00000000" w:rsidR="00000000" w:rsidRPr="00000000">
        <w:rPr>
          <w:rtl w:val="0"/>
        </w:rPr>
        <w:t xml:space="preserve">To Be Determined</w:t>
      </w:r>
    </w:p>
    <w:p w:rsidR="00000000" w:rsidDel="00000000" w:rsidP="00000000" w:rsidRDefault="00000000" w:rsidRPr="00000000" w14:paraId="000008B3">
      <w:pPr>
        <w:spacing w:after="120" w:before="120" w:lineRule="auto"/>
        <w:rPr/>
      </w:pPr>
      <w:r w:rsidDel="00000000" w:rsidR="00000000" w:rsidRPr="00000000">
        <w:rPr>
          <w:b w:val="1"/>
          <w:rtl w:val="0"/>
        </w:rPr>
        <w:t xml:space="preserve">TEK </w:t>
      </w:r>
      <w:r w:rsidDel="00000000" w:rsidR="00000000" w:rsidRPr="00000000">
        <w:rPr>
          <w:rtl w:val="0"/>
        </w:rPr>
        <w:t xml:space="preserve">- Traditional ecological knowledge</w:t>
      </w:r>
    </w:p>
    <w:p w:rsidR="00000000" w:rsidDel="00000000" w:rsidP="00000000" w:rsidRDefault="00000000" w:rsidRPr="00000000" w14:paraId="000008B4">
      <w:pPr>
        <w:spacing w:after="120" w:before="120" w:lineRule="auto"/>
        <w:rPr/>
      </w:pPr>
      <w:r w:rsidDel="00000000" w:rsidR="00000000" w:rsidRPr="00000000">
        <w:rPr>
          <w:b w:val="1"/>
          <w:rtl w:val="0"/>
        </w:rPr>
        <w:t xml:space="preserve">TRL</w:t>
      </w:r>
      <w:r w:rsidDel="00000000" w:rsidR="00000000" w:rsidRPr="00000000">
        <w:rPr>
          <w:rtl w:val="0"/>
        </w:rPr>
        <w:t xml:space="preserve"> - Technology Readiness Level</w:t>
      </w:r>
    </w:p>
    <w:p w:rsidR="00000000" w:rsidDel="00000000" w:rsidP="00000000" w:rsidRDefault="00000000" w:rsidRPr="00000000" w14:paraId="000008B5">
      <w:pPr>
        <w:spacing w:after="120" w:before="120" w:lineRule="auto"/>
        <w:rPr/>
      </w:pPr>
      <w:r w:rsidDel="00000000" w:rsidR="00000000" w:rsidRPr="00000000">
        <w:rPr>
          <w:b w:val="1"/>
          <w:rtl w:val="0"/>
        </w:rPr>
        <w:t xml:space="preserve">TIR </w:t>
      </w:r>
      <w:r w:rsidDel="00000000" w:rsidR="00000000" w:rsidRPr="00000000">
        <w:rPr>
          <w:rtl w:val="0"/>
        </w:rPr>
        <w:t xml:space="preserve">- Thermal Infrared</w:t>
      </w:r>
    </w:p>
    <w:p w:rsidR="00000000" w:rsidDel="00000000" w:rsidP="00000000" w:rsidRDefault="00000000" w:rsidRPr="00000000" w14:paraId="000008B6">
      <w:pPr>
        <w:spacing w:after="120" w:before="120" w:lineRule="auto"/>
        <w:rPr/>
      </w:pPr>
      <w:r w:rsidDel="00000000" w:rsidR="00000000" w:rsidRPr="00000000">
        <w:rPr>
          <w:b w:val="1"/>
          <w:rtl w:val="0"/>
        </w:rPr>
        <w:t xml:space="preserve">UAV </w:t>
      </w:r>
      <w:r w:rsidDel="00000000" w:rsidR="00000000" w:rsidRPr="00000000">
        <w:rPr>
          <w:rtl w:val="0"/>
        </w:rPr>
        <w:t xml:space="preserve">- Uncrewed Air Vehicle</w:t>
      </w:r>
    </w:p>
    <w:p w:rsidR="00000000" w:rsidDel="00000000" w:rsidP="00000000" w:rsidRDefault="00000000" w:rsidRPr="00000000" w14:paraId="000008B7">
      <w:pPr>
        <w:spacing w:after="120" w:before="120" w:lineRule="auto"/>
        <w:rPr/>
      </w:pPr>
      <w:r w:rsidDel="00000000" w:rsidR="00000000" w:rsidRPr="00000000">
        <w:rPr>
          <w:b w:val="1"/>
          <w:rtl w:val="0"/>
        </w:rPr>
        <w:t xml:space="preserve">UNFCCC </w:t>
      </w:r>
      <w:r w:rsidDel="00000000" w:rsidR="00000000" w:rsidRPr="00000000">
        <w:rPr>
          <w:rtl w:val="0"/>
        </w:rPr>
        <w:t xml:space="preserve">- United Nations Framework Convention on Climate Change </w:t>
      </w:r>
    </w:p>
    <w:p w:rsidR="00000000" w:rsidDel="00000000" w:rsidP="00000000" w:rsidRDefault="00000000" w:rsidRPr="00000000" w14:paraId="000008B8">
      <w:pPr>
        <w:spacing w:after="120" w:before="120" w:lineRule="auto"/>
        <w:rPr/>
      </w:pPr>
      <w:r w:rsidDel="00000000" w:rsidR="00000000" w:rsidRPr="00000000">
        <w:rPr>
          <w:b w:val="1"/>
          <w:rtl w:val="0"/>
        </w:rPr>
        <w:t xml:space="preserve">USAID</w:t>
      </w:r>
      <w:r w:rsidDel="00000000" w:rsidR="00000000" w:rsidRPr="00000000">
        <w:rPr>
          <w:rtl w:val="0"/>
        </w:rPr>
        <w:t xml:space="preserve"> - U.S. Agency for International Development</w:t>
      </w:r>
    </w:p>
    <w:p w:rsidR="00000000" w:rsidDel="00000000" w:rsidP="00000000" w:rsidRDefault="00000000" w:rsidRPr="00000000" w14:paraId="000008B9">
      <w:pPr>
        <w:spacing w:after="120" w:before="120" w:lineRule="auto"/>
        <w:rPr/>
      </w:pPr>
      <w:r w:rsidDel="00000000" w:rsidR="00000000" w:rsidRPr="00000000">
        <w:rPr>
          <w:b w:val="1"/>
          <w:rtl w:val="0"/>
        </w:rPr>
        <w:t xml:space="preserve">USFS </w:t>
      </w:r>
      <w:r w:rsidDel="00000000" w:rsidR="00000000" w:rsidRPr="00000000">
        <w:rPr>
          <w:rtl w:val="0"/>
        </w:rPr>
        <w:t xml:space="preserve">- U.S. Forest Service </w:t>
      </w:r>
    </w:p>
    <w:p w:rsidR="00000000" w:rsidDel="00000000" w:rsidP="00000000" w:rsidRDefault="00000000" w:rsidRPr="00000000" w14:paraId="000008BA">
      <w:pPr>
        <w:spacing w:after="120" w:before="120" w:lineRule="auto"/>
        <w:rPr/>
      </w:pPr>
      <w:r w:rsidDel="00000000" w:rsidR="00000000" w:rsidRPr="00000000">
        <w:rPr>
          <w:b w:val="1"/>
          <w:rtl w:val="0"/>
        </w:rPr>
        <w:t xml:space="preserve">USGS </w:t>
      </w:r>
      <w:r w:rsidDel="00000000" w:rsidR="00000000" w:rsidRPr="00000000">
        <w:rPr>
          <w:rtl w:val="0"/>
        </w:rPr>
        <w:t xml:space="preserve">- U.S. Geological Survey</w:t>
      </w:r>
    </w:p>
    <w:p w:rsidR="00000000" w:rsidDel="00000000" w:rsidP="00000000" w:rsidRDefault="00000000" w:rsidRPr="00000000" w14:paraId="000008BB">
      <w:pPr>
        <w:spacing w:after="120" w:before="120" w:lineRule="auto"/>
        <w:rPr/>
      </w:pPr>
      <w:r w:rsidDel="00000000" w:rsidR="00000000" w:rsidRPr="00000000">
        <w:rPr>
          <w:b w:val="1"/>
          <w:rtl w:val="0"/>
        </w:rPr>
        <w:t xml:space="preserve">VSWIR </w:t>
      </w:r>
      <w:r w:rsidDel="00000000" w:rsidR="00000000" w:rsidRPr="00000000">
        <w:rPr>
          <w:rtl w:val="0"/>
        </w:rPr>
        <w:t xml:space="preserve">- Visible to Shortwave Infrared</w:t>
      </w:r>
    </w:p>
    <w:p w:rsidR="00000000" w:rsidDel="00000000" w:rsidP="00000000" w:rsidRDefault="00000000" w:rsidRPr="00000000" w14:paraId="000008BC">
      <w:pPr>
        <w:spacing w:after="120" w:before="120" w:lineRule="auto"/>
        <w:rPr/>
      </w:pPr>
      <w:r w:rsidDel="00000000" w:rsidR="00000000" w:rsidRPr="00000000">
        <w:rPr>
          <w:b w:val="1"/>
          <w:rtl w:val="0"/>
        </w:rPr>
        <w:t xml:space="preserve">WRI </w:t>
      </w:r>
      <w:r w:rsidDel="00000000" w:rsidR="00000000" w:rsidRPr="00000000">
        <w:rPr>
          <w:rtl w:val="0"/>
        </w:rPr>
        <w:t xml:space="preserve">- World Resources Institute</w:t>
      </w:r>
    </w:p>
    <w:p w:rsidR="00000000" w:rsidDel="00000000" w:rsidP="00000000" w:rsidRDefault="00000000" w:rsidRPr="00000000" w14:paraId="000008BD">
      <w:pPr>
        <w:spacing w:after="120" w:before="120" w:lineRule="auto"/>
        <w:rPr/>
      </w:pPr>
      <w:r w:rsidDel="00000000" w:rsidR="00000000" w:rsidRPr="00000000">
        <w:rPr>
          <w:rtl w:val="0"/>
        </w:rPr>
      </w:r>
    </w:p>
    <w:p w:rsidR="00000000" w:rsidDel="00000000" w:rsidP="00000000" w:rsidRDefault="00000000" w:rsidRPr="00000000" w14:paraId="000008BE">
      <w:pPr>
        <w:pStyle w:val="Heading2"/>
        <w:rPr/>
      </w:pPr>
      <w:bookmarkStart w:colFirst="0" w:colLast="0" w:name="_rymy755ymrd5" w:id="73"/>
      <w:bookmarkEnd w:id="73"/>
      <w:r w:rsidDel="00000000" w:rsidR="00000000" w:rsidRPr="00000000">
        <w:rPr>
          <w:rtl w:val="0"/>
        </w:rPr>
        <w:t xml:space="preserve">14. Appendices</w:t>
      </w:r>
    </w:p>
    <w:p w:rsidR="00000000" w:rsidDel="00000000" w:rsidP="00000000" w:rsidRDefault="00000000" w:rsidRPr="00000000" w14:paraId="000008BF">
      <w:pPr>
        <w:rPr>
          <w:b w:val="1"/>
        </w:rPr>
      </w:pPr>
      <w:hyperlink r:id="rId74">
        <w:r w:rsidDel="00000000" w:rsidR="00000000" w:rsidRPr="00000000">
          <w:rPr>
            <w:b w:val="1"/>
            <w:color w:val="1155cc"/>
            <w:u w:val="single"/>
            <w:rtl w:val="0"/>
          </w:rPr>
          <w:t xml:space="preserve">Appendices Google Doc here</w:t>
        </w:r>
      </w:hyperlink>
      <w:r w:rsidDel="00000000" w:rsidR="00000000" w:rsidRPr="00000000">
        <w:rPr>
          <w:rtl w:val="0"/>
        </w:rPr>
      </w:r>
    </w:p>
    <w:p w:rsidR="00000000" w:rsidDel="00000000" w:rsidP="00000000" w:rsidRDefault="00000000" w:rsidRPr="00000000" w14:paraId="000008C0">
      <w:pPr>
        <w:pStyle w:val="Heading3"/>
        <w:rPr/>
      </w:pPr>
      <w:bookmarkStart w:colFirst="0" w:colLast="0" w:name="_1737u9tquxno" w:id="74"/>
      <w:bookmarkEnd w:id="74"/>
      <w:r w:rsidDel="00000000" w:rsidR="00000000" w:rsidRPr="00000000">
        <w:rPr>
          <w:rtl w:val="0"/>
        </w:rPr>
        <w:t xml:space="preserve">A -  PANGEA Partners</w:t>
      </w:r>
    </w:p>
    <w:p w:rsidR="00000000" w:rsidDel="00000000" w:rsidP="00000000" w:rsidRDefault="00000000" w:rsidRPr="00000000" w14:paraId="000008C1">
      <w:pPr>
        <w:pStyle w:val="Heading3"/>
        <w:rPr/>
      </w:pPr>
      <w:bookmarkStart w:colFirst="0" w:colLast="0" w:name="_98hy2rarbqxy" w:id="75"/>
      <w:bookmarkEnd w:id="75"/>
      <w:r w:rsidDel="00000000" w:rsidR="00000000" w:rsidRPr="00000000">
        <w:rPr>
          <w:rtl w:val="0"/>
        </w:rPr>
        <w:t xml:space="preserve">B - Engagement during the Scoping Campaign </w:t>
      </w:r>
    </w:p>
    <w:p w:rsidR="00000000" w:rsidDel="00000000" w:rsidP="00000000" w:rsidRDefault="00000000" w:rsidRPr="00000000" w14:paraId="000008C2">
      <w:pPr>
        <w:pStyle w:val="Heading3"/>
        <w:rPr/>
      </w:pPr>
      <w:bookmarkStart w:colFirst="0" w:colLast="0" w:name="_969urlcnvqlw" w:id="76"/>
      <w:bookmarkEnd w:id="76"/>
      <w:r w:rsidDel="00000000" w:rsidR="00000000" w:rsidRPr="00000000">
        <w:rPr>
          <w:rtl w:val="0"/>
        </w:rPr>
        <w:t xml:space="preserve">C</w:t>
      </w:r>
      <w:r w:rsidDel="00000000" w:rsidR="00000000" w:rsidRPr="00000000">
        <w:rPr>
          <w:rtl w:val="0"/>
        </w:rPr>
        <w:t xml:space="preserve"> - Planned and Ongoing Research and Monitoring Activities </w:t>
      </w:r>
    </w:p>
    <w:p w:rsidR="00000000" w:rsidDel="00000000" w:rsidP="00000000" w:rsidRDefault="00000000" w:rsidRPr="00000000" w14:paraId="000008C3">
      <w:pPr>
        <w:pStyle w:val="Heading3"/>
        <w:rPr/>
      </w:pPr>
      <w:bookmarkStart w:colFirst="0" w:colLast="0" w:name="_79hvy15uphw" w:id="77"/>
      <w:bookmarkEnd w:id="77"/>
      <w:r w:rsidDel="00000000" w:rsidR="00000000" w:rsidRPr="00000000">
        <w:rPr>
          <w:rtl w:val="0"/>
        </w:rPr>
        <w:t xml:space="preserve">D - PANGEA Core and Extended Domains Detailed Table</w:t>
      </w:r>
    </w:p>
    <w:p w:rsidR="00000000" w:rsidDel="00000000" w:rsidP="00000000" w:rsidRDefault="00000000" w:rsidRPr="00000000" w14:paraId="000008C4">
      <w:pPr>
        <w:pStyle w:val="Heading3"/>
        <w:rPr/>
      </w:pPr>
      <w:bookmarkStart w:colFirst="0" w:colLast="0" w:name="_lknrb566psmv" w:id="78"/>
      <w:bookmarkEnd w:id="78"/>
      <w:r w:rsidDel="00000000" w:rsidR="00000000" w:rsidRPr="00000000">
        <w:rPr>
          <w:rtl w:val="0"/>
        </w:rPr>
        <w:t xml:space="preserve">E - Potential PANGEA Training Activities</w:t>
      </w:r>
    </w:p>
    <w:p w:rsidR="00000000" w:rsidDel="00000000" w:rsidP="00000000" w:rsidRDefault="00000000" w:rsidRPr="00000000" w14:paraId="000008C5">
      <w:pPr>
        <w:pStyle w:val="Heading3"/>
        <w:rPr/>
      </w:pPr>
      <w:bookmarkStart w:colFirst="0" w:colLast="0" w:name="_u0cqs6788e4p" w:id="79"/>
      <w:bookmarkEnd w:id="79"/>
      <w:r w:rsidDel="00000000" w:rsidR="00000000" w:rsidRPr="00000000">
        <w:rPr>
          <w:rtl w:val="0"/>
        </w:rPr>
        <w:t xml:space="preserve">F</w:t>
      </w:r>
      <w:r w:rsidDel="00000000" w:rsidR="00000000" w:rsidRPr="00000000">
        <w:rPr>
          <w:rtl w:val="0"/>
        </w:rPr>
        <w:t xml:space="preserve"> - Letters of Support</w:t>
      </w:r>
      <w:r w:rsidDel="00000000" w:rsidR="00000000" w:rsidRPr="00000000">
        <w:rPr>
          <w:rtl w:val="0"/>
        </w:rPr>
      </w:r>
    </w:p>
    <w:p w:rsidR="00000000" w:rsidDel="00000000" w:rsidP="00000000" w:rsidRDefault="00000000" w:rsidRPr="00000000" w14:paraId="000008C6">
      <w:pPr>
        <w:ind w:left="0" w:firstLine="0"/>
        <w:rPr>
          <w:i w:val="1"/>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nextPage"/>
      <w:pgSz w:h="15840" w:w="12240" w:orient="portrait"/>
      <w:pgMar w:bottom="1440" w:top="1440" w:left="153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rcos Longo" w:id="296" w:date="2024-11-06T19:58:36Z">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Q23. Please keep this comment for now, I will delete when I update the tables.</w:t>
        </w:r>
      </w:ins>
    </w:p>
  </w:comment>
  <w:comment w:author="Marcos Longo" w:id="151" w:date="2024-10-27T17:42:35Z">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reading and other people's comments, I suggest restructuring this section so it looks more like 2.1-2.3, with stronger focus on the current state of knowledge. We can talk about what PANGEA will do in other sections.</w:t>
        </w:r>
      </w:ins>
    </w:p>
  </w:comment>
  <w:comment w:author="Michael Keller" w:id="369" w:date="2024-10-29T21:38:22Z">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this detail to a key partner appendix.  Condense the key partner name and main role in &lt;10 words into a 2 column table.</w:t>
        </w:r>
      </w:ins>
    </w:p>
  </w:comment>
  <w:comment w:author="Michael Keller" w:id="380" w:date="2024-10-29T21:44:34Z">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Selva?</w:t>
        </w:r>
      </w:ins>
    </w:p>
  </w:comment>
  <w:comment w:author="Marcos Longo" w:id="295" w:date="2024-11-06T19:58:58Z">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Q22. Please keep this comment for now, I will delete when I update the tables.</w:t>
        </w:r>
      </w:ins>
    </w:p>
  </w:comment>
  <w:comment w:author="Robinson Negron-Juarez" w:id="164" w:date="2024-10-23T00:51:50Z">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remove this whole paragraph since repeat the effect of deforestation, degradation from other sections</w:t>
        </w:r>
      </w:ins>
    </w:p>
  </w:comment>
  <w:comment w:author="Hannah Stouter" w:id="154" w:date="2024-10-31T16:12:34Z">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 3.2.2 as a knowledge gap [forest resilience]- I think it makes more sense there. I'm going to leave it out here</w:t>
        </w:r>
      </w:ins>
    </w:p>
  </w:comment>
  <w:comment w:author="Hannah Stouter" w:id="77" w:date="2024-10-21T18:43:21Z">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almost word for word what is outlined above (p.20) for the optimal, baseline, and threshold investigations. Does it need to be here twice?</w:t>
        </w:r>
      </w:ins>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total reactions</w:t>
        </w:r>
      </w:ins>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Jill Thompson reacted with 👍 at 2024-11-06 04:35 AM</w:t>
        </w:r>
      </w:ins>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Marcos Longo reacted with 👍 at 2024-10-26 16:01 PM</w:t>
        </w:r>
      </w:ins>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Yanlei Feng reacted with 👍 at 2024-11-04 14:24 PM</w:t>
        </w:r>
      </w:ins>
    </w:p>
  </w:comment>
  <w:comment w:author="Elsa Ordway" w:id="359" w:date="2024-09-27T02:53:20Z">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figure in this section showing airborne lidar transects in DRC and Brazil + AfriSAR flight lines</w:t>
        </w:r>
      </w:ins>
    </w:p>
  </w:comment>
  <w:comment w:author="Marcos Longo" w:id="222" w:date="2024-10-31T15:58:26Z">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 12 of https://docs.google.com/presentation/d/1oF2clBfRirR4hQWt_cLjrY0_FGGOWFrG/edit?usp=sharing&amp;ouid=110630933604078833874&amp;rtpof=true&amp;sd=true. </w:t>
        </w:r>
      </w:ins>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it's worth including the figure though.</w:t>
        </w:r>
      </w:ins>
    </w:p>
  </w:comment>
  <w:comment w:author="Michael Keller" w:id="341" w:date="2024-10-29T21:30:16Z">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"Optimal" is absolutely the wrong word.  We did not optimize anything.  Physical science folks in particular will find this objectionable.  What we really want this to represent is a full project.  Full in this sense is whole, complete, or comprehensive.  Perhaps we could call this the "Comprehensive" level of measurements?</w:t>
        </w:r>
      </w:ins>
    </w:p>
  </w:comment>
  <w:comment w:author="Marcos Longo" w:id="191" w:date="2024-10-27T18:03:33Z">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Citation?</w:t>
        </w:r>
      </w:ins>
    </w:p>
  </w:comment>
  <w:comment w:author="Marcos Longo" w:id="220" w:date="2024-10-31T15:59:12Z">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https://dx.doi.org/10.1111/geb.13381</w:t>
        </w:r>
      </w:ins>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this one only if keeping the figure, as these data are for Brazil only.</w:t>
        </w:r>
      </w:ins>
    </w:p>
  </w:comment>
  <w:comment w:author="Elsa Ordway" w:id="215" w:date="2024-09-09T19:22:54Z">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motivate in terms of disturbance types, intensities, and frequencies</w:t>
        </w:r>
      </w:ins>
    </w:p>
  </w:comment>
  <w:comment w:author="Marcos Longo" w:id="321" w:date="2024-11-04T22:45:38Z">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https://doi.org/10.1016/j.jhydrol.2012.08.005</w:t>
        </w:r>
      </w:ins>
    </w:p>
  </w:comment>
  <w:comment w:author="Michael Keller" w:id="110" w:date="2024-10-21T06:55:16Z">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NBE.  Need consistency.</w:t>
        </w:r>
      </w:ins>
    </w:p>
  </w:comment>
  <w:comment w:author="Marcos Longo" w:id="221" w:date="2024-10-31T15:59:49Z">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how to cite the entire NGEE-Tropics archive.</w:t>
        </w:r>
      </w:ins>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not needed if the figure is not included.</w:t>
        </w:r>
      </w:ins>
    </w:p>
  </w:comment>
  <w:comment w:author="Yanlei Feng" w:id="356" w:date="2024-10-28T16:04:39Z">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Landsat 9?</w:t>
        </w:r>
      </w:ins>
    </w:p>
  </w:comment>
  <w:comment w:author="Elsa Ordway" w:id="357" w:date="2024-10-29T14:56:43Z">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examples, it's not meant to be comprehensive. I want to focus on the major advances with new types of sensors</w:t>
        </w:r>
      </w:ins>
    </w:p>
  </w:comment>
  <w:comment w:author="Marcos Longo" w:id="146" w:date="2024-10-27T17:27:20Z">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putting this paragraph before the previous one. This way we focus first on the current weather and climate drivers, then shift to drivers of change (LCLUC and climate change).</w:t>
        </w:r>
      </w:ins>
    </w:p>
  </w:comment>
  <w:comment w:author="Robinson Negron-Juarez" w:id="372" w:date="2024-10-31T02:52:19Z">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list is less rigorous than the one provided in 6.2.4 Field Observations and Studies.</w:t>
        </w:r>
      </w:ins>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say that the candidate sites should incorporate all/most the characteristics listed in 6.2.4?</w:t>
        </w:r>
      </w:ins>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6.2.4 I included CH4.</w:t>
        </w:r>
      </w:ins>
    </w:p>
  </w:comment>
  <w:comment w:author="Marcos Longo" w:id="250" w:date="2024-11-01T22:53:02Z">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this one up, so we talk about CUE and WUE, this needs to be verified.</w:t>
        </w:r>
      </w:ins>
    </w:p>
  </w:comment>
  <w:comment w:author="Jill Thompson" w:id="148" w:date="2024-11-07T13:54:53Z">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the records in themselves it is what the "records are measuring.  Say which aspect of climate record is causing open canopies.</w:t>
        </w:r>
      </w:ins>
    </w:p>
  </w:comment>
  <w:comment w:author="Marcos Longo" w:id="147" w:date="2024-10-27T17:07:28Z">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belongs to the second paragraph as they are more "weather" related.</w:t>
        </w:r>
      </w:ins>
    </w:p>
  </w:comment>
  <w:comment w:author="Michael Keller" w:id="127" w:date="2024-10-23T07:18:09Z">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Opportunity for linkage to nutrients.</w:t>
        </w:r>
      </w:ins>
    </w:p>
  </w:comment>
  <w:comment w:author="Michael Keller" w:id="29" w:date="2024-11-09T01:18:49Z">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only one class of social science models.  Why chose this one?  I recall an economist calling agent based models "video games."</w:t>
        </w:r>
      </w:ins>
    </w:p>
  </w:comment>
  <w:comment w:author="Michael Keller" w:id="412" w:date="2024-11-01T22:43:39Z">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move to an appendix because much of the content is obvious</w:t>
        </w:r>
      </w:ins>
    </w:p>
  </w:comment>
  <w:comment w:author="Michael Keller" w:id="413" w:date="2024-11-01T23:01:10Z">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tried to edit the linked table and the changes there are not coming through to this document even after I reload the document.</w:t>
        </w:r>
      </w:ins>
    </w:p>
  </w:comment>
  <w:comment w:author="Elsa Ordway" w:id="414" w:date="2024-11-02T20:05:02Z">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edit the table at the link, come back here, hover over "Linked table" until it shows Update as an option. Click that and then you should see your updates</w:t>
        </w:r>
      </w:ins>
    </w:p>
  </w:comment>
  <w:comment w:author="Michael Keller" w:id="115" w:date="2024-10-22T07:16:40Z">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2.5 overlaps here.  Leave this paragraph for now.  Possibly just refer to 2.5.</w:t>
        </w:r>
      </w:ins>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ins>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Marcos Longo reacted with 👍 at 2024-10-26 17:15 PM</w:t>
        </w:r>
      </w:ins>
    </w:p>
  </w:comment>
  <w:comment w:author="Jill Thompson" w:id="116" w:date="2024-11-06T14:22:27Z">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doesn't suit section on new satellite information.  Disturbances are also involved in all the themes . Agree refer to section 2.5</w:t>
        </w:r>
      </w:ins>
    </w:p>
  </w:comment>
  <w:comment w:author="Marcos Longo" w:id="387" w:date="2024-11-07T14:17:00Z">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reasons I explained above. No point in running OSSEs at the end of PANGEA.</w:t>
        </w:r>
      </w:ins>
    </w:p>
  </w:comment>
  <w:comment w:author="Marcos Longo" w:id="219" w:date="2024-10-31T15:12:34Z">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https://dx.doi.org/10.1111/gcb.14904</w:t>
        </w:r>
      </w:ins>
    </w:p>
  </w:comment>
  <w:comment w:author="Robinson Negron-Juarez" w:id="331" w:date="2024-10-25T03:09:04Z">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ModEx approach?</w:t>
        </w:r>
      </w:ins>
    </w:p>
  </w:comment>
  <w:comment w:author="Michael Keller" w:id="411" w:date="2024-11-01T22:32:03Z">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here on the academic community or communities.  That seems like a major gap?  Or does that fit somewhere else?</w:t>
        </w:r>
      </w:ins>
    </w:p>
  </w:comment>
  <w:comment w:author="Michael Keller" w:id="415" w:date="2024-11-01T22:46:26Z">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 retaining this table in the main document</w:t>
        </w:r>
      </w:ins>
    </w:p>
  </w:comment>
  <w:comment w:author="Robinson Negron-Juarez" w:id="330" w:date="2024-10-25T03:11:14Z">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ModEx approach? Should not we thinking more on a Remote Sensind/Satellite-Experiment approach?</w:t>
        </w:r>
      </w:ins>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 $100M investment, NGEE-T managed to conduct fieldwork at only five sites. Yes, the pandemic was a big factor here.</w:t>
        </w:r>
      </w:ins>
    </w:p>
  </w:comment>
  <w:comment w:author="Elsa Ordway" w:id="404" w:date="2024-10-07T03:18:23Z">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wording shared from State Dept colleagues - leave as is</w:t>
        </w:r>
      </w:ins>
    </w:p>
  </w:comment>
  <w:comment w:author="Michael Keller" w:id="405" w:date="2024-10-28T22:00:20Z">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allowed to improve usage?</w:t>
        </w:r>
      </w:ins>
    </w:p>
  </w:comment>
  <w:comment w:author="Marcos Longo" w:id="391" w:date="2024-11-07T14:21:05Z">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https://dx.doi.org/10.5194/gmd-15-8153-2022</w:t>
        </w:r>
      </w:ins>
    </w:p>
  </w:comment>
  <w:comment w:author="Marcos Longo" w:id="298" w:date="2024-11-07T00:59:47Z">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Q27. Please keep this comment here, I will delete it when I update the tables.</w:t>
        </w:r>
      </w:ins>
    </w:p>
  </w:comment>
  <w:comment w:author="Jill Thompson" w:id="265" w:date="2024-11-07T15:30:52Z">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precipitation recycling - I prefer precipitation but often in other parts of the  txt called rainfall</w:t>
        </w:r>
      </w:ins>
    </w:p>
  </w:comment>
  <w:comment w:author="Robinson Negron-Juarez" w:id="384" w:date="2024-10-31T03:24:43Z">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@mlongo@lbl.gov </w:t>
        </w:r>
      </w:ins>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chance to rewrite this goals emphasizing use of satellite data or the integration of satellite data to inform models?</w:t>
        </w:r>
      </w:ins>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mlongo@lbl.gov_</w:t>
        </w:r>
      </w:ins>
    </w:p>
  </w:comment>
  <w:comment w:author="Michael Keller" w:id="408" w:date="2024-11-01T22:26:57Z">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in-person engagement?  More if we consider Webinars, etc.?</w:t>
        </w:r>
      </w:ins>
    </w:p>
  </w:comment>
  <w:comment w:author="Marcos Longo" w:id="264" w:date="2024-11-07T00:57:35Z">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part of Q18. Please keep this comment here, I will delete it when I update the tables.</w:t>
        </w:r>
      </w:ins>
    </w:p>
  </w:comment>
  <w:comment w:author="Marcos Longo" w:id="266" w:date="2024-11-07T00:58:04Z">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Q19. Please keep this comment here, I will delete it when I update the tables.</w:t>
        </w:r>
      </w:ins>
    </w:p>
  </w:comment>
  <w:comment w:author="Marcos Longo" w:id="236" w:date="2024-11-01T21:59:27Z">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mostly recycled from the previous text. I am not sure this describes enough of PANGEA will do regarding Q9.</w:t>
        </w:r>
      </w:ins>
    </w:p>
  </w:comment>
  <w:comment w:author="Michael Keller" w:id="96" w:date="2024-10-21T07:15:21Z">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biogeochemical cycles not mentioned at all in this section -- need at least some mention of N&amp;P.</w:t>
        </w:r>
      </w:ins>
    </w:p>
  </w:comment>
  <w:comment w:author="Marcos Longo" w:id="97" w:date="2024-10-27T00:19:10Z">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There are a few citations here and there alluding to soil fertility, but N and P are not coming across in this section.</w:t>
        </w:r>
      </w:ins>
    </w:p>
  </w:comment>
  <w:comment w:author="Jill Thompson" w:id="98" w:date="2024-11-06T13:51:41Z">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impact of water - change in precipitation patterns and drought etc also be included as water has much affect on biogeochemical cycles.</w:t>
        </w:r>
      </w:ins>
    </w:p>
  </w:comment>
  <w:comment w:author="Marc Simard" w:id="3" w:date="2024-11-06T00:56:15Z">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significant?  number for C but none for quantity for water and fluxes.</w:t>
        </w:r>
      </w:ins>
    </w:p>
  </w:comment>
  <w:comment w:author="Yanlei Feng" w:id="4" w:date="2024-11-07T23:09:58Z">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add significance of tropical forests for water, and biodiversity here</w:t>
        </w:r>
      </w:ins>
    </w:p>
  </w:comment>
  <w:comment w:author="Elsa Ordway" w:id="144" w:date="2024-11-01T21:50:44Z">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from elsewhere - make sure it reads as integrated with the rest of the section</w:t>
        </w:r>
      </w:ins>
    </w:p>
  </w:comment>
  <w:comment w:author="Jill Thompson" w:id="145" w:date="2024-11-07T13:50:42Z">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need its own heading some should be integrated with Anthropogenic disturbances (which currently reads like a list) while part of it seems to be about potentially non-human effects of storms.</w:t>
        </w:r>
      </w:ins>
    </w:p>
  </w:comment>
  <w:comment w:author="Jill Thompson" w:id="216" w:date="2024-11-07T14:38:57Z">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disturbance gradients as noted later?</w:t>
        </w:r>
      </w:ins>
    </w:p>
  </w:comment>
  <w:comment w:author="Marcos Longo" w:id="392" w:date="2024-11-09T00:23:52Z">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somewhat shorter version of the table, but it is still long. </w:t>
        </w:r>
      </w:ins>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table is now linked, if you have suggestions on how to shorten it further, feel free to edit it in the linked spreadsheet.</w:t>
        </w:r>
      </w:ins>
    </w:p>
  </w:comment>
  <w:comment w:author="Marcos Longo" w:id="393" w:date="2024-11-09T00:35:15Z">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align the remote sensing with what was described in section 3. One way to shorten the table would be to have fewer examples of remote sensing.</w:t>
        </w:r>
      </w:ins>
    </w:p>
  </w:comment>
  <w:comment w:author="Michael Keller" w:id="19" w:date="2024-11-08T22:39:30Z">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box should move.  It breaks the flow from motivation to questions.</w:t>
        </w:r>
      </w:ins>
    </w:p>
  </w:comment>
  <w:comment w:author="Elsa Ordway" w:id="435" w:date="2024-11-01T21:17:19Z">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@zaunbrecher@ucla.edu leaving notes from USAID here: </w:t>
        </w:r>
      </w:ins>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SERVIR; SilvaCarbon; SWAMP</w:t>
        </w:r>
      </w:ins>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measure forest degradation! - starting from carbon point of view, but not just carbon</w:t>
        </w:r>
      </w:ins>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Tropical Forest Forever Facility - need global datasets that countries can take advantage of</w:t>
        </w:r>
      </w:ins>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FIRES - Amazon especially!</w:t>
        </w:r>
      </w:ins>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PANGEA could be precursor to SERVIR Central Africa hub </w:t>
        </w:r>
      </w:ins>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governments in their ability </w:t>
        </w:r>
      </w:ins>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encourage biodiv team to come to town hall in DC - likely alignment there too</w:t>
        </w:r>
      </w:ins>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USAID works across the tropics by managing programs that strengthen the capacity of governments to use remote sensing in support of their Nationally Determined Contributions (NDCs). Beyond SERVIR, two notable programs include SilvaCarbon and SWAMP. SilvaCarbon has a clear mandate to supporting carbon monitoring and reporting. SWAMP shares this mandate, with a more specific geographic focus on mangroves and lowland and upland peatlands. PANGEA will yield valuable data and methods that have the potential to contribute to management and land-use planning efforts focused on reductions in land-based carbon emissions supported by USAID across the tropics.</w:t>
        </w:r>
      </w:ins>
    </w:p>
  </w:comment>
  <w:comment w:author="Yanlei Feng" w:id="121" w:date="2024-10-21T14:56:05Z">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entire paragraph is about peatland, I will keep an eye on other sections to see if we have such emphasis on soil carbon and peatland. If not, I suggest move or delete.</w:t>
        </w:r>
      </w:ins>
    </w:p>
  </w:comment>
  <w:comment w:author="Elsa Ordway" w:id="122" w:date="2024-10-22T20:59:22Z">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keep the info on peatlands, but we can integrate into the section on wetlands if that would help streamline</w:t>
        </w:r>
      </w:ins>
    </w:p>
  </w:comment>
  <w:comment w:author="Michael Keller" w:id="123" w:date="2024-10-23T06:43:55Z">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Peatlands are special because of the large stocks of stored carbon,.  Therefore, a paragraph in the carbon section seems appropriate.  Missing here is the vulnerability of peatlands to fire is the water balance changes.  In Indonesia, fires in drained peatlands burn for months.  Mark Conchrane has papers about this.  There is also an older paper in one of the first issues of Global Biogeochemical Cycles showing the importance of peat fires in the global carbon cycle during the 1998 El Niño -- a remarkable paper for its time.</w:t>
        </w:r>
      </w:ins>
    </w:p>
  </w:comment>
  <w:comment w:author="Marcos Longo" w:id="297" w:date="2024-11-07T00:59:33Z">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Q26. Please keep this comment here, I will delete it when I update the tables.</w:t>
        </w:r>
      </w:ins>
    </w:p>
  </w:comment>
  <w:comment w:author="Yanlei Feng" w:id="128" w:date="2024-10-21T15:05:51Z">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Methods, maybe move to section 6.</w:t>
        </w:r>
      </w:ins>
    </w:p>
  </w:comment>
  <w:comment w:author="Marcos Longo" w:id="269" w:date="2024-11-07T00:58:17Z">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Q20. Please keep this comment here, I will delete it when I update the tables.</w:t>
        </w:r>
      </w:ins>
    </w:p>
  </w:comment>
  <w:comment w:author="Michael Keller" w:id="20" w:date="2024-11-08T22:45:31Z">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water"?</w:t>
        </w:r>
      </w:ins>
    </w:p>
  </w:comment>
  <w:comment w:author="Michael Keller" w:id="21" w:date="2024-11-09T00:36:58Z">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could be a longer list including biogeochemical cycles and forest-climate feedbacks&gt;</w:t>
        </w:r>
      </w:ins>
    </w:p>
  </w:comment>
  <w:comment w:author="Michael Keller" w:id="22" w:date="2024-11-09T00:37:20Z">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alone seems to restricted given the overall document.</w:t>
        </w:r>
      </w:ins>
    </w:p>
  </w:comment>
  <w:comment w:author="Jill Thompson" w:id="311" w:date="2024-11-07T16:25:44Z">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call them permanent before, think it was long-term.</w:t>
        </w:r>
      </w:ins>
    </w:p>
  </w:comment>
  <w:comment w:author="Jill Thompson" w:id="307" w:date="2024-11-07T15:58:28Z">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mention of 'hypotheses' and they are not really written as hypotheses as they don't give a reason/justification they are just statements</w:t>
        </w:r>
      </w:ins>
    </w:p>
  </w:comment>
  <w:comment w:author="Marcos Longo" w:id="230" w:date="2024-10-31T18:28:38Z">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 above was quite short already, I just tried to combine and highlight the knowledge gaps a bit more.</w:t>
        </w:r>
      </w:ins>
    </w:p>
  </w:comment>
  <w:comment w:author="Marcos Longo" w:id="315" w:date="2024-11-07T16:08:24Z">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@vonessen@ucla.edu @maria.j.santos@geo.uzh.ch Pinging you in this too, as you are more familiar with agent-based models than me, when you have a chance, could you please see if you can add a sentence in this paragraph? Thanks!</w:t>
        </w:r>
      </w:ins>
    </w:p>
  </w:comment>
  <w:comment w:author="Jill Thompson" w:id="371" w:date="2024-11-07T16:08:05Z">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Forest Geo website for latest details.</w:t>
        </w:r>
      </w:ins>
    </w:p>
  </w:comment>
  <w:comment w:author="Marcos Longo" w:id="390" w:date="2024-11-07T16:12:16Z">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try to make a short version of the table and see if I can squeeze a column with references. Then we can remove this list.</w:t>
        </w:r>
      </w:ins>
    </w:p>
  </w:comment>
  <w:comment w:author="Elsa Ordway" w:id="90" w:date="2024-09-02T00:13:38Z">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thematic-specific sub-section should focus on the current state-of-the-science. These should be no more than 2 pages</w:t>
        </w:r>
      </w:ins>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knowledge gaps context and motivation in the Pattern, Process, and Predictions sections</w:t>
        </w:r>
      </w:ins>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notes the potential for a major, significant scientific advancement into Section 3 - Scientific Advancements from PANGEA.</w:t>
        </w:r>
      </w:ins>
    </w:p>
  </w:comment>
  <w:comment w:author="Jill Thompson" w:id="368" w:date="2024-11-07T16:09:46Z">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need some dates start and finish for these programs/projects,  references and  websites and who is responsible for them etc</w:t>
        </w:r>
      </w:ins>
    </w:p>
  </w:comment>
  <w:comment w:author="Jill Thompson" w:id="309" w:date="2024-11-07T15:48:06Z">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new objectives not mentioned before? I think they should be in the overall introduction with indication there will be more detail here.  these are not technical advancements.</w:t>
        </w:r>
      </w:ins>
    </w:p>
  </w:comment>
  <w:comment w:author="katherine.d.chadwick@jpl.nasa.gov" w:id="426" w:date="2024-09-11T22:28:15Z">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@cushmankc@ornl.gov - is this a thing that could be done?</w:t>
        </w:r>
      </w:ins>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cushmankc_</w:t>
        </w:r>
      </w:ins>
    </w:p>
  </w:comment>
  <w:comment w:author="Jill Thompson" w:id="306" w:date="2024-11-07T15:57:43Z">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mention in your txt to resistance.</w:t>
        </w:r>
      </w:ins>
    </w:p>
  </w:comment>
  <w:comment w:author="Jill Thompson" w:id="308" w:date="2024-11-07T16:24:34Z">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add scientific advances about the action of peoples</w:t>
        </w:r>
      </w:ins>
    </w:p>
  </w:comment>
  <w:comment w:author="Jill Thompson" w:id="310" w:date="2024-11-07T16:28:01Z">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limited technical advancements. Give more detail. techy/modeling people can phrase correctly </w:t>
        </w:r>
      </w:ins>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accuracy and confidence limits for a range of remote satellite and airborne observations.</w:t>
        </w:r>
      </w:ins>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integrated dataflows for analysis of ground and remote data.  </w:t>
        </w:r>
      </w:ins>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of AI and Machine learning</w:t>
        </w:r>
      </w:ins>
    </w:p>
  </w:comment>
  <w:comment w:author="Jill Thompson" w:id="314" w:date="2024-11-07T16:27:36Z">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mention of AI. (might be second time for machine learning)   This could also be in the scientific advances. needs to have more detail here on how you would use AI if this is the only place.  Should also be mentioned in the introduction.</w:t>
        </w:r>
      </w:ins>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part of capacity building</w:t>
        </w:r>
      </w:ins>
    </w:p>
  </w:comment>
  <w:comment w:author="Jill Thompson" w:id="316" w:date="2024-11-07T16:32:52Z">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an exact repeat of section 3 or some other text or a repeat of the objectives or the themes, or new aims?  seems the same things repeated but with somewhat different text</w:t>
        </w:r>
      </w:ins>
    </w:p>
  </w:comment>
  <w:comment w:author="Marcos Longo" w:id="317" w:date="2024-11-08T17:25:26Z">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edited this based on some existing text, but maybe now that models are mentioned in Section 3, maybe we should just just refer to Section 3 and avoid repetitions or inconsistencies.</w:t>
        </w:r>
      </w:ins>
    </w:p>
  </w:comment>
  <w:comment w:author="Jill Thompson" w:id="333" w:date="2024-11-07T16:53:26Z">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gap?</w:t>
        </w:r>
      </w:ins>
    </w:p>
  </w:comment>
  <w:comment w:author="Jill Thompson" w:id="320" w:date="2024-11-07T16:41:16Z">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have gone from investigating the current patterns and processes how they will respond to climate and land use change and now expressed as how they differ in ability to remain stable.  You will have to define what you mean my "remain stable" if you follow this trend.</w:t>
        </w:r>
      </w:ins>
    </w:p>
  </w:comment>
  <w:comment w:author="Jill Thompson" w:id="329" w:date="2024-11-07T16:51:21Z">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phase 1 come after the first 2 years of the concise experiment planning/science definition phase?  How does the phase 1 phase overlap with teh 6-9 years.  Might the team be replaced after the first three years?  This timeline is very confusing.</w:t>
        </w:r>
      </w:ins>
    </w:p>
  </w:comment>
  <w:comment w:author="Jill Thompson" w:id="312" w:date="2024-11-07T16:26:20Z">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mention of animal abundance gradients I think.</w:t>
        </w:r>
      </w:ins>
    </w:p>
  </w:comment>
  <w:comment w:author="Marcos Longo" w:id="80" w:date="2024-10-26T23:02:57Z">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sentence is necessary. To be honest, this paragraph reads a bit like ChatGPT text.</w:t>
        </w:r>
      </w:ins>
    </w:p>
  </w:comment>
  <w:comment w:author="Yanlei Feng" w:id="81" w:date="2024-11-04T22:25:58Z">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ins>
    </w:p>
  </w:comment>
  <w:comment w:author="Jill Thompson" w:id="328" w:date="2024-11-07T16:52:51Z">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acquiring of permits for research be during this initial 1-2 years.</w:t>
        </w:r>
      </w:ins>
    </w:p>
  </w:comment>
  <w:comment w:author="Michael Keller" w:id="8" w:date="2024-11-08T21:37:08Z">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references occur throughout the paragraph so we do not need to pile them on here in the topic sentence.</w:t>
        </w:r>
      </w:ins>
    </w:p>
  </w:comment>
  <w:comment w:author="Marcos Longo" w:id="57" w:date="2024-10-28T15:23:16Z">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 is a bit too vague... Can we give some range (like 3-6)?</w:t>
        </w:r>
      </w:ins>
    </w:p>
  </w:comment>
  <w:comment w:author="Jill Thompson" w:id="58" w:date="2024-11-06T12:20:13Z">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ins>
    </w:p>
  </w:comment>
  <w:comment w:author="Hannah Stouter" w:id="188" w:date="2024-10-21T20:29:23Z">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worth also acknowledging here the  indirect/underlying drivers that result in deforestation/degradation from direct drivers</w:t>
        </w:r>
      </w:ins>
    </w:p>
  </w:comment>
  <w:comment w:author="Michael Keller" w:id="9" w:date="2024-11-08T21:42:41Z">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potential in the bias of plot distribution.  Of course they are biased.  Except at a local scale, there was no provision to avoid bias in their distribution.  they are not going to be unbiased by accident.</w:t>
        </w:r>
      </w:ins>
    </w:p>
  </w:comment>
  <w:comment w:author="Marcos Longo" w:id="245" w:date="2024-11-01T14:46:48Z">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@fabianS@gmx.ch Any suggestions here?</w:t>
        </w:r>
      </w:ins>
    </w:p>
  </w:comment>
  <w:comment w:author="Jill Thompson" w:id="325" w:date="2024-11-07T16:45:54Z">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co-designed and collaborative needs much more emphasis in this white paper</w:t>
        </w:r>
      </w:ins>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this is a repeat of earlier text so could be considerably shortened.</w:t>
        </w:r>
      </w:ins>
    </w:p>
  </w:comment>
  <w:comment w:author="Marcos Longo" w:id="206" w:date="2024-11-01T15:09:56Z">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incorporate models in this section too. Maybe we could highlight how inverse models can help explain the patterns described in the research questions.</w:t>
        </w:r>
      </w:ins>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@renato.braghiere@gmail.com would you mind trying to add 1-2 sentences on inverse models in the paragraphs after the questions in sections 3.1.1–3.1.3? If the sentences can be directly related to the questions, even better. Thanks!</w:t>
        </w:r>
      </w:ins>
    </w:p>
  </w:comment>
  <w:comment w:author="Marcos Longo" w:id="207" w:date="2024-11-01T22:26:37Z">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Tagging @Junjie.Liu@jpl.nasa.gov too, if you see any place for insertions, that would be great, thanks!</w:t>
        </w:r>
      </w:ins>
    </w:p>
  </w:comment>
  <w:comment w:author="Marcos Longo" w:id="244" w:date="2024-11-01T14:45:38Z">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https://dx.doi.org/10.1038/s41586-018-0240-x</w:t>
        </w:r>
      </w:ins>
    </w:p>
  </w:comment>
  <w:comment w:author="Marcos Longo" w:id="114" w:date="2024-10-27T00:14:44Z">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axes going on in this sentence, that it may be better to just drop it.</w:t>
        </w:r>
      </w:ins>
    </w:p>
  </w:comment>
  <w:comment w:author="Elsa Ordway" w:id="360" w:date="2024-10-07T03:20:45Z">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Recommended by State Dept colleauges</w:t>
        </w:r>
      </w:ins>
    </w:p>
  </w:comment>
  <w:comment w:author="Marcos Longo" w:id="10" w:date="2024-10-26T23:39:30Z">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could move this text and merge it with Section 1.7 Earth Science to Action. This is a bit disconnected from the text around this paragraph.</w:t>
        </w:r>
      </w:ins>
    </w:p>
  </w:comment>
  <w:comment w:author="Fabian Schneider" w:id="11" w:date="2024-10-30T08:48:51Z">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and I think it needs a decision whether there should be a long(er) introduction that introduces all of these aspects (remote sensing, models, applications, community building, etc), and then we don't need the sections 1.3, 1.6, 1.7 etc.. Or we keep the introduction short and move this to the sections below. However, it is a bit inconsistent now. Models are only introduced here in the paragraph before, but are missing a section below, while e.g. Earth Action comes up here and in another section below.</w:t>
        </w:r>
      </w:ins>
    </w:p>
  </w:comment>
  <w:comment w:author="Yanlei Feng" w:id="12" w:date="2024-11-04T20:01:29Z">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and the latter half of this paragraph reads like impact of global changes  instead of earth actions</w:t>
        </w:r>
      </w:ins>
    </w:p>
  </w:comment>
  <w:comment w:author="Yanlei Feng" w:id="13" w:date="2024-11-04T20:46:33Z">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rewrite this paragraph into a shorter version of section 8.</w:t>
        </w:r>
      </w:ins>
    </w:p>
  </w:comment>
  <w:comment w:author="Marcos Longo" w:id="241" w:date="2024-11-01T14:41:33Z">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https://dx.doi.org/10.1029/2018MS001583</w:t>
        </w:r>
      </w:ins>
    </w:p>
  </w:comment>
  <w:comment w:author="Marcos Longo" w:id="255" w:date="2024-11-02T00:31:12Z">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seems very relevant and was strongly highlighted in the knowledge gaps. I kept it, but this is not obvious in the current questions. Should we drop it, or should we change/add questions?</w:t>
        </w:r>
      </w:ins>
    </w:p>
  </w:comment>
  <w:comment w:author="Jill Thompson" w:id="342" w:date="2024-11-07T17:07:47Z">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it says more than 2, there was a good suggestion to give a range eg 2-5 but here you say a minimum</w:t>
        </w:r>
      </w:ins>
    </w:p>
  </w:comment>
  <w:comment w:author="Marcos Longo" w:id="242" w:date="2024-11-01T14:42:03Z">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https://dx.doi.org/10.5194/gmd-11-1343-2018</w:t>
        </w:r>
      </w:ins>
    </w:p>
  </w:comment>
  <w:comment w:author="Jill Thompson" w:id="335" w:date="2024-11-07T16:57:55Z">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have satellites going over continuously you might be able to decide when they represent the beginning and end of the dry season but you will not be able to predict these i order to have  ground campaign. By the time you know you will have missed these transitions and they will be different in each place.  better to do in the wet and dry - more difference - and you will have more chance of knowing which season you are in. especially as the seasons are now changing unpredictably.</w:t>
        </w:r>
      </w:ins>
    </w:p>
  </w:comment>
  <w:comment w:author="Marcos Longo" w:id="243" w:date="2024-11-01T14:43:12Z">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https://dx.doi.org/10.5194/gmd-16-4017-2023</w:t>
        </w:r>
      </w:ins>
    </w:p>
  </w:comment>
  <w:comment w:author="Jill Thompson" w:id="345" w:date="2024-11-07T17:15:50Z">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good if you could say how big a landscape/site might be and what you would need at the "site" to carry out all of the measurements . Can you give an example.  To have a landscape site that meets all of the requirements listed in the temporal and spatial requirements below with all of the gradients mentioned in various places is going to be a big task.</w:t>
        </w:r>
      </w:ins>
    </w:p>
  </w:comment>
  <w:comment w:author="Michael Keller" w:id="378" w:date="2024-10-29T21:44:10Z">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doing here?  Are we investigation drought-deciduous dry forest?  Santa Rosa is in Guanacasta so those entries are redundant.</w:t>
        </w:r>
      </w:ins>
    </w:p>
  </w:comment>
  <w:comment w:author="Marcos Longo" w:id="379" w:date="2024-10-29T21:57:46Z">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fixing the typo, but I agree that we should keep only tropical moist forests. I also agree that La Selva would make much more sense.</w:t>
        </w:r>
      </w:ins>
    </w:p>
  </w:comment>
  <w:comment w:author="Michael Keller" w:id="27" w:date="2024-09-13T20:05:30Z">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right place for this section?  Perhaps it should be the first sub-section under section 4 (Scientific Advances from PANGEA)?  Much of the case would have already been made in detail and we could refer to the preceding secretions.  Placing this here, leaves us making some large assertions that may seem out of context.</w:t>
        </w:r>
      </w:ins>
    </w:p>
  </w:comment>
  <w:comment w:author="Marcos Longo" w:id="28" w:date="2024-10-25T17:31:35Z">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bit redundant with the last paragraph before 1.1.</w:t>
        </w:r>
      </w:ins>
    </w:p>
  </w:comment>
  <w:comment w:author="Marcos Longo" w:id="246" w:date="2024-11-01T16:28:05Z">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latter half is very vague, and the text is still unclear on how PANGEA will address Q11 and Q13. If you have ideas on how to improve it, edits are very welcome!</w:t>
        </w:r>
      </w:ins>
    </w:p>
  </w:comment>
  <w:comment w:author="Michael Keller" w:id="7" w:date="2024-11-08T21:33:04Z">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writing a review paper.</w:t>
        </w:r>
      </w:ins>
    </w:p>
  </w:comment>
  <w:comment w:author="Michael Keller" w:id="31" w:date="2024-09-13T20:15:28Z">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ARGUMENT THAT WE HAVE TO DO PANGEA NOW BECAUSE THER IS A LOT OF COMPLEMENTARY WORK CAN BACKFIRE.  REVIEWERS COULD INTERPRET THE ONGOING WORK TO SAY THAT PANGEA IS SUPERFLUOUS OR WOULD ADD MARGINAL VALUE.</w:t>
        </w:r>
      </w:ins>
    </w:p>
  </w:comment>
  <w:comment w:author="Michael Keller" w:id="32" w:date="2024-09-13T20:16:22Z">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is designed to serve as a standalone NASA campaign. Still, it will benefit greatly from several current and forthcoming activities. For example, European Space Agency airborne airborne observations of XYZ in Brazil and X (Africa); FluxNet efforts including AmeriFlux coordination with AndesFlux in Peru and LBA in Brazil and ICOS coordination with CongoFlux in the DRC and other flux towers in Ghana; and AsiaFlux and TERN; Also GEO-TREES - cal-val of biomass maps; Methane and peatland work (Moore foundation; …); Congo Basin Science Initiative + Science Panel for the Congo in partnership with Science Panel for the Amazon. </w:t>
        </w:r>
      </w:ins>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wrapping up of NGEE-Tropics positions PANGEA to XYZ. Applications needs from CBD on global biodiversity maps; restoration needs; flux measurements; methane mapping; …</w:t>
        </w:r>
      </w:ins>
    </w:p>
  </w:comment>
  <w:comment w:author="Michael Keller" w:id="33" w:date="2024-09-13T20:16:56Z">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To complement these activities and address critical, remaining knowledge, data, and methodological gaps, PANGEA will establish a network of centrally coordinated field and airborne campaigns that are distributed across targeted tropical forest ecosystems to enable scaling between field and remotely sensed datasets, and regional scale modeling.</w:t>
        </w:r>
      </w:ins>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 measurements on W</w:t>
        </w:r>
      </w:ins>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and aircraft measurements on X</w:t>
        </w:r>
      </w:ins>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Methodological advancements in Y</w:t>
        </w:r>
      </w:ins>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data-model integration on Z</w:t>
        </w:r>
      </w:ins>
    </w:p>
  </w:comment>
  <w:comment w:author="Marcos Longo" w:id="129" w:date="2024-10-27T01:30:03Z">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find lianas fascinating and quite important in the tropics, I wonder if they merit a full paragraph. There are several other life forms (palms, bamboos) that are very important too, yet they are not featured. Maybe we can have a very summarized paragraph with non-tree life forms.</w:t>
        </w:r>
      </w:ins>
    </w:p>
  </w:comment>
  <w:comment w:author="Fabian Schneider" w:id="130" w:date="2024-10-30T08:51:18Z">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I was also thinking it doesn't quite fit here, and it could be a more general section about composition, including the role of important non-tree life forms / key taxa.</w:t>
        </w:r>
      </w:ins>
    </w:p>
  </w:comment>
  <w:comment w:author="Jill Thompson" w:id="131" w:date="2024-11-07T13:27:09Z">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lianas don't need a separate heading this is really part of the woody plants trait variability  structure and function sections. Could also be in a non tree section</w:t>
        </w:r>
      </w:ins>
    </w:p>
  </w:comment>
  <w:comment w:author="Michael Keller" w:id="6" w:date="2024-11-08T22:29:29Z">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to Biogeochemistry -- unbalanced here.</w:t>
        </w:r>
      </w:ins>
    </w:p>
  </w:comment>
  <w:comment w:author="Jill Thompson" w:id="361" w:date="2024-11-07T17:20:47Z">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acknowledgment is not enough they have to be co-designers/collaborators etc.  I see you say co-developers in some places but other places this slips.</w:t>
        </w:r>
      </w:ins>
    </w:p>
  </w:comment>
  <w:comment w:author="Marcos Longo" w:id="132" w:date="2024-10-27T01:35:41Z">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merged with [Biodiversity and Function Structure] and summarized.</w:t>
        </w:r>
      </w:ins>
    </w:p>
  </w:comment>
  <w:comment w:author="Fabian Schneider" w:id="133" w:date="2024-10-30T08:53:28Z">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more introductory, so it makes sense to move it to the second paragraph. The following section is then talking more specifically about certain types of functional diversity, such as the diversity of traits and phenology..</w:t>
        </w:r>
      </w:ins>
    </w:p>
  </w:comment>
  <w:comment w:author="Jill Thompson" w:id="366" w:date="2024-11-07T17:24:07Z">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time you have reduced these to acronyms</w:t>
        </w:r>
      </w:ins>
    </w:p>
  </w:comment>
  <w:comment w:author="Marcos Longo" w:id="192" w:date="2024-10-27T18:17:19Z">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citations. Also, I don't think fires are going undetected in Africa only...</w:t>
        </w:r>
      </w:ins>
    </w:p>
  </w:comment>
  <w:comment w:author="Jill Thompson" w:id="370" w:date="2024-11-07T17:27:58Z">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ForestGeo has its own paragraph but these others don't. I think you should add them especially such as Rainfor</w:t>
        </w:r>
      </w:ins>
    </w:p>
  </w:comment>
  <w:comment w:author="Elsa Ordway" w:id="416" w:date="2024-09-12T22:11:31Z">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@contact@adiabey.com Let's keep each 'group' specific strategy to ~1 paragraph</w:t>
        </w:r>
      </w:ins>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remaining text that's important, but doesn't fit here, consider including it in other sections related to Data Management, Earth Science 2 Action, Field Observations, Candidate Landscapes, or other topically-specific sections. I think it's actually helpful to pepper in mention of partners throughout the document, where relevant</w:t>
        </w:r>
      </w:ins>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contact@adiabey.com_</w:t>
        </w:r>
      </w:ins>
    </w:p>
  </w:comment>
  <w:comment w:author="Elsa Ordway" w:id="409" w:date="2024-09-12T22:09:18Z">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Letters in final draft will serve as proof that we've had discussions with partners who can allocate additional resources - actual funding or in-kind through existing activities (e.g., USAID, European Space Agency, NERC, donor community)</w:t>
        </w:r>
      </w:ins>
    </w:p>
  </w:comment>
  <w:comment w:author="Jill Thompson" w:id="417" w:date="2024-11-07T17:52:44Z">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do mention co-production but this doesn't come across in other areas of the text.</w:t>
        </w:r>
      </w:ins>
    </w:p>
  </w:comment>
  <w:comment w:author="Jill Thompson" w:id="363" w:date="2024-11-07T17:59:09Z">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concise experiment plan not in the ghantt chart that I could see.</w:t>
        </w:r>
      </w:ins>
    </w:p>
  </w:comment>
  <w:comment w:author="Elsa Ordway" w:id="318" w:date="2024-09-01T21:32:39Z">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this builds on rather than repeats section 1.2</w:t>
        </w:r>
      </w:ins>
    </w:p>
  </w:comment>
  <w:comment w:author="Jill Thompson" w:id="432" w:date="2024-11-07T17:45:02Z">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mentioned a few things before phase 1 - concise experiment plan etc can you add these.</w:t>
        </w:r>
      </w:ins>
    </w:p>
  </w:comment>
  <w:comment w:author="Marcos Longo" w:id="232" w:date="2024-10-31T18:27:05Z">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https://dx.doi.org/10.1029/2020GL088096</w:t>
        </w:r>
      </w:ins>
    </w:p>
  </w:comment>
  <w:comment w:author="Elsa Ordway" w:id="423" w:date="2024-09-09T20:10:06Z">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simon, oliver, and stuart to contribute here</w:t>
        </w:r>
      </w:ins>
    </w:p>
  </w:comment>
  <w:comment w:author="Michael Keller" w:id="424" w:date="2024-11-06T22:06:05Z">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these can go into a Table in the appendix.  We just need to say that we are going to follow existing and developing standards.</w:t>
        </w:r>
      </w:ins>
    </w:p>
  </w:comment>
  <w:comment w:author="Marcos Longo" w:id="18" w:date="2024-10-26T16:34:35Z">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have 1 good sentence on the Earth Science to Action and on community engagement. With this, this paragraph becomes a high-level version of section 1.2 ("The urgent need for PANGEA"), and we could move 1.2 as per Michael's suggestion.</w:t>
        </w:r>
      </w:ins>
    </w:p>
  </w:comment>
  <w:comment w:author="Marcos Longo" w:id="72" w:date="2024-10-26T17:06:17Z">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sections 1.4 and 1.5 should be merged. Study domain is an integral part of the TE field campaign description, and this would reduce redundancy.</w:t>
        </w:r>
      </w:ins>
    </w:p>
  </w:comment>
  <w:comment w:author="Jill Thompson" w:id="73" w:date="2024-11-06T12:35:21Z">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ins>
    </w:p>
  </w:comment>
  <w:comment w:author="Marcos Longo" w:id="231" w:date="2024-10-31T18:26:36Z">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https://dx.doi.org/10.1126/science.1092779</w:t>
        </w:r>
      </w:ins>
    </w:p>
  </w:comment>
  <w:comment w:author="Elsa Ordway" w:id="375" w:date="2024-09-20T00:39:11Z">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best to write this? - Alison Hoyt &amp; Rob Jacksons CH4 flux + peatland/wetland</w:t>
        </w:r>
      </w:ins>
    </w:p>
  </w:comment>
  <w:comment w:author="Marcos Longo" w:id="45" w:date="2024-10-26T17:02:36Z">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added this yesterday and it probably needs some work, but I think we should enunciate what PANGEA is in a nutshell before we go into the details. By the way, I saw Michael was doing something similar at the very beginning of section 1, so maybe this addition has become redundant since then.</w:t>
        </w:r>
      </w:ins>
    </w:p>
  </w:comment>
  <w:comment w:author="Robinson Negron-Juarez" w:id="346" w:date="2024-10-25T04:06:44Z">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say 'Phase 1 ' as established in the previous section?</w:t>
        </w:r>
      </w:ins>
    </w:p>
  </w:comment>
  <w:comment w:author="Robinson Negron-Juarez" w:id="343" w:date="2024-10-25T04:10:08Z">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see a plan to improve/validate satellite observations.</w:t>
        </w:r>
      </w:ins>
    </w:p>
  </w:comment>
  <w:comment w:author="Marcos Longo" w:id="344" w:date="2024-11-09T02:05:04Z">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rewrote some bullet points to make this a bit clearer. Still very vague though.</w:t>
        </w:r>
      </w:ins>
    </w:p>
  </w:comment>
  <w:comment w:author="Elsa Ordway" w:id="403" w:date="2024-11-02T20:02:31Z">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@ian.b.mccubbin@jpl.nasa.gov</w:t>
        </w:r>
      </w:ins>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ian.b.mccubbin@jpl.nasa.gov_</w:t>
        </w:r>
      </w:ins>
    </w:p>
  </w:comment>
  <w:comment w:author="Michael Keller" w:id="465" w:date="2024-11-08T18:58:43Z">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is important but it does not need to go here.  We talk about the Code of Conduct elsewhere.</w:t>
        </w:r>
      </w:ins>
    </w:p>
  </w:comment>
  <w:comment w:author="Helene Muller-Landau" w:id="118" w:date="2024-09-09T11:24:55Z">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wording unclear - is the number total global methane emissions or tropical methane emissions?</w:t>
        </w:r>
      </w:ins>
    </w:p>
  </w:comment>
  <w:comment w:author="Michael Keller" w:id="466" w:date="2024-11-08T19:02:31Z">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an appendix here?</w:t>
        </w:r>
      </w:ins>
    </w:p>
  </w:comment>
  <w:comment w:author="Helene Muller-Landau" w:id="239" w:date="2024-09-18T03:33:36Z">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like we need a paragraph or at least some sentences on plant functional composition at the start of this section.  (competition is a species interaction, so I do think that fits  here)</w:t>
        </w:r>
      </w:ins>
    </w:p>
  </w:comment>
  <w:comment w:author="Elsa Ordway" w:id="400" w:date="2024-09-11T17:23:20Z">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Incorporate ABoVE scaling advances - we'll build on those and bring those to the tropics</w:t>
        </w:r>
      </w:ins>
    </w:p>
  </w:comment>
  <w:comment w:author="Yanlei Feng" w:id="395" w:date="2024-10-28T18:41:21Z">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save space, we could organize this into tables. We can add more methods for data synthesis, including regression, structural equation modeling (derive causal links), meta-analysis, time series analysis (detrend, breakpoint, etc. ), bayesian statistics. I think we lack data integration methods here.</w:t>
        </w:r>
      </w:ins>
    </w:p>
  </w:comment>
  <w:comment w:author="Elsa Ordway" w:id="362" w:date="2024-07-29T03:25:15Z">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Ryan Pavlick wrote: Regarding flight permissions, NASA coordinates those with the State Department and we have requested permission where required by local statute (e.g. First Nations in Canada). But unless the local group has some kind of formal sovereignty I doubt the State Department will want to get involved in or have NASA involved in judging who should be granting consent for flights. We can cross that bridge if the time comes, but I wouldn’t paint yourself in to a corner with too much text on this in the report. It could make PANGEA look like a bureaucratic blackhole.</w:t>
        </w:r>
      </w:ins>
    </w:p>
  </w:comment>
  <w:comment w:author="Michael Keller" w:id="218" w:date="2024-10-29T19:02:20Z">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proposals in the works to do this, so I toned down the sentence.</w:t>
        </w:r>
      </w:ins>
    </w:p>
  </w:comment>
  <w:comment w:author="Renato Braghiere" w:id="79" w:date="2024-09-17T18:04:20Z">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@elsa.ordway@gmail.com, can you send me this map in netcdf?</w:t>
        </w:r>
      </w:ins>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elsa.ordway@gmail.com_</w:t>
        </w:r>
      </w:ins>
    </w:p>
  </w:comment>
  <w:comment w:author="Helene Muller-Landau" w:id="104" w:date="2024-09-09T11:29:33Z">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point - I'm not convinced it is useful to have all these numbers in the text, although it could be nice to include them in a  figure or table.  The numbers break up the flow, and on their own they say little - it is the relative values that matter, and it is easier and better to state those directly.</w:t>
        </w:r>
      </w:ins>
    </w:p>
  </w:comment>
  <w:comment w:author="Michael Keller" w:id="105" w:date="2024-10-22T06:42:47Z">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point.  Leaving numbers for now because it is hard to put them back later if we decide for a more quantitative style.   Need to get all numbers on the same carbon  basis (C) as opposed to CO2, CO2eq, or CH4.</w:t>
        </w:r>
      </w:ins>
    </w:p>
  </w:comment>
  <w:comment w:author="Michael Keller" w:id="436" w:date="2024-11-07T22:40:53Z">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nice but none of it is necessary.  We say all of these things in other places, don't we?</w:t>
        </w:r>
      </w:ins>
    </w:p>
  </w:comment>
  <w:comment w:author="Helene Muller-Landau" w:id="106" w:date="2024-09-09T11:33:35Z">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some sources use Gt CO2, and some GT C.  These differ by a factor of 44/12=3.67</w:t>
        </w:r>
      </w:ins>
    </w:p>
  </w:comment>
  <w:comment w:author="Michael Keller" w:id="108" w:date="2024-10-22T06:44:02Z">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a definition of NBE</w:t>
        </w:r>
      </w:ins>
    </w:p>
  </w:comment>
  <w:comment w:author="Michael Keller" w:id="107" w:date="2024-10-22T06:44:55Z">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correct SI unit is Pg.  Why use Gt?</w:t>
        </w:r>
      </w:ins>
    </w:p>
  </w:comment>
  <w:comment w:author="Michael Keller" w:id="354" w:date="2024-08-26T15:40:01Z">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a place to record where existing data sets are and what the data can tell us.  This goes beyond sites.</w:t>
        </w:r>
      </w:ins>
    </w:p>
  </w:comment>
  <w:comment w:author="Elsa Ordway" w:id="355" w:date="2024-09-13T21:10:30Z">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@mkeller.co2@gmail.com </w:t>
        </w:r>
      </w:ins>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referring to ground, tower, and airborne data or satellite data/products or both?</w:t>
        </w:r>
      </w:ins>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"where existing datasets are" will be in the candidate landscapes table. "what the data can tell us I think can be integrated into the SATM table I'm creating"</w:t>
        </w:r>
      </w:ins>
    </w:p>
  </w:comment>
  <w:comment w:author="Elsa Ordway" w:id="407" w:date="2024-08-26T18:06:45Z">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should include the following: "The engagement of the broader research community to seek feedback on the ideas, to assess interest, and to foster diversity and inclusion."</w:t>
        </w:r>
      </w:ins>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integrate into other sections</w:t>
        </w:r>
      </w:ins>
    </w:p>
  </w:comment>
  <w:comment w:author="Michael Keller" w:id="170" w:date="2024-10-28T17:46:34Z">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Levis et al. tell some nice stories but aren't these about very small populations?  Can "hope spots" be scaled?</w:t>
        </w:r>
      </w:ins>
    </w:p>
  </w:comment>
  <w:comment w:author="Elsa Ordway" w:id="448" w:date="2024-09-17T04:16:53Z">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https://rainforestfoundation.org/significance-of-community-held-territories-in-24-countries-to-global-climate/</w:t>
        </w:r>
      </w:ins>
    </w:p>
  </w:comment>
  <w:comment w:author="Jill Thompson" w:id="26" w:date="2024-11-06T11:25:06Z">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these themes should be before questions and objectives as they are important to the whole text and are involved in each part of the project. Later these themes are referred to, but different text is used.</w:t>
        </w:r>
      </w:ins>
    </w:p>
  </w:comment>
  <w:comment w:author="Elsa Ordway" w:id="444" w:date="2024-09-17T04:33:15Z">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on progress made in tropics</w:t>
        </w:r>
      </w:ins>
    </w:p>
  </w:comment>
  <w:comment w:author="Elsa Ordway" w:id="468" w:date="2024-09-08T21:31:37Z">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up into the text?</w:t>
        </w:r>
      </w:ins>
    </w:p>
  </w:comment>
  <w:comment w:author="Michael Keller" w:id="169" w:date="2024-10-28T17:36:42Z">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direct quotation from Levis et al. 2024?</w:t>
        </w:r>
      </w:ins>
    </w:p>
  </w:comment>
  <w:comment w:author="Jill Thompson" w:id="2" w:date="2024-11-06T11:10:10Z">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section needs to set out the issues and mention all the things that will be considered during Pangea.  Need clear mention of things that come up later eg. mitigating climate change, policies, working with local people to improve livelihoods, knowledge exchange and collaboration - several places it seems like Pangea will be "providing information" rather than co-developing.</w:t>
        </w:r>
      </w:ins>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mention how the scoping study came up with the questions.</w:t>
        </w:r>
      </w:ins>
    </w:p>
  </w:comment>
  <w:comment w:author="Jill Thompson" w:id="56" w:date="2024-11-06T11:55:52Z">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should focus on starting and end of dry season. (you have not explained why you chose this either!). It is very difficult to decide when they are occurring, or predict the start and end of a dry season, and very difficult to coordinate measurements. This is also different in different forest regions and you may not know until after they have happened that this start and finish have occurred.  As the climate changes over the next few years this will also make these periods even harder to predict.    Better to have some criteria for determining that the dry season or wet season is currently happening and plan the observations/measurements for then.</w:t>
        </w:r>
      </w:ins>
    </w:p>
  </w:comment>
  <w:comment w:author="Jill Thompson" w:id="59" w:date="2024-11-06T11:59:25Z">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keep these need to emphasize the "MORE" than two (not 2) and baseline "ONLY" two as these details sneak by without very careful reading.  make consistent eg you have American landscapes and American tropics.  Also reading this in the UK American seems to me USA not tropical America</w:t>
        </w:r>
      </w:ins>
    </w:p>
  </w:comment>
  <w:comment w:author="Robinson Negron-Juarez" w:id="46" w:date="2024-09-19T16:11:02Z">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@elsaordway@ucla.edu </w:t>
        </w:r>
      </w:ins>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include between parenthesis and in three words the meaning of this?</w:t>
        </w:r>
      </w:ins>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elsaordway@ucla.edu_</w:t>
        </w:r>
      </w:ins>
    </w:p>
  </w:comment>
  <w:comment w:author="Jill Thompson" w:id="38" w:date="2024-11-06T11:46:28Z">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emphasize the use of NASA information and what PANGEA would use</w:t>
        </w:r>
      </w:ins>
    </w:p>
  </w:comment>
  <w:comment w:author="Yanlei Feng" w:id="14" w:date="2024-11-04T20:45:40Z">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an ambitious cut to this paragraph. If we want to reuse this text, it can go somewhere with impacts of global changes on tropics.</w:t>
        </w:r>
      </w:ins>
    </w:p>
  </w:comment>
  <w:comment w:author="Marcos Longo" w:id="15" w:date="2024-11-04T22:09:23Z">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good to shorten this. I wonder if the remaining is needed here or could go to Section 1.7 (which is already a summary of Section 8)</w:t>
        </w:r>
      </w:ins>
    </w:p>
  </w:comment>
  <w:comment w:author="Yanlei Feng" w:id="16" w:date="2024-11-04T23:27:21Z">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is the remaining part is not really actions, only two sentences mention actions. Most of them are still impacts such as increased water stress, deforestation, and accelerating biodiversity loss.</w:t>
        </w:r>
      </w:ins>
    </w:p>
  </w:comment>
  <w:comment w:author="Michael Keller" w:id="17" w:date="2024-11-08T22:05:02Z">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Bravo!</w:t>
        </w:r>
      </w:ins>
    </w:p>
  </w:comment>
  <w:comment w:author="Elsa Ordway" w:id="449" w:date="2024-09-17T04:17:13Z">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https://www.regnskog.no/en/news/falling-short</w:t>
        </w:r>
      </w:ins>
    </w:p>
  </w:comment>
  <w:comment w:author="Michael Keller" w:id="193" w:date="2024-10-28T18:09:20Z">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adding citation and findings from recent Wimberly et al. paper. Doi: 10.1029/2023GL106240</w:t>
        </w:r>
      </w:ins>
    </w:p>
  </w:comment>
  <w:comment w:author="Jill Thompson" w:id="41" w:date="2024-11-06T11:48:28Z">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while since you mentioned knowledge gaps - text need to be clear and reiterate or refer to the place where info will be found,  Here you talk about Pan tropical observations but Pangea is only dealing with a subset.</w:t>
        </w:r>
      </w:ins>
    </w:p>
  </w:comment>
  <w:comment w:author="Michael Keller" w:id="34" w:date="2024-09-16T23:09:09Z">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Overlap with Section 5</w:t>
        </w:r>
      </w:ins>
    </w:p>
  </w:comment>
  <w:comment w:author="Michael Keller" w:id="35" w:date="2024-09-16T23:10:40Z">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mainly satellite focused.  Is section 5 more airborne?  Perhaps that is a way to differentiate the sections?</w:t>
        </w:r>
      </w:ins>
    </w:p>
  </w:comment>
  <w:comment w:author="Elsa Ordway" w:id="36" w:date="2024-10-14T17:03:08Z">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Section 1 is an abbreviated version of what follows. Section 5 is important to keep as a standalone. This is suppose to provide a summary of that. Same with Sections 1.7 and Section 8</w:t>
        </w:r>
      </w:ins>
    </w:p>
  </w:comment>
  <w:comment w:author="Fabian Schneider" w:id="37" w:date="2024-10-30T08:31:07Z">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shorter and it should reference section 5.</w:t>
        </w:r>
      </w:ins>
    </w:p>
  </w:comment>
  <w:comment w:author="Michael Keller" w:id="44" w:date="2024-09-13T18:36:24Z">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add more here -- time permitting</w:t>
        </w:r>
      </w:ins>
    </w:p>
  </w:comment>
  <w:comment w:author="Jill Thompson" w:id="64" w:date="2024-11-06T12:30:31Z">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mention of indigenous and local knowledge, should be mentioned in section 1.  Also refer to where this is covered in more detail later in the text. </w:t>
        </w:r>
      </w:ins>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"PANGEA integrates" does not sound very collaborative.....</w:t>
        </w:r>
      </w:ins>
    </w:p>
  </w:comment>
  <w:comment w:author="Jill Thompson" w:id="84" w:date="2024-11-06T12:47:12Z">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to section 1 - the overall introduction.</w:t>
        </w:r>
      </w:ins>
    </w:p>
  </w:comment>
  <w:comment w:author="Jill Thompson" w:id="68" w:date="2024-11-06T12:05:59Z">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emphasize equity collaboration and knowledge exchange.  Why just these 3 and why just monitoring?.  Need to share skills in use of remote sensing etc.  "engage with" doesn't sound equitable or collaborative.</w:t>
        </w:r>
      </w:ins>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Pangea' will "identify synergies" doesn't sound like co-development which you really need.  Some of this may already have been achieved through the scoping exercise which you say next but this terminology does not indicate this.  Think should mention the scoping  in section 1 and also reorganize this paragraph to put the scoping first and emphasize the co-development.</w:t>
        </w:r>
      </w:ins>
    </w:p>
  </w:comment>
  <w:comment w:author="Jill Thompson" w:id="70" w:date="2024-11-06T12:12:06Z">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activities should be looking at all the forest databases and remote observations that are out there to see which are most useful.</w:t>
        </w:r>
      </w:ins>
    </w:p>
  </w:comment>
  <w:comment w:author="Jill Thompson" w:id="74" w:date="2024-11-06T12:14:54Z">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terminology and also a kind of repeat of some of 1.4</w:t>
        </w:r>
      </w:ins>
    </w:p>
  </w:comment>
  <w:comment w:author="Jill Thompson" w:id="63" w:date="2024-11-06T12:27:15Z">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responsible for CARAFE and VSWIR and SAR etc?</w:t>
        </w:r>
      </w:ins>
    </w:p>
  </w:comment>
  <w:comment w:author="Elsa Ordway" w:id="150" w:date="2024-09-11T03:53:03Z">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this note here: From Maria: for inspiration of a diagram with positive and negative feedback loops: https://wayfinder.earth/the-wayfinder-guide/exploring-system-dynamics/exploring-critical-dynamics-in-the-social-ecological-system/</w:t>
        </w:r>
      </w:ins>
    </w:p>
  </w:comment>
  <w:comment w:author="Jill Thompson" w:id="71" w:date="2024-11-06T12:13:03Z">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co-development and knowledge exchange and .....</w:t>
        </w:r>
      </w:ins>
    </w:p>
  </w:comment>
  <w:comment w:author="Jill Thompson" w:id="65" w:date="2024-11-06T12:33:33Z">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such as "constrain model uncertainty" when you are not really talking here about models sounds very odd.  Why not just say improved model development or something?</w:t>
        </w:r>
      </w:ins>
    </w:p>
  </w:comment>
  <w:comment w:author="Elsa Ordway" w:id="367" w:date="2024-09-21T01:00:44Z">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the GATC below?</w:t>
        </w:r>
      </w:ins>
    </w:p>
  </w:comment>
  <w:comment w:author="Jill Thompson" w:id="62" w:date="2024-11-06T12:24:10Z">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grammatical 'tense'.   PANGEA ALLOWS = current and ongoing or is planning, has planned, WILL do etc.</w:t>
        </w:r>
      </w:ins>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good if  PANGEA compare and contrast these different methods to see how these past data and future collections be different organizations can best be used in the future.</w:t>
        </w:r>
      </w:ins>
    </w:p>
  </w:comment>
  <w:comment w:author="Jill Thompson" w:id="52" w:date="2024-11-06T12:19:05Z">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text for objectives than above.  Are these supposed to be the same (albeit more briefly expressed) if so refer to previous too.</w:t>
        </w:r>
      </w:ins>
    </w:p>
  </w:comment>
  <w:comment w:author="Jill Thompson" w:id="76" w:date="2024-11-06T12:16:15Z">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contrast may and will in this sentence.</w:t>
        </w:r>
      </w:ins>
    </w:p>
  </w:comment>
  <w:comment w:author="Jill Thompson" w:id="75" w:date="2024-11-06T12:15:28Z">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someones previous comment on "campaigns"</w:t>
        </w:r>
      </w:ins>
    </w:p>
  </w:comment>
  <w:comment w:author="Jill Thompson" w:id="61" w:date="2024-11-06T12:22:08Z">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"proposed" and "only been collected".... It is not clear if PANGEA will collect new information with these methods or use the ONLY few places that are already available.</w:t>
        </w:r>
      </w:ins>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half of this paragraph is about RS but it is in the section terrestrial.</w:t>
        </w:r>
      </w:ins>
    </w:p>
  </w:comment>
  <w:comment w:author="Marcos Longo" w:id="301" w:date="2024-11-04T16:38:23Z">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https://dx.doi.org/10.5194/gmd-15-8153-2022</w:t>
        </w:r>
      </w:ins>
    </w:p>
  </w:comment>
  <w:comment w:author="Jill Thompson" w:id="89" w:date="2024-11-06T12:45:18Z">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Earth Systems Science mentioned in 1.6? with more detail? - need to be consistent and try to reduce repetition and cross these reference to make clear.</w:t>
        </w:r>
      </w:ins>
    </w:p>
  </w:comment>
  <w:comment w:author="Jill Thompson" w:id="82" w:date="2024-11-06T12:40:13Z">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NASA program? and who is responsible for FIFE BOREAS etc.  - maybe you will have international reviewers that like me don't know.  Are their any non-USA programs/projects that could be mentioned that PANGEA will hope to collaborate with?   Not only multi-investigator but inter/multi/trans disciplinary collaborations.</w:t>
        </w:r>
      </w:ins>
    </w:p>
  </w:comment>
  <w:comment w:author="Jill Thompson" w:id="83" w:date="2024-11-06T12:41:29Z">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mention of equitable collaboration - should be much earlier and in section 1</w:t>
        </w:r>
      </w:ins>
    </w:p>
  </w:comment>
  <w:comment w:author="mullerh@si.edu" w:id="180" w:date="2024-09-09T17:22:28Z">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reference, ABoVE questions on disturbance:</w:t>
        </w:r>
      </w:ins>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patterns: </w:t>
        </w:r>
      </w:ins>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patterns and frequencies of disturbance have occurred on Arctic and Boreal landscapes during the satellite data record (past 35 to 40 years), and what regional disturbance regimes can be characterized using these data in combination with other sources of information?</w:t>
        </w:r>
      </w:ins>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factors control the susceptibility of landscapes to disturbance?</w:t>
        </w:r>
      </w:ins>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are natural disturbance regimes likely to change in a warming climate?</w:t>
        </w:r>
      </w:ins>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processes: </w:t>
        </w:r>
      </w:ins>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climate, vegetation, site physiography (including permafrost and hydrology), and anthropogenic activities interact to control susceptibility to disturbance at</w:t>
        </w:r>
      </w:ins>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landscape scales, and regulate the severity of disturbance across ecosystems and landscapes?</w:t>
        </w:r>
      </w:ins>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variations in disturbance regimes and their interactions with surface hydrology and permafrost influence the vulnerability of ecosystems and landscapes to changes in state?</w:t>
        </w:r>
      </w:ins>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have humans modified the landscape and how do human activities influence natural disturbance regimes?</w:t>
        </w:r>
      </w:ins>
    </w:p>
  </w:comment>
  <w:comment w:author="Jill Thompson" w:id="112" w:date="2024-11-06T12:57:49Z">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NASA or other  organizations?  You might know but many people will not and need to emphasize whether using NASA observations or alternatively international collaboration and refs would be good to.</w:t>
        </w:r>
      </w:ins>
    </w:p>
  </w:comment>
  <w:comment w:author="Jill Thompson" w:id="95" w:date="2024-11-06T12:55:30Z">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bold italic text to introduce these themes here is different to "the themes" in the initial theme text above. This is confusing and inconsistent . Also need to check  the use of references and numbers with the previous text and the repetition as much is covered in previous text.</w:t>
        </w:r>
      </w:ins>
    </w:p>
  </w:comment>
  <w:comment w:author="Hannah Stouter" w:id="142" w:date="2024-10-21T20:01:19Z">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amount of forest cover lost</w:t>
        </w:r>
      </w:ins>
    </w:p>
  </w:comment>
  <w:comment w:author="Jill Thompson" w:id="143" w:date="2024-11-07T13:47:24Z">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w:t>
        </w:r>
      </w:ins>
    </w:p>
  </w:comment>
  <w:comment w:author="Jill Thompson" w:id="113" w:date="2024-11-06T13:41:23Z">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and next paragraph are part of the introduction of text on carbon so should be before specific notes on Co2 and methane</w:t>
        </w:r>
      </w:ins>
    </w:p>
  </w:comment>
  <w:comment w:author="Marcos Longo" w:id="235" w:date="2024-10-31T22:21:53Z">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https://dx.doi.org/10.1111/gcb.15872</w:t>
        </w:r>
      </w:ins>
    </w:p>
  </w:comment>
  <w:comment w:author="Jill Thompson" w:id="117" w:date="2024-11-06T13:44:34Z">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go at least before "Tropical carbon stocks and fluxes vary enormously in space and time"  potentially before satellites and Co2</w:t>
        </w:r>
      </w:ins>
    </w:p>
  </w:comment>
  <w:comment w:author="Elsa Ordway" w:id="334" w:date="2024-09-10T21:27:42Z">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from EVS-4 showing many campaigns in the tropics</w:t>
        </w:r>
      </w:ins>
    </w:p>
  </w:comment>
  <w:comment w:author="Elsa Ordway" w:id="322" w:date="2024-10-29T15:12:18Z">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Shorten and streamline this section</w:t>
        </w:r>
      </w:ins>
    </w:p>
  </w:comment>
  <w:comment w:author="Jill Thompson" w:id="109" w:date="2024-11-06T13:43:29Z">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these satellites also cover methane? but this text suggests paragraph on methane should come before this.</w:t>
        </w:r>
      </w:ins>
    </w:p>
  </w:comment>
  <w:comment w:author="Yanlei Feng" w:id="159" w:date="2024-10-21T15:30:56Z">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reads to me like method section, maybe move?</w:t>
        </w:r>
      </w:ins>
    </w:p>
  </w:comment>
  <w:comment w:author="Elsa Ordway" w:id="319" w:date="2024-09-16T04:06:27Z">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challenges with using satellites in the tropics?</w:t>
        </w:r>
      </w:ins>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PANGEA improve our understanding of remote-sensing capabilities in the tropics?</w:t>
        </w:r>
      </w:ins>
    </w:p>
  </w:comment>
  <w:comment w:author="Jill Thompson" w:id="92" w:date="2024-11-06T13:29:21Z">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txt .... introduced in section 1 .1 above ....</w:t>
        </w:r>
      </w:ins>
    </w:p>
  </w:comment>
  <w:comment w:author="Michael Keller" w:id="134" w:date="2024-10-24T07:39:38Z">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avoid "rainforest?"  Most of the forests that we will study in PANGEA are not rainforests by the Holdridge classification system.</w:t>
        </w:r>
      </w:ins>
    </w:p>
  </w:comment>
  <w:comment w:author="Elsa Ordway" w:id="135" w:date="2024-10-25T04:19:28Z">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ins>
    </w:p>
  </w:comment>
  <w:comment w:author="Jill Thompson" w:id="234" w:date="2024-11-07T14:56:29Z">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as - insert examples of novel tech.</w:t>
        </w:r>
      </w:ins>
    </w:p>
  </w:comment>
  <w:comment w:author="Yanlei Feng" w:id="172" w:date="2024-10-21T15:34:25Z">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to later sections</w:t>
        </w:r>
      </w:ins>
    </w:p>
  </w:comment>
  <w:comment w:author="Robinson Negron-Juarez" w:id="173" w:date="2024-10-23T01:55:47Z">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 The whole paragraph can be moved/merged in the respective area in Section 3.</w:t>
        </w:r>
      </w:ins>
    </w:p>
  </w:comment>
  <w:comment w:author="Michael Keller" w:id="174" w:date="2024-10-28T17:40:07Z">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leave this here? -- for me this is the only paragraph in section 2.4 that gives a hint of the subject matter that PANGEA will investigate.  The rest is very general background.</w:t>
        </w:r>
      </w:ins>
    </w:p>
  </w:comment>
  <w:comment w:author="Yanlei Feng" w:id="175" w:date="2024-10-28T19:30:08Z">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depend on what we want to convey in Section 2, I believe Section 2 is more "parse the current state-of-the-science" instead of what PANGEA will investigate? To my understanding, section 3 is more  what PANGEA will investigate.</w:t>
        </w:r>
      </w:ins>
    </w:p>
  </w:comment>
  <w:comment w:author="Jill Thompson" w:id="176" w:date="2024-11-07T14:08:16Z">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have to decide and be consistent.  I think the "what Pangea will do sections" should be in section 2 so that there is a paragraph after the current state/ knowledge gaps this section. I see in section 3 you change from themes to patterns and processes again seems to me an unnecessary  further division.</w:t>
        </w:r>
      </w:ins>
    </w:p>
  </w:comment>
  <w:comment w:author="Jill Thompson" w:id="228" w:date="2024-11-07T14:55:44Z">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could be rewritten with fewer words, with a focus on PATTERN</w:t>
        </w:r>
      </w:ins>
    </w:p>
  </w:comment>
  <w:comment w:author="Marcos Longo" w:id="229" w:date="2024-11-08T17:28:09Z">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mind giving a try and shortening it if you have a chance? We can revise it. Thanks!</w:t>
        </w:r>
      </w:ins>
    </w:p>
  </w:comment>
  <w:comment w:author="Jill Thompson" w:id="224" w:date="2024-11-07T14:48:48Z">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responsible for these projects/programmes? especially if they are NASA say so.</w:t>
        </w:r>
      </w:ins>
    </w:p>
  </w:comment>
  <w:comment w:author="Jill Thompson" w:id="91" w:date="2024-11-06T13:29:52Z">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introductory paragraphs need to relate the themes to the overarching questions and objectives above.</w:t>
        </w:r>
      </w:ins>
    </w:p>
  </w:comment>
  <w:comment w:author="Hannah Stouter" w:id="125" w:date="2024-10-21T19:52:33Z">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important, but how biodiversity is responding to climate and anthropogenic change feels like it is still missing from this section</w:t>
        </w:r>
      </w:ins>
    </w:p>
  </w:comment>
  <w:comment w:author="Jill Thompson" w:id="223" w:date="2024-11-07T14:46:11Z">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changing tropical carbon dynamics and changing plant functional composition </w:t>
        </w:r>
      </w:ins>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not changing either carbon cycles or plant function.  need to understand the now before considering the "changing".   Also this is pattern section not process.</w:t>
        </w:r>
      </w:ins>
    </w:p>
  </w:comment>
  <w:comment w:author="Le Bienfaiteur Sagang Takougoum" w:id="202" w:date="2024-09-18T06:10:19Z">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REFF??</w:t>
        </w:r>
      </w:ins>
    </w:p>
  </w:comment>
  <w:comment w:author="Marcos Longo" w:id="203" w:date="2024-11-06T16:13:45Z">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https://dx.doi.org/10.1111/j.1442-9993.2008.01894.x</w:t>
        </w:r>
      </w:ins>
    </w:p>
  </w:comment>
  <w:comment w:author="Marcos Longo" w:id="350" w:date="2024-11-09T02:12:54Z">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this for double checking later. </w:t>
        </w:r>
      </w:ins>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our questions are sufficiently general, but if any core science question relates to differences between Africa and the Americas, the threshold investigation will not answer them.</w:t>
        </w:r>
      </w:ins>
    </w:p>
  </w:comment>
  <w:comment w:author="Marcos Longo" w:id="353" w:date="2024-11-09T02:28:57Z">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some extent, this table overlaps quite a bit with the "modeling table". I wonder if there is an opportunity to merge both. </w:t>
        </w:r>
      </w:ins>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we may want to harmonize what we have for satellites, airborne and ground measurements.</w:t>
        </w:r>
      </w:ins>
    </w:p>
  </w:comment>
  <w:comment w:author="Robinson Negron-Juarez" w:id="388" w:date="2024-11-06T21:15:02Z">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sentences do not add anything relevant to PANGEA</w:t>
        </w:r>
      </w:ins>
    </w:p>
  </w:comment>
  <w:comment w:author="Jill Thompson" w:id="185" w:date="2024-11-06T14:49:41Z">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RS? not defined</w:t>
        </w:r>
      </w:ins>
    </w:p>
  </w:comment>
  <w:comment w:author="Elsa Ordway" w:id="186" w:date="2024-11-06T19:53:11Z">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notes to the editorial team - all red text will be deleted. RS is remote sensing; NTFP is non-timber forest product</w:t>
        </w:r>
      </w:ins>
    </w:p>
  </w:comment>
  <w:comment w:author="Jill Thompson" w:id="187" w:date="2024-11-07T14:10:56Z">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know what these are just they are not defined😊😊</w:t>
        </w:r>
      </w:ins>
    </w:p>
  </w:comment>
  <w:comment w:author="Jill Thompson" w:id="120" w:date="2024-11-06T14:23:21Z">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disturbances</w:t>
        </w:r>
      </w:ins>
    </w:p>
  </w:comment>
  <w:comment w:author="Helene Muller-Landau" w:id="197" w:date="2024-09-17T12:14:19Z">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this empty word with a number</w:t>
        </w:r>
      </w:ins>
    </w:p>
  </w:comment>
  <w:comment w:author="Jill Thompson" w:id="198" w:date="2024-11-06T16:04:04Z">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ins>
    </w:p>
  </w:comment>
  <w:comment w:author="Marcos Longo" w:id="358" w:date="2024-11-09T02:32:26Z">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what purple means in the table below.</w:t>
        </w:r>
      </w:ins>
    </w:p>
  </w:comment>
  <w:comment w:author="Jill Thompson" w:id="124" w:date="2024-11-06T14:39:11Z">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indicate in heading or initial text - overall biodiversity in tropics - if talking about biodiversity of plants and animals or just plants. seems like the initial 7 paragraphs are just about plants, but never says so,  as there is a separate paragraph on animals and microbes at the end.</w:t>
        </w:r>
      </w:ins>
    </w:p>
  </w:comment>
  <w:comment w:author="Jill Thompson" w:id="138" w:date="2024-11-06T14:45:14Z">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storms  or are these what you mean by convective systems?</w:t>
        </w:r>
      </w:ins>
    </w:p>
  </w:comment>
  <w:comment w:author="Robinson Negron-Juarez" w:id="23" w:date="2024-10-19T11:44:10Z">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find a different and more effective way to express this</w:t>
        </w:r>
      </w:ins>
    </w:p>
  </w:comment>
  <w:comment w:author="Marcos Longo" w:id="24" w:date="2024-10-26T16:36:15Z">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are we focusing on the Amazon only or all tropical moist forests in the Americas? Either way is fine, but then we should be consistent throughout the white paper and when we define the core PANGEA domain.</w:t>
        </w:r>
      </w:ins>
    </w:p>
  </w:comment>
  <w:comment w:author="Jill Thompson" w:id="25" w:date="2024-11-06T11:23:44Z">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need to be clear and consistent as the description of the regions to be covered is different throughout the text.</w:t>
        </w:r>
      </w:ins>
    </w:p>
  </w:comment>
  <w:comment w:author="Robinson Negron-Juarez" w:id="323" w:date="2024-10-23T16:50:59Z">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text is not relevant. we could remove it.</w:t>
        </w:r>
      </w:ins>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ins>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Marcos Longo reacted with 👍 at 2024-11-08 17:33 PM</w:t>
        </w:r>
      </w:ins>
    </w:p>
  </w:comment>
  <w:comment w:author="Marcos Longo" w:id="324" w:date="2024-11-09T01:41:58Z">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Robinson, unless this was intended to be a preamble to Section 6 (in which case it should appear before the 6.1 header). If so, I made some edits to be a bit more direct.</w:t>
        </w:r>
      </w:ins>
    </w:p>
  </w:comment>
  <w:comment w:author="Fabian Schneider" w:id="69" w:date="2024-10-30T08:43:04Z">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be related to section 1.6. Maybe it needs to be restructured to make this different aspects (applications, community building, etc) clearer / more structured</w:t>
        </w:r>
      </w:ins>
    </w:p>
  </w:comment>
  <w:comment w:author="Jill Thompson" w:id="240" w:date="2024-11-07T15:07:19Z">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just seen the comment above on why these are organized by all themes on pattern then all on process - did you consider pattern followed by process for biodiversity/species, then pattern then process for disturbances etc.?</w:t>
        </w:r>
      </w:ins>
    </w:p>
  </w:comment>
  <w:comment w:author="Jill Thompson" w:id="111" w:date="2024-11-06T13:54:58Z">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inversion results for what? Co2?</w:t>
        </w:r>
      </w:ins>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rewrite to clarify/ </w:t>
        </w:r>
      </w:ins>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"inversion results" and "atmospheric inversion results" the same and always for Co2? </w:t>
        </w:r>
      </w:ins>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Satellite-based inversion results for atmospheric  Co2 in the tropics are inconsistent.</w:t>
        </w:r>
      </w:ins>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ins>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Satellite-based inversion results in the tropics for Co2 are inconsistent</w:t>
        </w:r>
      </w:ins>
    </w:p>
  </w:comment>
  <w:comment w:author="Jill Thompson" w:id="260" w:date="2024-11-07T15:28:04Z">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existing what?</w:t>
        </w:r>
      </w:ins>
    </w:p>
  </w:comment>
  <w:comment w:author="Michael Keller" w:id="141" w:date="2024-10-31T21:54:50Z">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human dimensions into knowledge gaps above - emphasize feedbacks and how that will impact ag production, agroforestry production, non-timber forest products - difference in [farmer] adaptation / resilience strategies emerging in response to different feedbacks between biophysical changes and socio, cultural, political context?</w:t>
        </w:r>
      </w:ins>
    </w:p>
  </w:comment>
  <w:comment w:author="Jill Thompson" w:id="248" w:date="2024-11-07T15:17:35Z">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this is a repeat.</w:t>
        </w:r>
      </w:ins>
    </w:p>
  </w:comment>
  <w:comment w:author="Jill Thompson" w:id="126" w:date="2024-11-06T14:42:08Z">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disturbance natural and human - text for theme different to section 1</w:t>
        </w:r>
      </w:ins>
    </w:p>
  </w:comment>
  <w:comment w:author="Marcos Longo" w:id="40" w:date="2024-10-25T18:26:37Z">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papers are on water budget. We need references for C.</w:t>
        </w:r>
      </w:ins>
    </w:p>
  </w:comment>
  <w:comment w:author="Robinson Negron-Juarez" w:id="385" w:date="2024-11-06T21:11:43Z">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remove this since first we need to be sure that the models are doing a descent job representing tropical forest. Currently that is not the case.</w:t>
        </w:r>
      </w:ins>
    </w:p>
  </w:comment>
  <w:comment w:author="Marcos Longo" w:id="386" w:date="2024-11-07T14:15:16Z">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exactly the point of OSSE, to identify where measurements would have the highest impact in reducing model uncertainties before we start the campaign. Otherwise we risk collecting data on places that will not help the models to do a decent job...</w:t>
        </w:r>
      </w:ins>
    </w:p>
  </w:comment>
  <w:comment w:author="Jill Thompson" w:id="247" w:date="2024-11-07T15:14:08Z">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given in 3.1.2</w:t>
        </w:r>
      </w:ins>
    </w:p>
  </w:comment>
  <w:comment w:author="Marcos Longo" w:id="42" w:date="2024-10-25T18:29:37Z">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Flagging here to check later. There may be some text in the modelling/data synthesis section that could move in here.</w:t>
        </w:r>
      </w:ins>
    </w:p>
  </w:comment>
  <w:comment w:author="Robinson Negron-Juarez" w:id="93" w:date="2024-10-19T12:05:02Z">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@mlongo@lbl.gov, @yanleif@mit.edu </w:t>
        </w:r>
      </w:ins>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first 6 paragraphs in 2.1 are similar to paragraph 3-5  in the Introduction.</w:t>
        </w:r>
      </w:ins>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mlongo@lbl.gov_</w:t>
        </w:r>
      </w:ins>
    </w:p>
  </w:comment>
  <w:comment w:author="Jill Thompson" w:id="252" w:date="2024-11-07T15:23:07Z">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amplifying other disturbances or do you just mean the human disturbance areas are getting bigger?</w:t>
        </w:r>
      </w:ins>
    </w:p>
  </w:comment>
  <w:comment w:author="Jill Thompson" w:id="251" w:date="2024-11-07T15:21:58Z">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said above with ref.</w:t>
        </w:r>
      </w:ins>
    </w:p>
  </w:comment>
  <w:comment w:author="Marcos Longo" w:id="349" w:date="2024-11-09T02:06:46Z">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to highlight that the scaling above will be used with the models. Dropping future scenarios to avoid confusion, as we cannot benchmark future scenarios.</w:t>
        </w:r>
      </w:ins>
    </w:p>
  </w:comment>
  <w:comment w:author="Elsa Ordway" w:id="1" w:date="2024-10-29T16:11:02Z">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box here that says Although PANGEA is needed to go beyond LBA to go beyond the Amazon and effectively use satellites across the tropics that weren't available during LBA</w:t>
        </w:r>
      </w:ins>
    </w:p>
  </w:comment>
  <w:comment w:author="Jill Thompson" w:id="249" w:date="2024-11-07T15:18:20Z">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natural gaps are small but storm-related disturbances are large.</w:t>
        </w:r>
      </w:ins>
    </w:p>
  </w:comment>
  <w:comment w:author="Jill Thompson" w:id="263" w:date="2024-11-07T15:29:10Z">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repetition.</w:t>
        </w:r>
      </w:ins>
    </w:p>
  </w:comment>
  <w:comment w:author="Marcos Longo" w:id="332" w:date="2024-11-09T01:48:03Z">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I find these green boxes with bold text less effective in Section 6 than in the introduction, here they seem a bit too distracting. Fine with keeping them if others find them useful here.</w:t>
        </w:r>
      </w:ins>
    </w:p>
  </w:comment>
  <w:comment w:author="Michael Keller" w:id="53" w:date="2024-09-18T11:11:30Z">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w:t>
        </w:r>
      </w:ins>
    </w:p>
  </w:comment>
  <w:comment w:author="Marcos Longo" w:id="54" w:date="2024-10-26T17:04:46Z">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the overall design of the field campaign, we be more explicit on what each level can accomplish, and what we leave behind, so the advantage of going for ideal/optimal is clear.</w:t>
        </w:r>
      </w:ins>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tacky, but we could even have a table that looks like some software advert (Free | Pro | Deluxe ) with check boxes of achievements, or alternatively, which research questions can we answer with each level.</w:t>
        </w:r>
      </w:ins>
    </w:p>
  </w:comment>
  <w:comment w:author="Yanlei Feng" w:id="55" w:date="2024-11-04T22:23:51Z">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a table on it, do we want it?</w:t>
        </w:r>
      </w:ins>
    </w:p>
  </w:comment>
  <w:comment w:author="Michael Keller" w:id="47" w:date="2024-09-18T11:11:14Z">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"Optimal" suggests that something has been optimized (i.e. we set some sort of cost function and tested out designs against that function).  Of course, we did no such thing.  So, perhaps we call this "Ideal?"</w:t>
        </w:r>
      </w:ins>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ins>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Marcos Longo reacted with 👍 at 2024-10-25 11:39 AM</w:t>
        </w:r>
      </w:ins>
    </w:p>
  </w:comment>
  <w:comment w:author="Marcos Longo" w:id="48" w:date="2024-10-25T18:41:12Z">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three levels just for airborne campaigns, or for everything, including field measurements?</w:t>
        </w:r>
      </w:ins>
    </w:p>
  </w:comment>
  <w:comment w:author="Jill Thompson" w:id="49" w:date="2024-11-07T09:41:55Z">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Optimal could be Optimum and yes Ideal is good.</w:t>
        </w:r>
      </w:ins>
    </w:p>
  </w:comment>
  <w:comment w:author="Jill Thompson" w:id="50" w:date="2024-11-07T09:45:52Z">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Marcos- I assumed the three levels are just for the terrestrial campaign as the last heading suggests, so odd that there is a focus in this paragraph is RS</w:t>
        </w:r>
      </w:ins>
    </w:p>
  </w:comment>
  <w:comment w:author="Michael Keller" w:id="51" w:date="2024-11-09T01:23:21Z">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Altermative word, "Prime" instead of "Optimal"</w:t>
        </w:r>
      </w:ins>
    </w:p>
  </w:comment>
  <w:comment w:author="Jill Thompson" w:id="276" w:date="2024-11-07T15:34:56Z">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give a reason earlier (that I remember) for picking these areas - maybe this should be moved to where you mention the areas for PANGEA first time.</w:t>
        </w:r>
      </w:ins>
    </w:p>
  </w:comment>
  <w:comment w:author="Marcos Longo" w:id="326" w:date="2024-11-09T01:39:39Z">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starting to be a bit too much in the paragraph.</w:t>
        </w:r>
      </w:ins>
    </w:p>
  </w:comment>
  <w:comment w:author="Jill Thompson" w:id="181" w:date="2024-11-06T14:47:55Z">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effect of disturbances in other paragraphs 2.1- 2.4  so  might not need a separate section, but then might need to include more detail in these sections 2.1-2.4</w:t>
        </w:r>
      </w:ins>
    </w:p>
  </w:comment>
  <w:comment w:author="Marcos Longo" w:id="351" w:date="2024-11-09T02:19:45Z">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adding this because our core domain is very large and the seasons may not be the same across all landscapes. For example, the dry season in French Guiana is Sep-Nov, whereas in the southern Amazon it is more like May-Sept.</w:t>
        </w:r>
      </w:ins>
    </w:p>
  </w:comment>
  <w:comment w:author="Jill Thompson" w:id="184" w:date="2024-11-06T14:48:48Z">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 can also be natural</w:t>
        </w:r>
      </w:ins>
    </w:p>
  </w:comment>
  <w:comment w:author="Marcos Longo" w:id="254" w:date="2024-11-02T00:21:25Z">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https://dx.doi.org/10.1016/j.cub.2015.07.034</w:t>
        </w:r>
      </w:ins>
    </w:p>
  </w:comment>
  <w:comment w:author="Marcos Longo" w:id="336" w:date="2024-11-09T01:51:01Z">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check that these are called at least once in Section 3.</w:t>
        </w:r>
      </w:ins>
    </w:p>
  </w:comment>
  <w:comment w:author="Hannah Stouter" w:id="337" w:date="2024-10-24T05:30:44Z">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places we have Indigenous ecological knowledge, in other we have Local, Traditional and Ecological knowledge -- it would be good to pick one and consistent</w:t>
        </w:r>
      </w:ins>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ins>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Marcos Longo reacted with 👍 at 2024-11-08 17:51 PM</w:t>
        </w:r>
      </w:ins>
    </w:p>
  </w:comment>
  <w:comment w:author="Marcos Longo" w:id="352" w:date="2024-11-09T02:22:50Z">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Pedantic meteorologist here ;). El Niño is the correct name when referring to the warm phase of El Niño Southern Oscillation.</w:t>
        </w:r>
      </w:ins>
    </w:p>
  </w:comment>
  <w:comment w:author="Helene Muller-Landau" w:id="156" w:date="2024-09-17T11:49:55Z">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paragraph really add to the proposal?</w:t>
        </w:r>
      </w:ins>
    </w:p>
  </w:comment>
  <w:comment w:author="Maria Santos" w:id="157" w:date="2024-09-17T18:45:01Z">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as this is the conceptual thinking and causal diagrams that depict SES as a system. This means what are key principles and variables, and what are the different dimensions that have to date been examined in SES research. If it helps, we could move it to the paragraph that starts as 'These human activities create complex feedbacks between social and ecological systems, resulting in a cascade of environmental and social impacts (REF).'. The way we see it is a way to first draft a mental model of which feedbacks and variables are important for understanding SES dynamics. This links to the questions that remain outstanding</w:t>
        </w:r>
      </w:ins>
    </w:p>
  </w:comment>
  <w:comment w:author="Maria Santos" w:id="158" w:date="2024-09-17T19:50:51Z">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preparing a diagram that addresses this conceptualization of a SES, as this might help explaining what we mean by this term building on this diverse literature</w:t>
        </w:r>
      </w:ins>
    </w:p>
  </w:comment>
  <w:comment w:author="Jill Thompson" w:id="195" w:date="2024-11-06T14:59:58Z">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using animal defaunation and also extirpation = be consistent</w:t>
        </w:r>
      </w:ins>
    </w:p>
  </w:comment>
  <w:comment w:author="Marcos Longo" w:id="237" w:date="2024-10-31T22:27:18Z">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abstract, I have no idea what this means...</w:t>
        </w:r>
      </w:ins>
    </w:p>
  </w:comment>
  <w:comment w:author="Jill Thompson" w:id="194" w:date="2024-11-06T14:58:35Z">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fire refs</w:t>
        </w:r>
      </w:ins>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burned area increasingly explained by climate change</w:t>
        </w:r>
      </w:ins>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Burton, S Lampe, DI Kelley, W Thiery, S Hantson, N Christidis, ...</w:t>
        </w:r>
      </w:ins>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Climate Change, 1-7 </w:t>
        </w:r>
      </w:ins>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 weakens land carbon sinks before 1.5° C</w:t>
        </w:r>
      </w:ins>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Burton, DI Kelley, E Burke, C Mathison, CD Jones, RA Betts, ...</w:t>
        </w:r>
      </w:ins>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Geoscience, 1-7 </w:t>
        </w:r>
      </w:ins>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FLAME 1.0: a novel approach for modelling burned area in the Brazilian biomes using the Maximum Entropy concept</w:t>
        </w:r>
      </w:ins>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MLF Barbosa, DI Kelley, CA Burton, IJM Ferreira, RM da Veiga, A Bradley, ...</w:t>
        </w:r>
      </w:ins>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Egusphere</w:t>
        </w:r>
      </w:ins>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2024</w:t>
        </w:r>
      </w:ins>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of wildfires 2023–2024</w:t>
        </w:r>
      </w:ins>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 Jones, DI Kelley, CA Burton, F Di Giuseppe, MLF Barbosa, ...</w:t>
        </w:r>
      </w:ins>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System Science Data 16 (8), 3601-3685</w:t>
        </w:r>
      </w:ins>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2024</w:t>
        </w:r>
      </w:ins>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placement of fire emissions from the Brazilian Cerrado biome in the atmospheric carbon budget</w:t>
        </w:r>
      </w:ins>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RM da Veiga, C von Randow, C Burton, D Kelley, M Cardoso, F Morelli</w:t>
        </w:r>
      </w:ins>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EGUsphere 2024, 1-27</w:t>
        </w:r>
      </w:ins>
    </w:p>
  </w:comment>
  <w:comment w:author="Jill Thompson" w:id="190" w:date="2024-11-06T14:53:30Z">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central Africa natural fire is not to rare especially at forest edges</w:t>
        </w:r>
      </w:ins>
    </w:p>
  </w:comment>
  <w:comment w:author="Jill Thompson" w:id="199" w:date="2024-11-06T15:01:33Z">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or may have.  "would have" requires a qualification/reason ie under what conditions will it have.</w:t>
        </w:r>
      </w:ins>
    </w:p>
  </w:comment>
  <w:comment w:author="Helene Muller-Landau" w:id="149" w:date="2024-09-17T11:41:05Z">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reduced capacity only under extreme conditions?  the wording "capacity" suggests it would be under all conditions.</w:t>
        </w:r>
      </w:ins>
    </w:p>
  </w:comment>
  <w:comment w:author="Michael Keller" w:id="182" w:date="2024-10-29T16:01:01Z">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pyrodenitrification ... note on importance of nitrogen in regeneration.</w:t>
        </w:r>
      </w:ins>
    </w:p>
  </w:comment>
  <w:comment w:author="Jill Thompson" w:id="183" w:date="2024-11-06T14:51:05Z">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nutrients besides carbon?</w:t>
        </w:r>
      </w:ins>
    </w:p>
  </w:comment>
  <w:comment w:author="Elsa Ordway" w:id="94" w:date="2024-09-08T19:25:30Z">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Emphasize heterogeneity </w:t>
        </w:r>
      </w:ins>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 on what's known about variation in carbon stocks and fluxes in this section, including above and belowground CH4, CO2 and lateral fluxes, multi-decadal trends and in response to extreme events and differences between intact, degraded, secondary forests, etc. </w:t>
        </w:r>
      </w:ins>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relation to climate (rainfall regimes especially), disturbance regimes (addressed more later), in geomorphology, soils, biodiversity</w:t>
        </w:r>
      </w:ins>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heterogeneity matters for responses to global change</w:t>
        </w:r>
      </w:ins>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separate out, deforestation, new forest, and changes in forest that remains forest (intact and degraded / disturbed). They are all big, and all need quantifying to get a handle on the flux</w:t>
        </w:r>
      </w:ins>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Emphasize what’s known about spatial and temporal variation in tropical forest C stocks and fluxes and roles of climate, hydrology, geomorphology, edaphic properties, human activities and interactions</w:t>
        </w:r>
      </w:ins>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NPP, GPP, methane emissions, respiration, lateral C fluxes in tropics</w:t>
        </w:r>
      </w:ins>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 flux - on average C sink over recent decades, but not everywhere or always</w:t>
        </w:r>
      </w:ins>
    </w:p>
  </w:comment>
  <w:comment w:author="Michael Keller" w:id="440" w:date="2024-11-07T22:57:15Z">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similar organization?  Can we add and other organizations?  Or and other non-governmental and governmental partners?  This sounds like exclusivity to GDF.</w:t>
        </w:r>
      </w:ins>
    </w:p>
  </w:comment>
  <w:comment w:author="Michael Keller" w:id="439" w:date="2024-11-07T22:56:10Z">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discussed and while relevant here, not relevant enough to repeat.</w:t>
        </w:r>
      </w:ins>
    </w:p>
  </w:comment>
  <w:comment w:author="Marcos Longo" w:id="227" w:date="2024-10-31T17:36:01Z">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 below did not have anything on it that I could recycle.</w:t>
        </w:r>
      </w:ins>
    </w:p>
  </w:comment>
  <w:comment w:author="Marcos Longo" w:id="313" w:date="2024-11-04T17:45:49Z">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the one above, just emphasizing more the importance of integration between models and data in PANGEA, and making the questions highlight more the role of structural, functional and bio- diversity.</w:t>
        </w:r>
      </w:ins>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highlight intercontinental differences a bit more in this paragraph.</w:t>
        </w:r>
      </w:ins>
    </w:p>
  </w:comment>
  <w:comment w:author="Michael Keller" w:id="217" w:date="2024-10-29T19:00:37Z">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understand the logic of including GOES-R in this list.  That would imply that we should also include VIIRS on the operational NOAA polar orbiters, other polar orbiters from ESA, etc.</w:t>
        </w:r>
      </w:ins>
    </w:p>
  </w:comment>
  <w:comment w:author="Michael Keller" w:id="446" w:date="2024-11-07T23:11:25Z">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Partners are building tools but what are the key inputs to these tools that PANGEA will provide that would not be available in the absence of PANGEA?</w:t>
        </w:r>
      </w:ins>
    </w:p>
  </w:comment>
  <w:comment w:author="Jill Thompson" w:id="168" w:date="2024-11-06T15:57:03Z">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NTFP</w:t>
        </w:r>
      </w:ins>
    </w:p>
  </w:comment>
  <w:comment w:author="Michael Keller" w:id="441" w:date="2024-11-07T22:58:14Z">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said this already.</w:t>
        </w:r>
      </w:ins>
    </w:p>
  </w:comment>
  <w:comment w:author="Michael Keller" w:id="447" w:date="2024-11-07T23:13:05Z">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how much we want to rely on bold face.</w:t>
        </w:r>
      </w:ins>
    </w:p>
  </w:comment>
  <w:comment w:author="Isaac Aguilar Rivera" w:id="443" w:date="2024-09-11T16:41:43Z">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https://www.cbd.int/gbf/targets/1</w:t>
        </w:r>
      </w:ins>
    </w:p>
  </w:comment>
  <w:comment w:author="Michael Keller" w:id="445" w:date="2024-11-07T23:09:53Z">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this paragraph seveeral times and in the end, I conclude that knowing more about forests is good for conservation.  Can we draw more direct links between PANGEA outputs and conservation partner needs?</w:t>
        </w:r>
      </w:ins>
    </w:p>
  </w:comment>
  <w:comment w:author="Michael Keller" w:id="451" w:date="2024-11-07T23:19:10Z">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Nobre asked us to highlight bioeconomies.  Does that belong here?  De we even know enough about what the term means?  I think there is a sort of political calculus attached to the use of the term"bioeconomies."</w:t>
        </w:r>
      </w:ins>
    </w:p>
  </w:comment>
  <w:comment w:author="Elsa Ordway" w:id="430" w:date="2024-09-18T20:12:29Z">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@chadwic@jpl.caltech.edu</w:t>
        </w:r>
      </w:ins>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chadwic@jpl.caltech.edu_</w:t>
        </w:r>
      </w:ins>
    </w:p>
  </w:comment>
  <w:comment w:author="Dana Chadwick" w:id="431" w:date="2024-09-19T12:43:45Z">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tried to update some in the linked table - some of these timelines are way too aggressive, but we can get feedback. mostly extended the definition phase because ROSES processes are very slow and people can't work on that until they actually receive the funding</w:t>
        </w:r>
      </w:ins>
    </w:p>
  </w:comment>
  <w:comment w:author="Michael Keller" w:id="452" w:date="2024-11-07T23:25:51Z">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mentioned in the science implementation section?</w:t>
        </w:r>
      </w:ins>
    </w:p>
  </w:comment>
  <w:comment w:author="Michael Keller" w:id="442" w:date="2024-11-07T23:16:28Z">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trouble with this section directly identifying PANGEA products that will lead to improved Biodiversity Conservation.  Mostly, these seem to be saying knowledge is good.  I think that we need more concrete pathways described to show how PANGEA can make an impact in biodiversity conservation.</w:t>
        </w:r>
      </w:ins>
    </w:p>
  </w:comment>
  <w:comment w:author="Michael Keller" w:id="406" w:date="2024-10-28T22:41:35Z">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able to eliminate this text if already contained in the timeline.</w:t>
        </w:r>
      </w:ins>
    </w:p>
  </w:comment>
  <w:comment w:author="Essi Kane" w:id="377" w:date="2024-09-12T21:15:10Z">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suggest Bia Tano Forest Reserve for one of the field sites in Ghana because it hosts a Tower managed by the University of Energy and Natural Resources—Sunyani. </w:t>
        </w:r>
      </w:ins>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details about the site herewith</w:t>
        </w:r>
      </w:ins>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Bia Tano Forest Reserve (BTFR) in Ghana, located in a tropical humid climate zone, is a moist semi-deciduous forest that experiences distinct hot-dry harmattan and rainy seasons, with annual rainfall ranging from 1270 to 1524 mm and a mean elevation of 361 meters. Land cover analyses by Kyere-Boateng et al. (2022) reveal that significant Land Use Land Cover (LULC) changes over the past 30 years have reduced the forest’s ability to support fringe communities and mitigate carbon emissions, with closed forests declining and open forests, built-up areas, and cultivated lands increasing due to human activities. Despite these challenges, BTFR remains ecologically rich, classified under Category IV of the International Union for Conservation of Nature (IUCN), and home to over 195 plant species. Current research at the forest is driven by the International Greenhouse Gas Monitoring and Global Change Research Station (GhanaFLUX), which uses eddy covariance (EC) systems to monitor carbon fluxes, air temperature, humidity, and solar radiation, with vertical CO2 profiles aiding in energy and carbon storage flux estimates. However, hydrological studies are yet to be initiated, highlighting the need for future research on soil moisture and precipitation. Additionally, collaborative efforts are ongoing to study Biogenic Volatile Organic Compounds (BVOCs) emissions, involving institutions such as the Forest Research Institute of Ghana, the Forestry Commission, and Lancaster University, aiming to deepen understanding of the reserve’s ecological functioning and contribute to climate change mitigation.</w:t>
        </w:r>
      </w:ins>
    </w:p>
  </w:comment>
  <w:comment w:author="Jill Thompson" w:id="155" w:date="2024-11-06T15:35:42Z">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Pangea should be adopt a  systems approach</w:t>
        </w:r>
      </w:ins>
    </w:p>
  </w:comment>
  <w:comment w:author="Regina Eckert" w:id="338" w:date="2024-10-11T22:17:16Z">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divided into two sentences? I'm not sure if you want the green boxes to only contain single sentences, but it's quite long as-is. (Hard to read)</w:t>
        </w:r>
      </w:ins>
    </w:p>
  </w:comment>
  <w:comment w:author="Elsa Ordway" w:id="339" w:date="2024-10-14T17:12:49Z">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let's cut down and only retain a readable, single-sentence for the box</w:t>
        </w:r>
      </w:ins>
    </w:p>
  </w:comment>
  <w:comment w:author="Jill Thompson" w:id="340" w:date="2024-11-07T17:06:13Z">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these random boxes a problem.  They just appear without a clear reason.  you might indicate - in a nutshell- as in Frontiers in ecology - or call them highlights or something so ti is clear they are not titles and they likely repeat the general text.</w:t>
        </w:r>
      </w:ins>
    </w:p>
  </w:comment>
  <w:comment w:author="Regina Eckert" w:id="347" w:date="2024-10-11T22:20:33Z">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the Concise Experimental Plan related to the Science Definition Phase? We should mention the Concise Experimental Plan in 6.1 if it is the output of the Science Definition Phase</w:t>
        </w:r>
      </w:ins>
    </w:p>
  </w:comment>
  <w:comment w:author="Regina Eckert" w:id="348" w:date="2024-10-11T23:03:25Z">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saw Concise Experiment Plan below and that is grammatically better</w:t>
        </w:r>
      </w:ins>
    </w:p>
  </w:comment>
  <w:comment w:author="Michael Keller" w:id="456" w:date="2024-11-07T23:35:51Z">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be sure that these are in the science and implementation sections rather than have them pop up here only?</w:t>
        </w:r>
      </w:ins>
    </w:p>
  </w:comment>
  <w:comment w:author="Michael Keller" w:id="457" w:date="2024-11-07T23:36:45Z">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have science requirements.</w:t>
        </w:r>
      </w:ins>
    </w:p>
  </w:comment>
  <w:comment w:author="Michael Keller" w:id="437" w:date="2024-11-07T23:42:48Z">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this section 8.1 but not all reads as "knowledge is good and it will help applications."  I think that the applications folks will be looking for closer linkages between PANGEA understanding and outputs to actions.</w:t>
        </w:r>
      </w:ins>
    </w:p>
  </w:comment>
  <w:comment w:author="Michael Keller" w:id="438" w:date="2024-11-08T00:12:25Z">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entire section is contingent on getting a lot more support.  I suspect that this is written to show value to the ES2A folks.  Should we be explicit and say that this is something that we would love to do but we need help to pay for it whether that help comes from NASA or from elsewhere (e.g., foundations as discussed in the co-funding section above).</w:t>
        </w:r>
      </w:ins>
    </w:p>
  </w:comment>
  <w:comment w:author="Michael Keller" w:id="454" w:date="2024-11-07T23:32:25Z">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new sensors and government sponsored research to measure agricultural expansion?  I would suspect that there are plenty of folks on the commercial side working hard to fill this knowledge gap.</w:t>
        </w:r>
      </w:ins>
    </w:p>
  </w:comment>
  <w:comment w:author="Jill Thompson" w:id="178" w:date="2024-11-06T15:49:18Z">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what?</w:t>
        </w:r>
      </w:ins>
    </w:p>
  </w:comment>
  <w:comment w:author="Michael Keller" w:id="453" w:date="2024-11-07T23:30:26Z">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paragraph in the "knowledge is good category."  What is the direct connection between PANGEA efforts and increased agricultural sustainability and capacity for adaptation.  Maybe this is the case where people we train go on to work in these areas.  LBA trained several people who went on to make good livings supporting the plantation forestry industries in Brazil.  Plantations may not sound great for those interested in bioeconomies but they have substituted the need for natural forest timber leading, as on factor in several, to a considerable reduction in the logging sector in the Amazon.</w:t>
        </w:r>
      </w:ins>
    </w:p>
  </w:comment>
  <w:comment w:author="Michael Keller" w:id="455" w:date="2024-11-07T23:34:16Z">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positive direct linkage.  Note that Naiara Pinto (JPL) is doing exactly this as part of her SERVIR effort.</w:t>
        </w:r>
      </w:ins>
    </w:p>
  </w:comment>
  <w:comment w:author="Jill Thompson" w:id="177" w:date="2024-11-06T15:49:00Z">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w:t>
        </w:r>
      </w:ins>
    </w:p>
  </w:comment>
  <w:comment w:author="Elsa Ordway" w:id="373" w:date="2024-09-13T22:36:17Z">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@ahoyt@stanford.edu question for you. Can chambers be used to extend water and energy flux measurements or just CH4 and CO2?</w:t>
        </w:r>
      </w:ins>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ahoyt@stanford.edu_</w:t>
        </w:r>
      </w:ins>
    </w:p>
  </w:comment>
  <w:comment w:author="Michael Keller" w:id="374" w:date="2024-10-29T21:42:07Z">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Jumping in here -- at some scales, for some questions you can use chambers for water and energy exchange -- for example, at a leaf scale with strong controls such as exercised in a Licor instrument or accepting some artifacts for experimentation in open topped chambers (e.g. some CO2 enrichment experiments) or even growth chambers are a sort of chamber measurement.  But, they are usually too hard to implement without unacceptable artifacts for water and energy exchange.  I'd be curious if Alison has a different viewpoint.</w:t>
        </w:r>
      </w:ins>
    </w:p>
  </w:comment>
  <w:comment w:author="Jill Thompson" w:id="162" w:date="2024-11-06T15:39:37Z">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soy and cattle farming affect biogeochemical cycles.</w:t>
        </w:r>
      </w:ins>
    </w:p>
  </w:comment>
  <w:comment w:author="VIRGINIA ZAUNBRECHER" w:id="450" w:date="2024-09-27T15:37:07Z">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other livelihoods pieces: green finance institutions, ecotourism, big data companies (see community engagement piece from scraps doc).</w:t>
        </w:r>
      </w:ins>
    </w:p>
  </w:comment>
  <w:comment w:author="Elsa Ordway" w:id="101" w:date="2024-08-02T18:56:30Z">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Harris et al - https://www.nature.com/articles/s41558-020-00976-6</w:t>
        </w:r>
      </w:ins>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Fluxes for specific localities and drivers of forest change</w:t>
        </w:r>
      </w:ins>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analysis enables consistent evaluation of forest GHG dynamics across scales and in custom geographies beyond national or climate domain boundaries (Fig. 1). For example, ~27% of the global net forest GHG sink occurred within protected areas16. Forests in the Brazilian Amazon were a net carbon source of 0.22 GtCO2e yr−1 between 2001 and 2019, whereas forests across the larger Amazon River basin—encompassing 514 Mha of forests across nine countries—were a net carbon sink of −0.10 GtCO2e yr−1. Although smaller in extent than the Amazon, the net sink in forests of Africa’s Congo River basin (298 Mha) was approximately six times stronger (−0.61 GtCO2e yr−1), reflecting nearly identical gross removals (−1.1 versus −1.2 GtCO2e yr−1) but gross emissions that were half those of the Amazon basin (0.53 versus 1.1 GtCO2e yr−1).</w:t>
        </w:r>
      </w:ins>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Xu et al 2021 - https://www.science.org/doi/epdf/10.1126/sciadv.abe9829</w:t>
        </w:r>
      </w:ins>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ins>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globe, net carbon gains dominated landscapes in several regions – including western conifers and boreal forests of North America, tropical forests in Africa, including subtropical forests in eastern China, and the boreal forests of eastern Siberia (Fig. 2, A and B).Because of the slow-in-fast-out characteristic of the biomass carbon pool, the losses are instantaneous and can be estimated at smaller scales but gains, especially in intact forests, are slow and can only be detected on decadal time scales and at larger areas due to the pixel level biomass dynamics and the estimation uncertainty (8). Between2000 and 2019, carbon accumulation in terrestrial ecosystems islargely reflected in the increase of the carbon density of the remaining forests rather than the total carbon storage (Table 1).</w:t>
        </w:r>
      </w:ins>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18% of areas of intact forests in tropical Americas (77 million ha) are gaining carbon at a rate of 0.19 megagrams carbon (MgC) ha−1</w:t>
        </w:r>
      </w:ins>
    </w:p>
  </w:comment>
  <w:comment w:author="Michael Keller" w:id="458" w:date="2024-11-08T00:14:39Z">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IMPORTANT.  As noted in the comment at the top of this section, NASA TE money alone is not going to pay for ES2A activities.</w:t>
        </w:r>
      </w:ins>
    </w:p>
  </w:comment>
  <w:comment w:author="Michael Keller" w:id="459" w:date="2024-11-08T00:17:16Z">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worthwhile to make this pitch at the very beginning of the section.  Getting applications investment early will do many useful things:  (1) make us relevant and valuable to our hosts; (2) subsidize training opportunity for dual-use (research and applications) scientists; (3) subsidize our data collection efforts.</w:t>
        </w:r>
      </w:ins>
    </w:p>
  </w:comment>
  <w:comment w:author="Marcos Longo" w:id="304" w:date="2024-11-01T03:57:02Z">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https://dx.doi.org/10.1029/2023MS003689</w:t>
        </w:r>
      </w:ins>
    </w:p>
  </w:comment>
  <w:comment w:author="Jill Thompson" w:id="189" w:date="2024-11-06T15:58:03Z">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arguably climate change will affect much greater areas in the future.</w:t>
        </w:r>
      </w:ins>
    </w:p>
  </w:comment>
  <w:comment w:author="Michael Keller" w:id="461" w:date="2024-11-08T00:03:19Z">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PANGEA is a short-term project in a development perspective.  What is needed to make PANGEA contributions to applications sustainable?</w:t>
        </w:r>
      </w:ins>
    </w:p>
  </w:comment>
  <w:comment w:author="Jill Thompson" w:id="196" w:date="2024-11-06T16:02:07Z">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are thinking of natural gap formation are small. In some tropical forests hurricanes and typhoon's are large as is the impact of drought an flooding.</w:t>
        </w:r>
      </w:ins>
    </w:p>
  </w:comment>
  <w:comment w:author="Michael Keller" w:id="460" w:date="2024-11-08T00:20:51Z">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and description do not match.  Do we need this?</w:t>
        </w:r>
      </w:ins>
    </w:p>
  </w:comment>
  <w:comment w:author="Michael Keller" w:id="464" w:date="2024-11-08T00:10:27Z">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building decision support systems takes time and time is money.  So, do we need to add some conditions here such as "contingent on support?"  Perhaps that is a preamble to the whole "Earth Science to Action" section.</w:t>
        </w:r>
      </w:ins>
    </w:p>
  </w:comment>
  <w:comment w:author="Marcos Longo" w:id="302" w:date="2024-11-01T03:55:26Z">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https://dx.doi.org/10.5194/bg-17-4999-2020</w:t>
        </w:r>
      </w:ins>
    </w:p>
  </w:comment>
  <w:comment w:author="Elsa Ordway" w:id="398" w:date="2024-10-29T14:59:06Z">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@renato.braghiere@gmail.com and @mdplongo@gmail.com can you please add links / DOIs for the citations in yellow in this paragraph as comments?</w:t>
        </w:r>
      </w:ins>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renato.braghiere@gmail.com_</w:t>
        </w:r>
      </w:ins>
    </w:p>
  </w:comment>
  <w:comment w:author="Marcos Longo" w:id="225" w:date="2024-10-31T17:35:15Z">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high-level overview, but both are too vague.</w:t>
        </w:r>
      </w:ins>
    </w:p>
  </w:comment>
  <w:comment w:author="Jill Thompson" w:id="226" w:date="2024-11-07T14:51:29Z">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need to finish with the plants and then mention the animals so move animal comments to end of paragraph.</w:t>
        </w:r>
      </w:ins>
    </w:p>
  </w:comment>
  <w:comment w:author="Marcos Longo" w:id="303" w:date="2024-11-01T03:56:09Z">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https://dx.doi.org/10.5194/gmd-16-6267-2023</w:t>
        </w:r>
      </w:ins>
    </w:p>
  </w:comment>
  <w:comment w:author="Michael Keller" w:id="136" w:date="2024-10-24T11:04:29Z">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a paragraph on this somewhere.  It is too obvious to overlook.</w:t>
        </w:r>
      </w:ins>
    </w:p>
  </w:comment>
  <w:comment w:author="Marcos Longo" w:id="137" w:date="2024-10-27T16:51:45Z">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think this should become a paragraph, here it is a bit out of place.</w:t>
        </w:r>
      </w:ins>
    </w:p>
  </w:comment>
  <w:comment w:author="Fabian Schneider" w:id="85" w:date="2024-10-30T08:36:53Z">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reference section 8. And maybe there should be some references in sections 2 and 3 too, because I thought it was missing there and I didn't even notice first that there is an extended section 8 at the end of the document. It seems a little bit disconnected there, but I see that science questions are linked to applications in section 8, which maybe should become clear earlier on..</w:t>
        </w:r>
      </w:ins>
    </w:p>
  </w:comment>
  <w:comment w:author="Jill Thompson" w:id="86" w:date="2024-11-06T12:48:29Z">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ins>
    </w:p>
  </w:comment>
  <w:comment w:author="Jill Thompson" w:id="87" w:date="2024-11-06T12:51:22Z">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of these sections in part 1 need to be clear that there will be further details in later sections - if true?? - if you don't know if could appear as if these sections are the full deal and then appear incomplete that these sections are incomplete. Are all of the different  sections in part 1  really part of the introduction with elaboration later. It is not clear to me.</w:t>
        </w:r>
      </w:ins>
    </w:p>
  </w:comment>
  <w:comment w:author="Michael Keller" w:id="463" w:date="2024-11-08T00:07:47Z">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understand.  Collaborations "continue" from what?  After what?  I think that two unrelated ideas are linked here in one sentence making this confusing.</w:t>
        </w:r>
      </w:ins>
    </w:p>
  </w:comment>
  <w:comment w:author="Jill Thompson" w:id="163" w:date="2024-11-06T15:53:49Z">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 to PANGEA focal areas</w:t>
        </w:r>
      </w:ins>
    </w:p>
  </w:comment>
  <w:comment w:author="Fabian Schneider" w:id="66" w:date="2024-10-30T08:40:00Z">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Redundant to section 1.7? Or could be combined somehow</w:t>
        </w:r>
      </w:ins>
    </w:p>
  </w:comment>
  <w:comment w:author="Jill Thompson" w:id="153" w:date="2024-11-06T15:52:57Z">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emphasize co-development, collaboration and equity especially in this section.</w:t>
        </w:r>
      </w:ins>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need to explain how NASA resources will help with this.</w:t>
        </w:r>
      </w:ins>
    </w:p>
  </w:comment>
  <w:comment w:author="Marcos Longo" w:id="305" w:date="2024-11-01T03:56:37Z">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https://dx.doi.org/10.5194/gmd-17-4643-2024</w:t>
        </w:r>
      </w:ins>
    </w:p>
  </w:comment>
  <w:comment w:author="Michael Keller" w:id="462" w:date="2024-11-08T00:04:46Z">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Presumably TE program is supporting the Concise Experiment Plan.  Do we expect TE to support a user needs assessment?  Done well, this requires a lot of work.  The potential users are in Africa and South America.</w:t>
        </w:r>
      </w:ins>
    </w:p>
  </w:comment>
  <w:comment w:author="Jill Thompson" w:id="171" w:date="2024-11-06T15:47:40Z">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clear how you are linking remote sensing technologies with hope spots</w:t>
        </w:r>
      </w:ins>
    </w:p>
  </w:comment>
  <w:comment w:author="Jill Thompson" w:id="289" w:date="2024-11-07T15:41:14Z">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extreme events?</w:t>
        </w:r>
      </w:ins>
    </w:p>
  </w:comment>
  <w:comment w:author="Jill Thompson" w:id="165" w:date="2024-11-06T15:54:21Z">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feedbacks of what?</w:t>
        </w:r>
      </w:ins>
    </w:p>
  </w:comment>
  <w:comment w:author="Marcos Longo" w:id="275" w:date="2024-11-06T16:36:06Z">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somehow connect the nutrient cycling with the rest of the paragraph, not sure if it's too forced...</w:t>
        </w:r>
      </w:ins>
    </w:p>
  </w:comment>
  <w:comment w:author="Marcos Longo" w:id="273" w:date="2024-11-04T01:49:46Z">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we should keep this. We are not really talking about weather/climate modelling in Section 6.4, but this could be attractive beyond the TE program.</w:t>
        </w:r>
      </w:ins>
    </w:p>
  </w:comment>
  <w:comment w:author="Jill Thompson" w:id="204" w:date="2024-11-06T16:09:20Z">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relate gaps and questions of this section to the previous sections in  2.1-2.5.  Consider putting/interveaving  the knowledge gaps and questions in with the section 2 text. so that there is less repetition.</w:t>
        </w:r>
      </w:ins>
    </w:p>
  </w:comment>
  <w:comment w:author="Marcos Longo" w:id="205" w:date="2024-11-06T16:29:04Z">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making connections with section 2, but the reason why we decided to make a separate section for the questions is because the questions are pretty much all interdisciplinary, so it was very difficult to assign them to any of the subsections in Section 2. </w:t>
        </w:r>
      </w:ins>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rationale must be clear at the beginning of section 3. I added some text to highlight this, probably needs some work.</w:t>
        </w:r>
      </w:ins>
    </w:p>
  </w:comment>
  <w:comment w:author="Elsa Ordway" w:id="208" w:date="2024-09-09T00:40:33Z">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stocks &amp; fluxes</w:t>
        </w:r>
      </w:ins>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Biodiversity</w:t>
        </w:r>
      </w:ins>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land-atmosphere interactions</w:t>
        </w:r>
      </w:ins>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impacts and other human activities (not just negative impacts) - what don’t we know about this in terms of patterns - I think the knowledge gaps are more related to drivers and impacts on carbon cycle dynamics</w:t>
        </w:r>
      </w:ins>
    </w:p>
  </w:comment>
  <w:comment w:author="Jill Thompson" w:id="211" w:date="2024-11-06T16:13:30Z">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relate all of the questions in section 3 to the overarching questions and objectives given in the beginning section 1 and the knowledge gaps.</w:t>
        </w:r>
      </w:ins>
    </w:p>
  </w:comment>
  <w:comment w:author="Renato Braghiere" w:id="389" w:date="2024-08-27T21:44:06Z">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verify consistence of use between ESMs and climate models</w:t>
        </w:r>
      </w:ins>
    </w:p>
  </w:comment>
  <w:comment w:author="Jill Thompson" w:id="67" w:date="2024-11-07T12:51:16Z">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supporting monitoring related focus on education and training? Why a focus on monitoring for capacity building?</w:t>
        </w:r>
      </w:ins>
    </w:p>
  </w:comment>
  <w:comment w:author="Marcos Longo" w:id="233" w:date="2024-10-31T19:00:24Z">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can drop this.</w:t>
        </w:r>
      </w:ins>
    </w:p>
  </w:comment>
  <w:comment w:author="Jill Thompson" w:id="139" w:date="2024-11-07T13:44:02Z">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nitrogen wet depo ref.</w:t>
        </w:r>
      </w:ins>
    </w:p>
  </w:comment>
  <w:comment w:author="Elsa Ordway" w:id="140" w:date="2024-11-08T13:28:13Z">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@jiom@ceh.ac.uk any suggestions?</w:t>
        </w:r>
      </w:ins>
    </w:p>
  </w:comment>
  <w:comment w:author="Michael Keller" w:id="102" w:date="2024-10-21T06:47:27Z">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correct terminology here NEE or NBE?</w:t>
        </w:r>
      </w:ins>
    </w:p>
  </w:comment>
  <w:comment w:author="Michael Keller" w:id="103" w:date="2024-10-26T09:39:56Z">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speaking, NBE = NEE - Carbon lost from disturbance (Or that could be "+" using the atmospheric sign convention,  NBE has been used to differentiate large scale exchange including disturbance effects from small scale (e.g. tower) exchange measurements which generally miss large disturbances (e.g. fires, wind throws).</w:t>
        </w:r>
      </w:ins>
    </w:p>
  </w:comment>
  <w:comment w:author="Michael Keller" w:id="119" w:date="2024-10-21T06:48:59Z">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Quantify</w:t>
        </w:r>
      </w:ins>
    </w:p>
  </w:comment>
  <w:comment w:author="Regina Eckert" w:id="364" w:date="2024-10-11T23:16:23Z">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this means in this context - does it mean "we don't know if we're going to get this data until we do" or "we don't know if the data we got is good until we do"?</w:t>
        </w:r>
      </w:ins>
    </w:p>
  </w:comment>
  <w:comment w:author="Evan Gora" w:id="179" w:date="2024-09-16T00:29:18Z">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google doc with the citations for this section, including DOIs. I apologize for not following the reference guidelines; if I can get back from the field early enough tomorrow, then I will add the doi links to each reference as needed:</w:t>
        </w:r>
      </w:ins>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https://docs.google.com/document/d/1huAHgz69Cf829VlBtK48jiW6Vrd9mKSDdfzfmCCdT9s/edit?usp=sharing</w:t>
        </w:r>
      </w:ins>
    </w:p>
  </w:comment>
  <w:comment w:author="Renato Braghiere" w:id="381" w:date="2024-08-27T23:23:59Z">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Missing elements about new generation high-performance computing including GPUs, cloud-computing, etc.</w:t>
        </w:r>
      </w:ins>
    </w:p>
  </w:comment>
  <w:comment w:author="Elsa Ordway" w:id="382" w:date="2024-10-18T16:34:24Z">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@renato.braghiere@gmail.com can you or others on the modeling team address this?</w:t>
        </w:r>
      </w:ins>
    </w:p>
  </w:comment>
  <w:comment w:author="Renato Braghiere" w:id="383" w:date="2024-10-18T19:04:51Z">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paragraph below.</w:t>
        </w:r>
      </w:ins>
    </w:p>
  </w:comment>
  <w:comment w:author="Robinson Negron-Juarez" w:id="394" w:date="2024-11-06T21:27:23Z">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move/merge with 6.2.4 Field Observations and Studies</w:t>
        </w:r>
      </w:ins>
    </w:p>
  </w:comment>
  <w:comment w:author="Marcos Longo" w:id="259" w:date="2024-11-03T01:59:47Z">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https://dx.doi.org/10.1088/2515-7620/ad6ff9</w:t>
        </w:r>
      </w:ins>
    </w:p>
  </w:comment>
  <w:comment w:author="Marcos Longo" w:id="262" w:date="2024-11-03T02:01:04Z">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https://dx.doi.org/10.1016/j.jhydrol.2022.127786</w:t>
        </w:r>
      </w:ins>
    </w:p>
  </w:comment>
  <w:comment w:author="Marcos Longo" w:id="261" w:date="2024-11-03T02:00:42Z">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https://dx.doi.org/10.1029/2020WR028752</w:t>
        </w:r>
      </w:ins>
    </w:p>
  </w:comment>
  <w:comment w:author="Michael Keller" w:id="160" w:date="2024-10-28T17:32:31Z">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contrast in this paragraph among Africa, Asia, and South America is valuable but it depends on a caricature.  As noted below, in Brazil, most Amazon deforestation leads to pasture formation for cattle raising.  And, most cattle raising yields beef for internal Brazilian consumption.  Export plays a role but land speculation and domestic demand are important.</w:t>
        </w:r>
      </w:ins>
    </w:p>
  </w:comment>
  <w:comment w:author="Elsa Ordway" w:id="300" w:date="2024-09-17T19:53:36Z">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ability to interpret satellite data</w:t>
        </w:r>
      </w:ins>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Remote sensing has great potential, especially instruments coming on line in coming years, but lack of ground data hinders accurate and precise interpretation</w:t>
        </w:r>
      </w:ins>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Scales mismatch</w:t>
        </w:r>
      </w:ins>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Model-[RS] data integration: </w:t>
        </w:r>
      </w:ins>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Processes we need to get right in models</w:t>
        </w:r>
      </w:ins>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vegetation (incl post-disturbance recovery and structural and functional diversity)</w:t>
        </w:r>
      </w:ins>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 water use efficiency</w:t>
        </w:r>
      </w:ins>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Drought stress response (incl. natural vs. managed lands)</w:t>
        </w:r>
      </w:ins>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Partitioning of ET</w:t>
        </w:r>
      </w:ins>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Hydraulic redistribution</w:t>
        </w:r>
      </w:ins>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Root-groundwater interactions</w:t>
        </w:r>
      </w:ins>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Surface water quality</w:t>
        </w:r>
      </w:ins>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Planetary boundary layer diurnal evolution, advection, and entrainment</w:t>
        </w:r>
      </w:ins>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Drivers of land-use change?</w:t>
        </w:r>
      </w:ins>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Feedbacks of climate change in tropics on people (e.g., ag production, water quantity and quality, fire &amp; air quality)</w:t>
        </w:r>
      </w:ins>
    </w:p>
  </w:comment>
  <w:comment w:author="Marcos Longo" w:id="270" w:date="2024-11-03T02:10:53Z">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check that these have been brought up in Sections 1 and/or 2.</w:t>
        </w:r>
      </w:ins>
    </w:p>
  </w:comment>
  <w:comment w:author="Marcos Longo" w:id="258" w:date="2024-11-03T01:53:24Z">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https://dx.doi.org/10.1146/annurev-environ-102017-030136</w:t>
        </w:r>
      </w:ins>
    </w:p>
  </w:comment>
  <w:comment w:author="Marcos Longo" w:id="271" w:date="2024-11-04T01:44:43Z">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too off-topic? I just thought that precipitation and cloud cover is something needed if we are talking about hydroclimate.</w:t>
        </w:r>
      </w:ins>
    </w:p>
  </w:comment>
  <w:comment w:author="Marcos Longo" w:id="272" w:date="2024-11-04T01:44:59Z">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check.</w:t>
        </w:r>
      </w:ins>
    </w:p>
  </w:comment>
  <w:comment w:author="Michael Keller" w:id="418" w:date="2024-11-06T21:51:46Z">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cut are all repetitive.  Obviously, open science requires that partners get access, etc.</w:t>
        </w:r>
      </w:ins>
    </w:p>
  </w:comment>
  <w:comment w:author="Marcos Longo" w:id="267" w:date="2024-11-03T00:43:15Z">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it? This is only time "teleconnections" are mentioned in the white paper.</w:t>
        </w:r>
      </w:ins>
    </w:p>
  </w:comment>
  <w:comment w:author="Jill Thompson" w:id="268" w:date="2024-11-07T15:32:06Z">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ins>
    </w:p>
  </w:comment>
  <w:comment w:author="Michael Keller" w:id="419" w:date="2024-11-06T21:57:06Z">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said the same thing three or four times.</w:t>
        </w:r>
      </w:ins>
    </w:p>
  </w:comment>
  <w:comment w:author="Robinson Negron-Juarez" w:id="399" w:date="2024-11-06T21:56:05Z">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@mlongo@lbl.gov </w:t>
        </w:r>
      </w:ins>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move this section to before section 6.3. However, there are not specifics about the scaling it only says we are doing similar to other campaigns</w:t>
        </w:r>
      </w:ins>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mlongo@lbl.gov_</w:t>
        </w:r>
      </w:ins>
    </w:p>
  </w:comment>
  <w:comment w:author="Jill Thompson" w:id="209" w:date="2024-11-07T15:53:20Z">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look very carefully at all of the many questions in section 3 as several of them sound very similar to others, and moving slowly from section to section it is not easy to tell the difference.</w:t>
        </w:r>
      </w:ins>
    </w:p>
  </w:comment>
  <w:comment w:author="Robinson Negron-Juarez" w:id="30" w:date="2024-09-19T15:57:52Z">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alternative emphasizing rs:</w:t>
        </w:r>
      </w:ins>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PANGEA will advance remote sensing capabilities to improve scientific understanding across thematic areas that directly address the goals of NASA’s Carbon Cycle and Ecosystems Focus Area, and in alignment with the Water and Energy Cycle and Climate Variability and Change Focus Areas.</w:t>
        </w:r>
      </w:ins>
    </w:p>
  </w:comment>
  <w:comment w:author="Jill Thompson" w:id="299" w:date="2024-11-07T15:46:35Z">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much mention of peoples in 3.3.1 </w:t>
        </w:r>
      </w:ins>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should be a separate  peoples part both their impact on tropical forest and climate change and forest destruction on people.   </w:t>
        </w:r>
      </w:ins>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seen any questions specific to the people in tropical regions.</w:t>
        </w:r>
      </w:ins>
    </w:p>
  </w:comment>
  <w:comment w:author="Elsa Ordway" w:id="376" w:date="2024-09-15T22:30:41Z">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complete table is included - not embedding properly</w:t>
        </w:r>
      </w:ins>
    </w:p>
  </w:comment>
  <w:comment w:author="Yanlei Feng" w:id="43" w:date="2024-11-04T22:18:28Z">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Zhang, L. and Zhang, L. (2022), “Artificial Intelligence for Remote Sensing Data Analysis: A review of challenges and opportunities”, IEEE Geoscience and Remote Sensing Magazine, presented at the IEEE Geoscience and Remote Sensing Magazine, Vol. 10 No. 2, pp. 270–294, doi: 10.1109/MGRS.2022.3145854.</w:t>
        </w:r>
      </w:ins>
    </w:p>
  </w:comment>
  <w:comment w:author="Michael Keller" w:id="422" w:date="2024-11-06T22:05:15Z">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much more detail than we need at this time.  If desired, we could provide a table of network partners developing standards and tools for an appendix.</w:t>
        </w:r>
      </w:ins>
    </w:p>
  </w:comment>
  <w:comment w:author="Robinson Negron-Juarez" w:id="401" w:date="2024-11-06T22:03:53Z">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@mlongo@lbl.gov </w:t>
        </w:r>
      </w:ins>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Marcos, could you include the key steps or milestones here and detail them in section 7.5 (Time Table)? Since section 7.5 is already a timetable, there’s no need to add another time activities here.</w:t>
        </w:r>
      </w:ins>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mlongo@lbl.gov_</w:t>
        </w:r>
      </w:ins>
    </w:p>
  </w:comment>
  <w:comment w:author="Marcos Longo" w:id="200" w:date="2024-11-04T22:15:33Z">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https://dx.doi.org/10.1038/s41477-020-00780-2</w:t>
        </w:r>
      </w:ins>
    </w:p>
  </w:comment>
  <w:comment w:author="Marcos Longo" w:id="201" w:date="2024-11-04T22:16:05Z">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https://dx.doi.org/10.1111/plb.13638</w:t>
        </w:r>
      </w:ins>
    </w:p>
  </w:comment>
  <w:comment w:author="Elsa Ordway" w:id="214" w:date="2024-10-31T00:35:08Z">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need to include lateral flows</w:t>
        </w:r>
      </w:ins>
    </w:p>
  </w:comment>
  <w:comment w:author="Michael Keller" w:id="427" w:date="2024-11-06T22:27:51Z">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NASA rules permit us to pay for computing by international partners?  This sounds problematic.</w:t>
        </w:r>
      </w:ins>
    </w:p>
  </w:comment>
  <w:comment w:author="Michael Keller" w:id="429" w:date="2024-11-06T22:33:50Z">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presumptuous to assume that indigenous and local communities are going to want our courses in data management.  Was this called out as a need when PANGEA met with indigenous community representatives?  What about basic infrastructure -- power, internet, computing equipment?   Who provides those things that we take for granted?</w:t>
        </w:r>
      </w:ins>
    </w:p>
  </w:comment>
  <w:comment w:author="Michael Keller" w:id="428" w:date="2024-11-06T22:32:59Z">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Said already.</w:t>
        </w:r>
      </w:ins>
    </w:p>
  </w:comment>
  <w:comment w:author="Michael Keller" w:id="425" w:date="2024-11-06T22:19:51Z">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great detail for the open science standards and interfaces table in the appendix.</w:t>
        </w:r>
      </w:ins>
    </w:p>
  </w:comment>
  <w:comment w:author="Marcos Longo" w:id="397" w:date="2024-10-30T03:15:30Z">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myself, check TransCom (https://daac.ornl.gov/cgi-bin/dataset_lister.pl?p=30), this was brought up during our town hall and seems relevant.</w:t>
        </w:r>
      </w:ins>
    </w:p>
  </w:comment>
  <w:comment w:author="Marcos Longo" w:id="396" w:date="2024-10-30T03:16:24Z">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make bold texts in here plain? I think it is better to keep them solely for satellites, for consistency.</w:t>
        </w:r>
      </w:ins>
    </w:p>
  </w:comment>
  <w:comment w:author="Marcos Longo" w:id="99" w:date="2024-11-04T22:11:49Z">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with a bit of editing, these "paragraph titles" could be quite effective as a permanent feature in Section 2.</w:t>
        </w:r>
      </w:ins>
    </w:p>
  </w:comment>
  <w:comment w:author="Jill Thompson" w:id="100" w:date="2024-11-06T13:34:32Z">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that either paragraph titles are needed or otherwise some text to improve the flow of the text from one paragraph to another.</w:t>
        </w:r>
      </w:ins>
    </w:p>
  </w:comment>
  <w:comment w:author="Michael Keller" w:id="420" w:date="2024-11-06T21:58:08Z">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unimportant to give guidelines on the PIP interface here.  Requirements are important but the implementation is left for later.</w:t>
        </w:r>
      </w:ins>
    </w:p>
  </w:comment>
  <w:comment w:author="Jill Thompson" w:id="88" w:date="2024-11-07T09:55:47Z">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name of a specific program or strategy that already exists - if so reference it. Does Pangea specifically contribute to this? If so then say so</w:t>
        </w:r>
      </w:ins>
    </w:p>
  </w:comment>
  <w:comment w:author="Jill Thompson" w:id="213" w:date="2024-11-07T10:12:44Z">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confusing - Do mean there is only a geographic bias in AFRICA and is this just because there are fewer sites measured?  If the data is sparse then can it really suggest.......?</w:t>
        </w:r>
      </w:ins>
    </w:p>
  </w:comment>
  <w:comment w:author="Jill Thompson" w:id="78" w:date="2024-11-07T09:52:14Z">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text should be where you describe the three levels Optimal threshold etc of proposed activity above.</w:t>
        </w:r>
      </w:ins>
    </w:p>
  </w:comment>
  <w:comment w:author="Jill Thompson" w:id="212" w:date="2024-11-07T10:09:42Z">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mean remote sensing estimates here, as suggested by the next sentence noting "limited calibration" etc. or do you mean limited datasets of ground measurements?</w:t>
        </w:r>
      </w:ins>
    </w:p>
  </w:comment>
  <w:comment w:author="Jill Thompson" w:id="210" w:date="2024-11-07T10:06:01Z">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added "Pattern" "Process" or Future change etc. to each of the titles then it might be easier to follow. All of the subdivisions are beginning to be confusing and increasing subdivisions means much repetition.</w:t>
        </w:r>
      </w:ins>
    </w:p>
  </w:comment>
  <w:comment w:author="Elsa Ordway" w:id="469" w:date="2024-09-27T19:09:50Z">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this</w:t>
        </w:r>
      </w:ins>
    </w:p>
  </w:comment>
  <w:comment w:author="Michael Keller" w:id="421" w:date="2024-11-06T22:00:16Z">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requirements are important.  Mechanisms can be figured out during implementation.</w:t>
        </w:r>
      </w:ins>
    </w:p>
  </w:comment>
  <w:comment w:author="Robinson Negron-Juarez" w:id="327" w:date="2024-10-31T00:50:23Z">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phases described in this paragraph and the next paragraphs  look different than the Timetable in section 7.5</w:t>
        </w:r>
      </w:ins>
    </w:p>
  </w:comment>
  <w:comment w:author="Jill Thompson" w:id="60" w:date="2024-11-07T09:43:41Z">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threshold this text doesn't suggest threshold, guess you mean, minimum required,</w:t>
        </w:r>
      </w:ins>
    </w:p>
  </w:comment>
  <w:comment w:author="Elsa Ordway" w:id="0" w:date="2024-09-27T18:43:03Z">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@contact@adiabey.com can you please add affiliations where missing here?</w:t>
        </w:r>
      </w:ins>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contact@adiabey.com_</w:t>
        </w:r>
      </w:ins>
    </w:p>
  </w:comment>
  <w:comment w:author="Michael Keller" w:id="433" w:date="2024-11-06T23:21:39Z">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worked for a local government meteorological organization, we may not be able to hire them.</w:t>
        </w:r>
      </w:ins>
    </w:p>
  </w:comment>
  <w:comment w:author="Yanlei Feng" w:id="39" w:date="2024-11-04T21:14:48Z">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is very PANGEA versus LBA, so maybe it belongs to the previous section "why PANGEA is needed"?</w:t>
        </w:r>
      </w:ins>
    </w:p>
  </w:comment>
  <w:comment w:author="Michael Keller" w:id="434" w:date="2024-11-06T23:38:01Z">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is that we will not engage?  That the engagement will not be successful?  That applications will not be useful?  Risks are not spelled out.</w:t>
        </w:r>
      </w:ins>
    </w:p>
  </w:comment>
  <w:comment w:author="Michael Keller" w:id="161" w:date="2024-10-28T17:28:51Z">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 not explain why most of the deforested area in the Amazon is pasture.  A majority of Brazilian beef production serves the domestic market.</w:t>
        </w:r>
      </w:ins>
    </w:p>
  </w:comment>
  <w:comment w:author="Michael Keller" w:id="166" w:date="2024-10-28T17:26:43Z">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"indigenous" capitalized?</w:t>
        </w:r>
      </w:ins>
    </w:p>
  </w:comment>
  <w:comment w:author="Elsa Ordway" w:id="167" w:date="2024-11-06T19:51:48Z">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the norm to capitalize the words "Indigenous" and "Black" to convey a sense of shared history, identity, and community among people who identify as such. These changes align with long-standing capitalization of other racial and ethnic identifiers such as Latino, Asian American and Native American.</w:t>
        </w:r>
      </w:ins>
    </w:p>
  </w:comment>
  <w:comment w:author="Marcos Longo" w:id="274" w:date="2024-11-06T05:38:43Z">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shorter title for this?</w:t>
        </w:r>
      </w:ins>
    </w:p>
  </w:comment>
  <w:comment w:author="Marcos Longo" w:id="290" w:date="2024-11-06T05:38:43Z">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shorter title for this?</w:t>
        </w:r>
      </w:ins>
    </w:p>
  </w:comment>
  <w:comment w:author="Marcos Longo" w:id="286" w:date="2024-11-06T05:34:44Z">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Q24 (Please keep this comment for now, I will delete when I update the tables)</w:t>
        </w:r>
      </w:ins>
    </w:p>
  </w:comment>
  <w:comment w:author="Marcos Longo" w:id="285" w:date="2024-11-06T05:33:36Z">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https://dx.doi.org/10.1038/nature05900</w:t>
        </w:r>
      </w:ins>
    </w:p>
  </w:comment>
  <w:comment w:author="Marcos Longo" w:id="284" w:date="2024-11-06T05:32:16Z">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https://dx.doi.org/10.1002/2016GL069241</w:t>
        </w:r>
      </w:ins>
    </w:p>
  </w:comment>
  <w:comment w:author="Marcos Longo" w:id="283" w:date="2024-11-06T05:30:58Z">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https://dx.doi.org/10.1016/j.agrformet.2015.07.006</w:t>
        </w:r>
      </w:ins>
    </w:p>
  </w:comment>
  <w:comment w:author="Marcos Longo" w:id="282" w:date="2024-11-06T05:30:32Z">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https://dx.doi.org/10.1002/grl.50570</w:t>
        </w:r>
      </w:ins>
    </w:p>
  </w:comment>
  <w:comment w:author="Elsa Ordway" w:id="152" w:date="2024-09-21T18:44:41Z">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these two docs in this section or in Disturbance Dynamics?</w:t>
        </w:r>
      </w:ins>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https://www.nature.com/articles/ncomms13137</w:t>
        </w:r>
      </w:ins>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https://link.springer.com/article/10.1007/s10531-024-02894-x</w:t>
        </w:r>
      </w:ins>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@juf15@psu.edu</w:t>
        </w:r>
      </w:ins>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juf15@psu.edu_</w:t>
        </w:r>
      </w:ins>
    </w:p>
  </w:comment>
  <w:comment w:author="Marcos Longo" w:id="281" w:date="2024-11-06T05:30:01Z">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Spracklen et al., 2018 is cited multiple times.</w:t>
        </w:r>
      </w:ins>
    </w:p>
  </w:comment>
  <w:comment w:author="Marcos Longo" w:id="280" w:date="2024-11-06T05:28:41Z">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https://dx.doi.org/10.1016/j.ejrh.2020.100755</w:t>
        </w:r>
      </w:ins>
    </w:p>
  </w:comment>
  <w:comment w:author="Elsa Ordway" w:id="410" w:date="2024-09-21T18:55:40Z">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coordination between PANGEA and frontier research programs that are coordinated at the national and international scale such as the U.S. Climate Change Research program, Convention on Biological Diversity, and others. For example, the Science Panel for the Amazon and the Science Panel for the Congo Basin were created to coordinate a continental-scale approach to help inform and accelerate local and regional solutions to strengthen nature conservation and advance sustainable development. Including a member from the Science Panel for the Amazon and Science Panel for the Congo Basin would provide the basis for coordination of these activities with those being sponsored by PANGEA at a regional scale.</w:t>
        </w:r>
      </w:ins>
    </w:p>
  </w:comment>
  <w:comment w:author="Marcos Longo" w:id="279" w:date="2024-11-06T05:28:12Z">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https://dx.doi.org/10.5194/bg-15-6909-2018</w:t>
        </w:r>
      </w:ins>
    </w:p>
  </w:comment>
  <w:comment w:author="Marcos Longo" w:id="278" w:date="2024-11-06T05:24:55Z">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https://dx.doi.org/10.1029/2019EF001461</w:t>
        </w:r>
      </w:ins>
    </w:p>
  </w:comment>
  <w:comment w:author="Elsa Ordway" w:id="365" w:date="2024-10-14T16:55:34Z">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table in Section 6.2.2</w:t>
        </w:r>
      </w:ins>
    </w:p>
  </w:comment>
  <w:comment w:author="Marcos Longo" w:id="288" w:date="2024-11-06T05:36:54Z">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Q21 (Please keep this comment for now, I will delete when I update the tables)</w:t>
        </w:r>
      </w:ins>
    </w:p>
  </w:comment>
  <w:comment w:author="Marcos Longo" w:id="287" w:date="2024-11-06T05:35:08Z">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Formerly Q25  (Please keep this comment for now, I will delete when I update the tables)</w:t>
        </w:r>
      </w:ins>
    </w:p>
  </w:comment>
  <w:comment w:author="Marcos Longo" w:id="277" w:date="2024-11-06T05:23:48Z">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https://dx.doi.org/10.1038/s41612-024-00794-z</w:t>
        </w:r>
      </w:ins>
    </w:p>
  </w:comment>
  <w:comment w:author="Elsa Ordway" w:id="238" w:date="2024-09-09T19:37:28Z">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Emphasize knowledge gaps related to:</w:t>
        </w:r>
      </w:ins>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tl w:val="0"/>
          </w:rPr>
        </w:r>
      </w:ins>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Biodiversity interactions (diff in evolutionary histories → present day functional composition differences and evolved adaptation and/or plasticity, plant-animal interactions, microbes)</w:t>
        </w:r>
      </w:ins>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hydrological cycle differences that interact with geomorphology and edaphic properties (runoff, ET land-atmosphere coupling/rainfall recycling)</w:t>
        </w:r>
      </w:ins>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disturbance dynamics (existing disturbance regimes; future change comes into projections section)</w:t>
        </w:r>
      </w:ins>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Differences in existing climatic conditions</w:t>
        </w:r>
      </w:ins>
    </w:p>
  </w:comment>
  <w:comment w:author="Marcos Longo" w:id="402" w:date="2024-10-30T03:24:08Z">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low priority, but if anyone has a better suggestion for a name, we could use a friendlier acronym.</w:t>
        </w:r>
      </w:ins>
    </w:p>
  </w:comment>
  <w:comment w:author="Marcos Longo" w:id="291" w:date="2024-11-06T19:50:40Z">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https://dx.doi.org/10.1038/nclimate3303</w:t>
        </w:r>
      </w:ins>
    </w:p>
  </w:comment>
  <w:comment w:author="Marcos Longo" w:id="293" w:date="2024-11-06T19:52:33Z">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https://dx.doi.org/10.1111/gcb.12194</w:t>
        </w:r>
      </w:ins>
    </w:p>
  </w:comment>
  <w:comment w:author="Marcos Longo" w:id="256" w:date="2024-11-02T00:17:24Z">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 from this point on could use some editing. I think we should replace indirect references to remote sensing with actual things PANGEA would use. But this is well outside my expertise, if others can fill in, that would be brilliant. Thanks!</w:t>
        </w:r>
      </w:ins>
    </w:p>
  </w:comment>
  <w:comment w:author="Marcos Longo" w:id="257" w:date="2024-11-02T00:28:23Z">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@maria.j.santos@geo.uzh.ch @vonessen@ucla.edu, if you could add 1-2 brief and high level sentences on how agent-based models could be used to address the questions in these sections, it would be great. Thanks!</w:t>
        </w:r>
      </w:ins>
    </w:p>
  </w:comment>
  <w:comment w:author="Marcos Longo" w:id="292" w:date="2024-11-06T19:52:05Z">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https://dx.doi.org/10.1080/17550874.2012.692404</w:t>
        </w:r>
      </w:ins>
    </w:p>
  </w:comment>
  <w:comment w:author="Marcos Longo" w:id="294" w:date="2024-11-06T19:53:36Z">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https://dx.doi.org/10.1038/s41561-022-01026-w</w:t>
        </w:r>
      </w:ins>
    </w:p>
  </w:comment>
  <w:comment w:author="Elsa Ordway" w:id="467" w:date="2024-09-09T02:13:48Z">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 IPCC definitions: https://apps.ipcc.ch/glossary/</w:t>
        </w:r>
      </w:ins>
    </w:p>
  </w:comment>
  <w:comment w:author="Marcos Longo" w:id="253" w:date="2024-11-02T00:14:32Z">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desperate, we can cite Longo et al. (2018) [https://dx.doi.org/10.1111/nph.15185]. But I'm sure there are better references for it.</w:t>
        </w:r>
      </w:ins>
    </w:p>
  </w:comment>
  <w:comment w:author="Elsa Ordway" w:id="5" w:date="2024-08-15T15:15:22Z">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Michael Keller" w:id="167" w:date="2024-11-06T21:53:43Z"/>
          <w:rFonts w:ascii="Arial" w:cs="Arial" w:eastAsia="Arial" w:hAnsi="Arial"/>
          <w:b w:val="0"/>
          <w:i w:val="0"/>
          <w:smallCaps w:val="0"/>
          <w:strike w:val="0"/>
          <w:color w:val="000000"/>
          <w:sz w:val="22"/>
          <w:szCs w:val="22"/>
          <w:u w:val="none"/>
          <w:shd w:fill="auto" w:val="clear"/>
          <w:vertAlign w:val="baseline"/>
        </w:rPr>
      </w:pPr>
      <w:ins w:author="Michael Keller" w:id="167" w:date="2024-11-06T21:53:4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add more recent refs</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9">
    <w:pPr>
      <w:rPr>
        <w:color w:val="0000ff"/>
      </w:rPr>
    </w:pPr>
    <w:r w:rsidDel="00000000" w:rsidR="00000000" w:rsidRPr="00000000">
      <w:rPr>
        <w:rtl w:val="0"/>
      </w:rPr>
    </w:r>
  </w:p>
  <w:p w:rsidR="00000000" w:rsidDel="00000000" w:rsidP="00000000" w:rsidRDefault="00000000" w:rsidRPr="00000000" w14:paraId="000008C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8C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PANGEA Community Guidelines is a living document found at </w:t>
      </w:r>
      <w:hyperlink r:id="rId1">
        <w:r w:rsidDel="00000000" w:rsidR="00000000" w:rsidRPr="00000000">
          <w:rPr>
            <w:color w:val="1155cc"/>
            <w:sz w:val="20"/>
            <w:szCs w:val="20"/>
            <w:u w:val="single"/>
            <w:rtl w:val="0"/>
          </w:rPr>
          <w:t xml:space="preserve">https://tropicalforestscoping.com/community-guidelines/</w:t>
        </w:r>
      </w:hyperlink>
      <w:r w:rsidDel="00000000" w:rsidR="00000000" w:rsidRPr="00000000">
        <w:rPr>
          <w:sz w:val="20"/>
          <w:szCs w:val="20"/>
          <w:rtl w:val="0"/>
        </w:rPr>
        <w:t xml:space="preserve">. The guidelines derived from existing institutional guides can be vetted by NASA and modified according to the needs of program management.</w:t>
      </w:r>
    </w:p>
  </w:footnote>
  <w:footnote w:id="1">
    <w:p w:rsidR="00000000" w:rsidDel="00000000" w:rsidP="00000000" w:rsidRDefault="00000000" w:rsidRPr="00000000" w14:paraId="000008CC">
      <w:pPr>
        <w:spacing w:line="240" w:lineRule="auto"/>
        <w:rPr>
          <w:ins w:author="Michael Keller" w:id="163" w:date="2024-11-06T21:52:27Z"/>
          <w:sz w:val="20"/>
          <w:szCs w:val="20"/>
        </w:rPr>
      </w:pPr>
      <w:r w:rsidDel="00000000" w:rsidR="00000000" w:rsidRPr="00000000">
        <w:rPr>
          <w:rStyle w:val="FootnoteReference"/>
          <w:vertAlign w:val="superscript"/>
        </w:rPr>
        <w:footnoteRef/>
      </w:r>
      <w:ins w:author="Michael Keller" w:id="163" w:date="2024-11-06T21:52:27Z">
        <w:r w:rsidDel="00000000" w:rsidR="00000000" w:rsidRPr="00000000">
          <w:rPr>
            <w:sz w:val="20"/>
            <w:szCs w:val="20"/>
            <w:rtl w:val="0"/>
          </w:rPr>
          <w:t xml:space="preserve"> </w:t>
        </w:r>
        <w:r w:rsidDel="00000000" w:rsidR="00000000" w:rsidRPr="00000000">
          <w:fldChar w:fldCharType="begin"/>
        </w:r>
        <w:r w:rsidDel="00000000" w:rsidR="00000000" w:rsidRPr="00000000">
          <w:instrText xml:space="preserve">HYPERLINK "https://www.earthdata.nasa.gov/esdis/esco/standards-and-practices/preservation-content-spec"</w:instrText>
        </w:r>
        <w:r w:rsidDel="00000000" w:rsidR="00000000" w:rsidRPr="00000000">
          <w:fldChar w:fldCharType="separate"/>
        </w:r>
        <w:r w:rsidDel="00000000" w:rsidR="00000000" w:rsidRPr="00000000">
          <w:rPr>
            <w:sz w:val="20"/>
            <w:szCs w:val="20"/>
            <w:rtl w:val="0"/>
          </w:rPr>
          <w:t xml:space="preserve">https://www.earthdata.nasa.gov/esdis/esco/standards-and-practices/preservation-content-spec</w:t>
        </w:r>
        <w:r w:rsidDel="00000000" w:rsidR="00000000" w:rsidRPr="00000000">
          <w:fldChar w:fldCharType="end"/>
        </w:r>
        <w:r w:rsidDel="00000000" w:rsidR="00000000" w:rsidRPr="00000000">
          <w:rPr>
            <w:rtl w:val="0"/>
          </w:rPr>
        </w:r>
      </w:ins>
    </w:p>
  </w:footnote>
  <w:footnote w:id="2">
    <w:p w:rsidR="00000000" w:rsidDel="00000000" w:rsidP="00000000" w:rsidRDefault="00000000" w:rsidRPr="00000000" w14:paraId="000008CD">
      <w:pPr>
        <w:spacing w:line="240" w:lineRule="auto"/>
        <w:rPr>
          <w:ins w:author="Michael Keller" w:id="167" w:date="2024-11-06T21:53:43Z"/>
          <w:sz w:val="20"/>
          <w:szCs w:val="20"/>
        </w:rPr>
      </w:pPr>
      <w:r w:rsidDel="00000000" w:rsidR="00000000" w:rsidRPr="00000000">
        <w:rPr>
          <w:rStyle w:val="FootnoteReference"/>
          <w:vertAlign w:val="superscript"/>
        </w:rPr>
        <w:footnoteRef/>
      </w:r>
      <w:ins w:author="Michael Keller" w:id="167" w:date="2024-11-06T21:53:43Z">
        <w:r w:rsidDel="00000000" w:rsidR="00000000" w:rsidRPr="00000000">
          <w:rPr>
            <w:sz w:val="20"/>
            <w:szCs w:val="20"/>
            <w:rtl w:val="0"/>
          </w:rPr>
          <w:t xml:space="preserve"> </w:t>
        </w:r>
        <w:r w:rsidDel="00000000" w:rsidR="00000000" w:rsidRPr="00000000">
          <w:fldChar w:fldCharType="begin"/>
        </w:r>
        <w:r w:rsidDel="00000000" w:rsidR="00000000" w:rsidRPr="00000000">
          <w:instrText xml:space="preserve">HYPERLINK "https://www.earthdata.nasa.gov/s3fs-public/2022-07/ESDS-RFC-042VERSION1.pdf"</w:instrText>
        </w:r>
        <w:r w:rsidDel="00000000" w:rsidR="00000000" w:rsidRPr="00000000">
          <w:fldChar w:fldCharType="separate"/>
        </w:r>
        <w:r w:rsidDel="00000000" w:rsidR="00000000" w:rsidRPr="00000000">
          <w:rPr>
            <w:sz w:val="20"/>
            <w:szCs w:val="20"/>
            <w:rtl w:val="0"/>
          </w:rPr>
          <w:t xml:space="preserve">https://www.earthdata.nasa.gov/s3fs-public/2022-07/ESDS-RFC-042VERSION1.pdf</w:t>
        </w:r>
        <w:r w:rsidDel="00000000" w:rsidR="00000000" w:rsidRPr="00000000">
          <w:fldChar w:fldCharType="end"/>
        </w:r>
        <w:r w:rsidDel="00000000" w:rsidR="00000000" w:rsidRPr="00000000">
          <w:rPr>
            <w:sz w:val="20"/>
            <w:szCs w:val="20"/>
            <w:rtl w:val="0"/>
          </w:rPr>
          <w:t xml:space="preserve">)</w:t>
        </w:r>
        <w:r w:rsidDel="00000000" w:rsidR="00000000" w:rsidRPr="00000000">
          <w:rPr>
            <w:rtl w:val="0"/>
          </w:rPr>
        </w:r>
      </w:ins>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ovIUza/FoUS+HHQU+ZxJz+MUqe" TargetMode="External"/><Relationship Id="rId42" Type="http://schemas.openxmlformats.org/officeDocument/2006/relationships/hyperlink" Target="https://paperpile.com/c/ovIUza/FoUS+HHQU+ZxJz+MUqe" TargetMode="External"/><Relationship Id="rId41" Type="http://schemas.openxmlformats.org/officeDocument/2006/relationships/hyperlink" Target="https://paperpile.com/c/ovIUza/FoUS+HHQU+ZxJz+MUqe" TargetMode="External"/><Relationship Id="rId44" Type="http://schemas.openxmlformats.org/officeDocument/2006/relationships/hyperlink" Target="https://paperpile.com/c/ovIUza/FoUS+HHQU+ZxJz+MUqe" TargetMode="External"/><Relationship Id="rId43" Type="http://schemas.openxmlformats.org/officeDocument/2006/relationships/hyperlink" Target="https://paperpile.com/c/ovIUza/FoUS+HHQU+ZxJz+MUqe" TargetMode="External"/><Relationship Id="rId46" Type="http://schemas.openxmlformats.org/officeDocument/2006/relationships/hyperlink" Target="https://paperpile.com/c/ovIUza/FoUS+HHQU+ZxJz+MUqe" TargetMode="External"/><Relationship Id="rId45" Type="http://schemas.openxmlformats.org/officeDocument/2006/relationships/hyperlink" Target="https://paperpile.com/c/ovIUza/FoUS+HHQU+ZxJz+MUq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spreadsheets/d/1IMawYdO6ZRRX0R5MexkIwF3_BZTi52_tHQxmHoxjtNU/edit?usp=sharing" TargetMode="External"/><Relationship Id="rId48" Type="http://schemas.openxmlformats.org/officeDocument/2006/relationships/hyperlink" Target="https://paperpile.com/c/ovIUza/9zs5+pHwu" TargetMode="External"/><Relationship Id="rId47" Type="http://schemas.openxmlformats.org/officeDocument/2006/relationships/hyperlink" Target="https://paperpile.com/c/ovIUza/9zs5+pHwu" TargetMode="External"/><Relationship Id="rId49" Type="http://schemas.openxmlformats.org/officeDocument/2006/relationships/hyperlink" Target="https://paperpile.com/c/ovIUza/9zs5+pHwu"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docs.google.com/spreadsheets/d/1USQ6QT2ePmF1G68PucHvCO_6cWeVqritkIX1cv3cOMU/edit?gid=21525332#gid=21525332" TargetMode="External"/><Relationship Id="rId73" Type="http://schemas.openxmlformats.org/officeDocument/2006/relationships/hyperlink" Target="https://apps.ipcc.ch/glossary/" TargetMode="External"/><Relationship Id="rId72" Type="http://schemas.openxmlformats.org/officeDocument/2006/relationships/hyperlink" Target="https://apps.ipcc.ch/glossary/" TargetMode="External"/><Relationship Id="rId31" Type="http://schemas.openxmlformats.org/officeDocument/2006/relationships/hyperlink" Target="https://paperpile.com/c/ovIUza/iirc+CruA" TargetMode="External"/><Relationship Id="rId30" Type="http://schemas.openxmlformats.org/officeDocument/2006/relationships/hyperlink" Target="https://paperpile.com/c/ovIUza/iirc+CruA" TargetMode="External"/><Relationship Id="rId74" Type="http://schemas.openxmlformats.org/officeDocument/2006/relationships/hyperlink" Target="https://docs.google.com/document/d/1EIzwIZK0uF6_y0lzz7i8TMb0EHxecDYDWX4mQEinWXY/edit" TargetMode="External"/><Relationship Id="rId33" Type="http://schemas.openxmlformats.org/officeDocument/2006/relationships/hyperlink" Target="https://paperpile.com/c/ovIUza/iirc+CruA" TargetMode="External"/><Relationship Id="rId32" Type="http://schemas.openxmlformats.org/officeDocument/2006/relationships/hyperlink" Target="https://paperpile.com/c/ovIUza/iirc+CruA" TargetMode="External"/><Relationship Id="rId35" Type="http://schemas.openxmlformats.org/officeDocument/2006/relationships/hyperlink" Target="https://paperpile.com/c/ovIUza/MoNo" TargetMode="External"/><Relationship Id="rId34" Type="http://schemas.openxmlformats.org/officeDocument/2006/relationships/hyperlink" Target="https://paperpile.com/c/ovIUza/iirc+CruA" TargetMode="External"/><Relationship Id="rId71" Type="http://schemas.openxmlformats.org/officeDocument/2006/relationships/hyperlink" Target="https://apps.ipcc.ch/glossary/" TargetMode="External"/><Relationship Id="rId70" Type="http://schemas.openxmlformats.org/officeDocument/2006/relationships/hyperlink" Target="https://docs.google.com/document/d/1O6XpISwtJ2ere9_OnkLi6uvaFm01RWqjYj7SE8xy4ZQ/edit" TargetMode="External"/><Relationship Id="rId37" Type="http://schemas.openxmlformats.org/officeDocument/2006/relationships/hyperlink" Target="https://paperpile.com/c/ovIUza/MoNo" TargetMode="External"/><Relationship Id="rId36" Type="http://schemas.openxmlformats.org/officeDocument/2006/relationships/hyperlink" Target="https://paperpile.com/c/ovIUza/MoNo" TargetMode="External"/><Relationship Id="rId39" Type="http://schemas.openxmlformats.org/officeDocument/2006/relationships/hyperlink" Target="https://paperpile.com/c/ovIUza/FoUS+HHQU+ZxJz+MUqe" TargetMode="External"/><Relationship Id="rId38" Type="http://schemas.openxmlformats.org/officeDocument/2006/relationships/hyperlink" Target="https://paperpile.com/c/ovIUza/FoUS+HHQU+ZxJz+MUqe" TargetMode="External"/><Relationship Id="rId62" Type="http://schemas.openxmlformats.org/officeDocument/2006/relationships/hyperlink" Target="https://drive.google.com/drive/u/1/folders/1Gw5jlwLzT7Z_KHRGMwto6nnl4nSpxRIX" TargetMode="External"/><Relationship Id="rId61" Type="http://schemas.openxmlformats.org/officeDocument/2006/relationships/hyperlink" Target="https://paperpile.com/c/ovIUza/zrGk+iDoN+6fAo+yCO2" TargetMode="External"/><Relationship Id="rId20" Type="http://schemas.openxmlformats.org/officeDocument/2006/relationships/hyperlink" Target="https://paperpile.com/c/ovIUza/J2Id+7TNp+vM0J" TargetMode="External"/><Relationship Id="rId64" Type="http://schemas.openxmlformats.org/officeDocument/2006/relationships/hyperlink" Target="https://arcticdrones.org/" TargetMode="External"/><Relationship Id="rId63" Type="http://schemas.openxmlformats.org/officeDocument/2006/relationships/hyperlink" Target="https://carlos-alberto-silva.github.io/silvalab/cms4d/cms4d_workshop.html" TargetMode="External"/><Relationship Id="rId22" Type="http://schemas.openxmlformats.org/officeDocument/2006/relationships/hyperlink" Target="https://paperpile.com/c/ovIUza/J2Id+7TNp+vM0J" TargetMode="External"/><Relationship Id="rId66" Type="http://schemas.openxmlformats.org/officeDocument/2006/relationships/hyperlink" Target="https://kadi-project.eu/" TargetMode="External"/><Relationship Id="rId21" Type="http://schemas.openxmlformats.org/officeDocument/2006/relationships/hyperlink" Target="https://paperpile.com/c/ovIUza/J2Id+7TNp+vM0J" TargetMode="External"/><Relationship Id="rId65" Type="http://schemas.openxmlformats.org/officeDocument/2006/relationships/hyperlink" Target="https://www.spun.earth/" TargetMode="External"/><Relationship Id="rId24" Type="http://schemas.openxmlformats.org/officeDocument/2006/relationships/hyperlink" Target="https://paperpile.com/c/ovIUza/LDiS" TargetMode="External"/><Relationship Id="rId68" Type="http://schemas.openxmlformats.org/officeDocument/2006/relationships/hyperlink" Target="https://www.earthdata.nasa.gov/esds/maap" TargetMode="External"/><Relationship Id="rId23" Type="http://schemas.openxmlformats.org/officeDocument/2006/relationships/hyperlink" Target="https://paperpile.com/c/ovIUza/J2Id+7TNp+vM0J" TargetMode="External"/><Relationship Id="rId67" Type="http://schemas.openxmlformats.org/officeDocument/2006/relationships/hyperlink" Target="https://www.earthdata.nasa.gov/esds/veda" TargetMode="External"/><Relationship Id="rId60" Type="http://schemas.openxmlformats.org/officeDocument/2006/relationships/hyperlink" Target="https://paperpile.com/c/ovIUza/zrGk+iDoN+6fAo+yCO2" TargetMode="External"/><Relationship Id="rId26" Type="http://schemas.openxmlformats.org/officeDocument/2006/relationships/hyperlink" Target="https://paperpile.com/c/ovIUza/FPcy+yMq6" TargetMode="External"/><Relationship Id="rId25" Type="http://schemas.openxmlformats.org/officeDocument/2006/relationships/hyperlink" Target="https://paperpile.com/c/ovIUza/LDiS" TargetMode="External"/><Relationship Id="rId69" Type="http://schemas.openxmlformats.org/officeDocument/2006/relationships/hyperlink" Target="https://nasa.github.io/Transform-to-Open-Science/os101-modules/" TargetMode="External"/><Relationship Id="rId28" Type="http://schemas.openxmlformats.org/officeDocument/2006/relationships/hyperlink" Target="https://paperpile.com/c/ovIUza/FPcy+yMq6" TargetMode="External"/><Relationship Id="rId27" Type="http://schemas.openxmlformats.org/officeDocument/2006/relationships/hyperlink" Target="https://paperpile.com/c/ovIUza/FPcy+yMq6" TargetMode="External"/><Relationship Id="rId29" Type="http://schemas.openxmlformats.org/officeDocument/2006/relationships/hyperlink" Target="https://paperpile.com/c/ovIUza/FPcy+yMq6" TargetMode="External"/><Relationship Id="rId51" Type="http://schemas.openxmlformats.org/officeDocument/2006/relationships/hyperlink" Target="https://paperpile.com/c/ovIUza/9zs5+pHwu" TargetMode="External"/><Relationship Id="rId50" Type="http://schemas.openxmlformats.org/officeDocument/2006/relationships/hyperlink" Target="https://paperpile.com/c/ovIUza/9zs5+pHwu" TargetMode="External"/><Relationship Id="rId53" Type="http://schemas.openxmlformats.org/officeDocument/2006/relationships/hyperlink" Target="https://paperpile.com/c/ovIUza/YQKg" TargetMode="External"/><Relationship Id="rId52" Type="http://schemas.openxmlformats.org/officeDocument/2006/relationships/hyperlink" Target="https://paperpile.com/c/ovIUza/YQKg" TargetMode="External"/><Relationship Id="rId11" Type="http://schemas.openxmlformats.org/officeDocument/2006/relationships/hyperlink" Target="https://drive.google.com/file/d/1r9vFP5H4r7QVy379OSeGuPAWdINTQuRj/view?usp=sharing" TargetMode="External"/><Relationship Id="rId55" Type="http://schemas.openxmlformats.org/officeDocument/2006/relationships/hyperlink" Target="https://paperpile.com/c/ovIUza/zrGk+iDoN+6fAo+yCO2" TargetMode="External"/><Relationship Id="rId10" Type="http://schemas.openxmlformats.org/officeDocument/2006/relationships/hyperlink" Target="https://nspires.nasaprs.com/external/viewrepositorydocument/cmdocumentid=860588/solicitationId=%7BEB63A640-7CE0-70F6-BE80-C12541C56B5F%7D/viewSolicitationDocument=1/A.4%20Terrestrial%20Ecology%20Amend%2036.pdf" TargetMode="External"/><Relationship Id="rId54" Type="http://schemas.openxmlformats.org/officeDocument/2006/relationships/hyperlink" Target="https://paperpile.com/c/ovIUza/YQKg" TargetMode="External"/><Relationship Id="rId13" Type="http://schemas.openxmlformats.org/officeDocument/2006/relationships/header" Target="header1.xml"/><Relationship Id="rId57" Type="http://schemas.openxmlformats.org/officeDocument/2006/relationships/hyperlink" Target="https://paperpile.com/c/ovIUza/zrGk+iDoN+6fAo+yCO2" TargetMode="External"/><Relationship Id="rId12" Type="http://schemas.openxmlformats.org/officeDocument/2006/relationships/image" Target="media/image1.png"/><Relationship Id="rId56" Type="http://schemas.openxmlformats.org/officeDocument/2006/relationships/hyperlink" Target="https://paperpile.com/c/ovIUza/zrGk+iDoN+6fAo+yCO2" TargetMode="External"/><Relationship Id="rId15" Type="http://schemas.openxmlformats.org/officeDocument/2006/relationships/image" Target="media/image2.jpg"/><Relationship Id="rId59" Type="http://schemas.openxmlformats.org/officeDocument/2006/relationships/hyperlink" Target="https://paperpile.com/c/ovIUza/zrGk+iDoN+6fAo+yCO2" TargetMode="External"/><Relationship Id="rId14" Type="http://schemas.openxmlformats.org/officeDocument/2006/relationships/footer" Target="footer1.xml"/><Relationship Id="rId58" Type="http://schemas.openxmlformats.org/officeDocument/2006/relationships/hyperlink" Target="https://paperpile.com/c/ovIUza/zrGk+iDoN+6fAo+yCO2" TargetMode="External"/><Relationship Id="rId17" Type="http://schemas.openxmlformats.org/officeDocument/2006/relationships/hyperlink" Target="https://paperpile.com/c/ovIUza/J2Id+7TNp+vM0J" TargetMode="External"/><Relationship Id="rId16" Type="http://schemas.openxmlformats.org/officeDocument/2006/relationships/hyperlink" Target="https://paperpile.com/c/ovIUza/J2Id+7TNp+vM0J" TargetMode="External"/><Relationship Id="rId19" Type="http://schemas.openxmlformats.org/officeDocument/2006/relationships/hyperlink" Target="https://paperpile.com/c/ovIUza/J2Id+7TNp+vM0J" TargetMode="External"/><Relationship Id="rId18" Type="http://schemas.openxmlformats.org/officeDocument/2006/relationships/hyperlink" Target="https://paperpile.com/c/ovIUza/J2Id+7TNp+vM0J"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tropicalforestscoping.com/community-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